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02475" w:rsidR="00E12E6C" w:rsidP="00007A0F" w:rsidRDefault="00D97AC7" w14:paraId="67C05F0B" w14:textId="7AAD39EE">
      <w:pPr>
        <w:pStyle w:val="DocumentTitle"/>
        <w:rPr>
          <w:lang w:val="fr-FR"/>
        </w:rPr>
      </w:pPr>
      <w:r w:rsidRPr="00602475">
        <w:rPr>
          <w:lang w:val="fr-FR"/>
        </w:rPr>
        <w:t>Sp</w:t>
      </w:r>
      <w:r w:rsidRPr="00602475" w:rsidR="00602475">
        <w:rPr>
          <w:lang w:val="fr-FR"/>
        </w:rPr>
        <w:t>é</w:t>
      </w:r>
      <w:r w:rsidRPr="00602475">
        <w:rPr>
          <w:lang w:val="fr-FR"/>
        </w:rPr>
        <w:t xml:space="preserve">cification </w:t>
      </w:r>
      <w:r w:rsidRPr="00602475" w:rsidR="00602475">
        <w:rPr>
          <w:lang w:val="fr-FR"/>
        </w:rPr>
        <w:t xml:space="preserve">de l’interopérabilité </w:t>
      </w:r>
      <w:r w:rsidRPr="00602475">
        <w:rPr>
          <w:lang w:val="fr-FR"/>
        </w:rPr>
        <w:t>SIDAInfo</w:t>
      </w:r>
      <w:r w:rsidRPr="00602475" w:rsidR="00EB1986">
        <w:rPr>
          <w:lang w:val="fr-FR"/>
        </w:rPr>
        <w:t>-DHIS2</w:t>
      </w:r>
    </w:p>
    <w:p w:rsidRPr="0060370C" w:rsidR="00D97AC7" w:rsidRDefault="0060370C" w14:paraId="2590CB0D" w14:textId="0F0ACE3F">
      <w:pPr>
        <w:rPr>
          <w:i/>
          <w:iCs/>
          <w:lang w:val="fr-FR"/>
        </w:rPr>
      </w:pPr>
      <w:r w:rsidRPr="0060370C">
        <w:rPr>
          <w:i/>
          <w:iCs/>
          <w:lang w:val="fr-FR"/>
        </w:rPr>
        <w:t>Une version anglaise est conservée en texte caché</w:t>
      </w:r>
      <w:r>
        <w:rPr>
          <w:i/>
          <w:iCs/>
          <w:lang w:val="fr-FR"/>
        </w:rPr>
        <w:t xml:space="preserve"> dans ce document</w:t>
      </w:r>
    </w:p>
    <w:p w:rsidRPr="00602475" w:rsidR="0060370C" w:rsidRDefault="0060370C" w14:paraId="6E8FC12B" w14:textId="77777777">
      <w:pPr>
        <w:rPr>
          <w:lang w:val="fr-FR"/>
        </w:rPr>
      </w:pPr>
    </w:p>
    <w:p w:rsidRPr="00602475" w:rsidR="00932B2B" w:rsidP="00932B2B" w:rsidRDefault="00932B2B" w14:paraId="7F42875B" w14:textId="77777777">
      <w:pPr>
        <w:pStyle w:val="H2"/>
        <w:rPr>
          <w:lang w:val="fr-FR"/>
        </w:rPr>
      </w:pPr>
      <w:r w:rsidRPr="00602475">
        <w:rPr>
          <w:lang w:val="fr-FR"/>
        </w:rPr>
        <w:t>Introduction</w:t>
      </w:r>
    </w:p>
    <w:p w:rsidRPr="00602475" w:rsidR="00932B2B" w:rsidP="00932B2B" w:rsidRDefault="00932B2B" w14:paraId="364FA4AC" w14:textId="77777777">
      <w:pPr>
        <w:rPr>
          <w:lang w:val="fr-FR"/>
        </w:rPr>
      </w:pPr>
    </w:p>
    <w:p w:rsidRPr="00602475" w:rsidR="00932B2B" w:rsidP="00932B2B" w:rsidRDefault="00932B2B" w14:paraId="286D22A4" w14:textId="63E69FEC">
      <w:pPr>
        <w:rPr>
          <w:lang w:val="fr-FR"/>
        </w:rPr>
      </w:pPr>
      <w:r w:rsidRPr="00602475">
        <w:rPr>
          <w:lang w:val="fr-FR"/>
        </w:rPr>
        <w:t xml:space="preserve">Ce document définit les exigences et les spécifications pour créer un programme Tracker dans DHIS2 qui contient les données essentielles de </w:t>
      </w:r>
      <w:proofErr w:type="spellStart"/>
      <w:r w:rsidRPr="00602475">
        <w:rPr>
          <w:lang w:val="fr-FR"/>
        </w:rPr>
        <w:t>SIDAInfo</w:t>
      </w:r>
      <w:proofErr w:type="spellEnd"/>
      <w:r w:rsidRPr="00602475">
        <w:rPr>
          <w:lang w:val="fr-FR"/>
        </w:rPr>
        <w:t xml:space="preserve">, et pour mettre en place et maintenir un processus d’importation de données de routine pour remplir ce Tracker à partir de </w:t>
      </w:r>
      <w:proofErr w:type="spellStart"/>
      <w:r w:rsidRPr="00602475">
        <w:rPr>
          <w:lang w:val="fr-FR"/>
        </w:rPr>
        <w:t>SIDAInfo</w:t>
      </w:r>
      <w:proofErr w:type="spellEnd"/>
      <w:r w:rsidRPr="00602475">
        <w:rPr>
          <w:lang w:val="fr-FR"/>
        </w:rPr>
        <w:t>.</w:t>
      </w:r>
    </w:p>
    <w:p w:rsidRPr="00602475" w:rsidR="00932B2B" w:rsidP="00932B2B" w:rsidRDefault="00932B2B" w14:paraId="7DD6C457" w14:textId="77777777">
      <w:pPr>
        <w:rPr>
          <w:lang w:val="fr-FR"/>
        </w:rPr>
      </w:pPr>
    </w:p>
    <w:p w:rsidRPr="00602475" w:rsidR="00932B2B" w:rsidP="00932B2B" w:rsidRDefault="00932B2B" w14:paraId="33374AD9" w14:textId="54089B1C">
      <w:pPr>
        <w:rPr>
          <w:lang w:val="fr-FR"/>
        </w:rPr>
      </w:pPr>
      <w:r w:rsidRPr="00602475">
        <w:rPr>
          <w:b/>
          <w:bCs/>
          <w:i/>
          <w:iCs/>
          <w:lang w:val="fr-FR"/>
        </w:rPr>
        <w:t>En tant que document de référence central, cette spécification doit être tenue à jour tout au long du processus de développement.</w:t>
      </w:r>
      <w:r w:rsidRPr="00602475">
        <w:rPr>
          <w:lang w:val="fr-FR"/>
        </w:rPr>
        <w:t xml:space="preserve"> Si des modifications sont apportées au cours de la mise en œuvre, il est extrêmement important qu'elles soient également mises à jour ici, afin que cette spécification reste une représentation fidèle du programme final paramétré dans DHIS2.</w:t>
      </w:r>
    </w:p>
    <w:p w:rsidRPr="00602475" w:rsidR="008B7714" w:rsidRDefault="008B7714" w14:paraId="27590718" w14:textId="39A7FB07">
      <w:pPr>
        <w:rPr>
          <w:lang w:val="fr-FR"/>
        </w:rPr>
      </w:pPr>
    </w:p>
    <w:p w:rsidRPr="00602475" w:rsidR="00932B2B" w:rsidP="00932B2B" w:rsidRDefault="00CB70B3" w14:paraId="0C3A57A8" w14:textId="4D85A560">
      <w:pPr>
        <w:pStyle w:val="H2"/>
        <w:rPr>
          <w:lang w:val="fr-FR"/>
        </w:rPr>
      </w:pPr>
      <w:r w:rsidRPr="00602475">
        <w:rPr>
          <w:lang w:val="fr-FR"/>
        </w:rPr>
        <w:t>Exigences</w:t>
      </w:r>
    </w:p>
    <w:p w:rsidRPr="00602475" w:rsidR="00932B2B" w:rsidP="00932B2B" w:rsidRDefault="00932B2B" w14:paraId="35418C24" w14:textId="77777777">
      <w:pPr>
        <w:rPr>
          <w:lang w:val="fr-FR"/>
        </w:rPr>
      </w:pPr>
    </w:p>
    <w:p w:rsidRPr="00602475" w:rsidR="00932B2B" w:rsidP="00932B2B" w:rsidRDefault="00932B2B" w14:paraId="2EAA1F30" w14:textId="155FFD26">
      <w:pPr>
        <w:pStyle w:val="H3"/>
        <w:spacing w:after="120"/>
        <w:rPr>
          <w:lang w:val="fr-FR"/>
        </w:rPr>
      </w:pPr>
      <w:r w:rsidRPr="00602475">
        <w:rPr>
          <w:lang w:val="fr-FR"/>
        </w:rPr>
        <w:t>Exigences d</w:t>
      </w:r>
      <w:r w:rsidRPr="00602475" w:rsidR="00BB45E8">
        <w:rPr>
          <w:lang w:val="fr-FR"/>
        </w:rPr>
        <w:t>’</w:t>
      </w:r>
      <w:r w:rsidRPr="00602475">
        <w:rPr>
          <w:lang w:val="fr-FR"/>
        </w:rPr>
        <w:t>interopérabilité</w:t>
      </w:r>
    </w:p>
    <w:p w:rsidRPr="00602475" w:rsidR="0000794B" w:rsidP="00BA2B7F" w:rsidRDefault="0000794B" w14:paraId="7463933E" w14:textId="05DFC805">
      <w:pPr>
        <w:pStyle w:val="ListParagraph"/>
        <w:numPr>
          <w:ilvl w:val="0"/>
          <w:numId w:val="5"/>
        </w:numPr>
        <w:rPr>
          <w:lang w:val="fr-FR"/>
        </w:rPr>
      </w:pPr>
      <w:r w:rsidRPr="00602475">
        <w:rPr>
          <w:lang w:val="fr-FR"/>
        </w:rPr>
        <w:t xml:space="preserve">Mettre en place un processus automatisé pour permettre l’importation des données TARV et PTME de </w:t>
      </w:r>
      <w:proofErr w:type="spellStart"/>
      <w:r w:rsidRPr="00602475">
        <w:rPr>
          <w:lang w:val="fr-FR"/>
        </w:rPr>
        <w:t>SIDAInfo</w:t>
      </w:r>
      <w:proofErr w:type="spellEnd"/>
      <w:r w:rsidRPr="00602475">
        <w:rPr>
          <w:lang w:val="fr-FR"/>
        </w:rPr>
        <w:t xml:space="preserve"> vers DHIS2 afin de :</w:t>
      </w:r>
      <w:r w:rsidRPr="00602475">
        <w:rPr>
          <w:lang w:val="fr-FR"/>
        </w:rPr>
        <w:br/>
      </w:r>
      <w:r w:rsidRPr="00602475">
        <w:rPr>
          <w:lang w:val="fr-FR"/>
        </w:rPr>
        <w:t>- permettre aux utilisateurs d’accéder aux données essentielles de TARV et de PTME dans DHIS2</w:t>
      </w:r>
      <w:r w:rsidRPr="00602475">
        <w:rPr>
          <w:lang w:val="fr-FR"/>
        </w:rPr>
        <w:br/>
      </w:r>
      <w:r w:rsidRPr="00602475">
        <w:rPr>
          <w:lang w:val="fr-FR"/>
        </w:rPr>
        <w:t>- permettre une analyse intégrée des données de traitement et de test (qui sont déjà dans DHIS2).</w:t>
      </w:r>
    </w:p>
    <w:p w:rsidRPr="00602475" w:rsidR="00725A35" w:rsidP="00BA2B7F" w:rsidRDefault="0000794B" w14:paraId="47579AEF" w14:textId="1142F71A">
      <w:pPr>
        <w:pStyle w:val="ListParagraph"/>
        <w:numPr>
          <w:ilvl w:val="0"/>
          <w:numId w:val="5"/>
        </w:numPr>
        <w:rPr>
          <w:b/>
          <w:bCs/>
          <w:lang w:val="fr-FR"/>
        </w:rPr>
      </w:pPr>
      <w:r w:rsidRPr="00602475">
        <w:rPr>
          <w:lang w:val="fr-FR"/>
        </w:rPr>
        <w:t>Le processus doit couvrir les 8 sites TARV soutenus par PSI :</w:t>
      </w:r>
      <w:r w:rsidRPr="00602475" w:rsidR="00BB45E8">
        <w:rPr>
          <w:lang w:val="fr-FR"/>
        </w:rPr>
        <w:t xml:space="preserve"> </w:t>
      </w:r>
    </w:p>
    <w:tbl>
      <w:tblPr>
        <w:tblStyle w:val="TableGrid"/>
        <w:tblW w:w="0" w:type="auto"/>
        <w:tblInd w:w="720" w:type="dxa"/>
        <w:tblLook w:val="04A0" w:firstRow="1" w:lastRow="0" w:firstColumn="1" w:lastColumn="0" w:noHBand="0" w:noVBand="1"/>
      </w:tblPr>
      <w:tblGrid>
        <w:gridCol w:w="3098"/>
        <w:gridCol w:w="1395"/>
        <w:gridCol w:w="2208"/>
        <w:gridCol w:w="1595"/>
      </w:tblGrid>
      <w:tr w:rsidRPr="00725A35" w:rsidR="00725A35" w:rsidTr="00906BF8" w14:paraId="412FACF9" w14:textId="77777777">
        <w:tc>
          <w:tcPr>
            <w:tcW w:w="3098" w:type="dxa"/>
          </w:tcPr>
          <w:p w:rsidRPr="00725A35" w:rsidR="00725A35" w:rsidP="00725A35" w:rsidRDefault="00725A35" w14:paraId="616DA535" w14:textId="7F2F4DB7">
            <w:pPr>
              <w:rPr>
                <w:b/>
                <w:bCs/>
                <w:lang w:val="fr-FR"/>
              </w:rPr>
            </w:pPr>
            <w:r w:rsidRPr="00725A35">
              <w:rPr>
                <w:b/>
                <w:bCs/>
                <w:lang w:val="fr-FR"/>
              </w:rPr>
              <w:t>Site</w:t>
            </w:r>
          </w:p>
        </w:tc>
        <w:tc>
          <w:tcPr>
            <w:tcW w:w="1395" w:type="dxa"/>
          </w:tcPr>
          <w:p w:rsidRPr="00725A35" w:rsidR="00725A35" w:rsidP="00725A35" w:rsidRDefault="00725A35" w14:paraId="4667C9BB" w14:textId="33465848">
            <w:pPr>
              <w:rPr>
                <w:b/>
                <w:bCs/>
                <w:lang w:val="fr-FR"/>
              </w:rPr>
            </w:pPr>
            <w:proofErr w:type="spellStart"/>
            <w:r w:rsidRPr="00725A35">
              <w:rPr>
                <w:b/>
                <w:bCs/>
                <w:lang w:val="fr-FR"/>
              </w:rPr>
              <w:t>SIDAInfo</w:t>
            </w:r>
            <w:proofErr w:type="spellEnd"/>
            <w:r w:rsidRPr="00725A35">
              <w:rPr>
                <w:b/>
                <w:bCs/>
                <w:lang w:val="fr-FR"/>
              </w:rPr>
              <w:t xml:space="preserve"> </w:t>
            </w:r>
          </w:p>
        </w:tc>
        <w:tc>
          <w:tcPr>
            <w:tcW w:w="2208" w:type="dxa"/>
          </w:tcPr>
          <w:p w:rsidRPr="00725A35" w:rsidR="00725A35" w:rsidP="00725A35" w:rsidRDefault="00725A35" w14:paraId="16B2DEDB" w14:textId="77777777">
            <w:pPr>
              <w:rPr>
                <w:rFonts w:ascii="Roboto" w:hAnsi="Roboto" w:eastAsia="Times New Roman"/>
                <w:b/>
                <w:bCs/>
                <w:color w:val="333333"/>
                <w:sz w:val="21"/>
                <w:szCs w:val="21"/>
                <w:shd w:val="clear" w:color="auto" w:fill="FFFFFF"/>
                <w:lang w:val="fr-FR"/>
              </w:rPr>
            </w:pPr>
          </w:p>
        </w:tc>
        <w:tc>
          <w:tcPr>
            <w:tcW w:w="1595" w:type="dxa"/>
          </w:tcPr>
          <w:p w:rsidRPr="00725A35" w:rsidR="00725A35" w:rsidP="00725A35" w:rsidRDefault="00725A35" w14:paraId="671C3BD1" w14:textId="2CB58CB6">
            <w:pPr>
              <w:rPr>
                <w:rFonts w:ascii="Roboto" w:hAnsi="Roboto" w:eastAsia="Times New Roman"/>
                <w:b/>
                <w:bCs/>
                <w:color w:val="333333"/>
                <w:sz w:val="21"/>
                <w:szCs w:val="21"/>
                <w:shd w:val="clear" w:color="auto" w:fill="FFFFFF"/>
                <w:lang w:val="fr-FR"/>
              </w:rPr>
            </w:pPr>
            <w:r w:rsidRPr="00725A35">
              <w:rPr>
                <w:rFonts w:ascii="Roboto" w:hAnsi="Roboto" w:eastAsia="Times New Roman"/>
                <w:b/>
                <w:bCs/>
                <w:color w:val="333333"/>
                <w:sz w:val="21"/>
                <w:szCs w:val="21"/>
                <w:shd w:val="clear" w:color="auto" w:fill="FFFFFF"/>
                <w:lang w:val="fr-FR"/>
              </w:rPr>
              <w:t>DHIS2 UID</w:t>
            </w:r>
          </w:p>
        </w:tc>
      </w:tr>
      <w:tr w:rsidRPr="00725A35" w:rsidR="00725A35" w:rsidTr="00906BF8" w14:paraId="48E80ECF" w14:textId="77777777">
        <w:tc>
          <w:tcPr>
            <w:tcW w:w="3098" w:type="dxa"/>
          </w:tcPr>
          <w:p w:rsidRPr="00725A35" w:rsidR="00725A35" w:rsidP="00725A35" w:rsidRDefault="00725A35" w14:paraId="07A415C0" w14:textId="7FF1C151">
            <w:pPr>
              <w:rPr>
                <w:b/>
                <w:bCs/>
                <w:lang w:val="fr-FR"/>
              </w:rPr>
            </w:pPr>
            <w:r w:rsidRPr="00725A35">
              <w:rPr>
                <w:b/>
                <w:bCs/>
                <w:lang w:val="fr-FR"/>
              </w:rPr>
              <w:t xml:space="preserve"> Clinique Militaire de </w:t>
            </w:r>
            <w:proofErr w:type="spellStart"/>
            <w:r w:rsidRPr="00725A35">
              <w:rPr>
                <w:b/>
                <w:bCs/>
                <w:lang w:val="fr-FR"/>
              </w:rPr>
              <w:t>Rumonge</w:t>
            </w:r>
            <w:proofErr w:type="spellEnd"/>
          </w:p>
        </w:tc>
        <w:tc>
          <w:tcPr>
            <w:tcW w:w="1395" w:type="dxa"/>
          </w:tcPr>
          <w:p w:rsidRPr="00725A35" w:rsidR="00725A35" w:rsidP="00725A35" w:rsidRDefault="00725A35" w14:paraId="3CE31A3A" w14:textId="78922CC5">
            <w:pPr>
              <w:rPr>
                <w:rFonts w:ascii="Roboto" w:hAnsi="Roboto" w:eastAsia="Times New Roman"/>
                <w:color w:val="333333"/>
                <w:sz w:val="21"/>
                <w:szCs w:val="21"/>
                <w:shd w:val="clear" w:color="auto" w:fill="FFFFFF"/>
                <w:lang w:val="fr-FR"/>
              </w:rPr>
            </w:pPr>
            <w:r w:rsidRPr="00725A35">
              <w:rPr>
                <w:lang w:val="fr-FR"/>
              </w:rPr>
              <w:t>03010912</w:t>
            </w:r>
          </w:p>
        </w:tc>
        <w:tc>
          <w:tcPr>
            <w:tcW w:w="2208" w:type="dxa"/>
          </w:tcPr>
          <w:p w:rsidRPr="00725A35" w:rsidR="00725A35" w:rsidP="00725A35" w:rsidRDefault="00725A35" w14:paraId="6F71F4BD" w14:textId="78907B40">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BI_1802038-AKA007</w:t>
            </w:r>
          </w:p>
        </w:tc>
        <w:tc>
          <w:tcPr>
            <w:tcW w:w="1595" w:type="dxa"/>
          </w:tcPr>
          <w:p w:rsidRPr="00725A35" w:rsidR="00725A35" w:rsidP="00725A35" w:rsidRDefault="00725A35" w14:paraId="01C6F66B" w14:textId="4BE3F1B1">
            <w:pPr>
              <w:rPr>
                <w:rFonts w:ascii="Roboto" w:hAnsi="Roboto" w:eastAsia="Times New Roman"/>
                <w:color w:val="333333"/>
                <w:sz w:val="21"/>
                <w:szCs w:val="21"/>
                <w:shd w:val="clear" w:color="auto" w:fill="FFFFFF"/>
                <w:lang w:val="fr-FR"/>
              </w:rPr>
            </w:pPr>
            <w:r w:rsidRPr="00725A35">
              <w:rPr>
                <w:rFonts w:ascii="Roboto" w:hAnsi="Roboto" w:eastAsia="Times New Roman"/>
                <w:color w:val="333333"/>
                <w:sz w:val="21"/>
                <w:szCs w:val="21"/>
                <w:shd w:val="clear" w:color="auto" w:fill="FFFFFF"/>
                <w:lang w:val="fr-FR"/>
              </w:rPr>
              <w:t>FG6tYYTDf5d</w:t>
            </w:r>
          </w:p>
        </w:tc>
      </w:tr>
      <w:tr w:rsidRPr="00725A35" w:rsidR="00725A35" w:rsidTr="00906BF8" w14:paraId="381683EE" w14:textId="77777777">
        <w:tc>
          <w:tcPr>
            <w:tcW w:w="3098" w:type="dxa"/>
          </w:tcPr>
          <w:p w:rsidRPr="00725A35" w:rsidR="00725A35" w:rsidP="00725A35" w:rsidRDefault="00725A35" w14:paraId="098CEDED" w14:textId="004A0067">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Gitega</w:t>
            </w:r>
          </w:p>
        </w:tc>
        <w:tc>
          <w:tcPr>
            <w:tcW w:w="1395" w:type="dxa"/>
          </w:tcPr>
          <w:p w:rsidRPr="00725A35" w:rsidR="00725A35" w:rsidP="00725A35" w:rsidRDefault="00725A35" w14:paraId="7E905597" w14:textId="1ACC7495">
            <w:pPr>
              <w:rPr>
                <w:lang w:val="fr-FR"/>
              </w:rPr>
            </w:pPr>
            <w:r w:rsidRPr="00725A35">
              <w:rPr>
                <w:lang w:val="fr-FR"/>
              </w:rPr>
              <w:t>06010120</w:t>
            </w:r>
          </w:p>
        </w:tc>
        <w:tc>
          <w:tcPr>
            <w:tcW w:w="2208" w:type="dxa"/>
          </w:tcPr>
          <w:p w:rsidRPr="00725A35" w:rsidR="00725A35" w:rsidP="00725A35" w:rsidRDefault="00725A35" w14:paraId="0230806A" w14:textId="59D549D3">
            <w:pPr>
              <w:rPr>
                <w:lang w:val="fr-FR"/>
              </w:rPr>
            </w:pPr>
            <w:r w:rsidRPr="00725A35">
              <w:rPr>
                <w:lang w:val="fr-FR"/>
              </w:rPr>
              <w:t>BI_0701058-AKA002)</w:t>
            </w:r>
          </w:p>
        </w:tc>
        <w:tc>
          <w:tcPr>
            <w:tcW w:w="1595" w:type="dxa"/>
          </w:tcPr>
          <w:p w:rsidRPr="00725A35" w:rsidR="00725A35" w:rsidP="00725A35" w:rsidRDefault="00725A35" w14:paraId="19BB0E0B" w14:textId="02BBE966">
            <w:pPr>
              <w:rPr>
                <w:lang w:val="fr-FR"/>
              </w:rPr>
            </w:pPr>
            <w:proofErr w:type="gramStart"/>
            <w:r w:rsidRPr="00725A35">
              <w:rPr>
                <w:lang w:val="fr-FR"/>
              </w:rPr>
              <w:t>g</w:t>
            </w:r>
            <w:proofErr w:type="gramEnd"/>
            <w:r w:rsidRPr="00725A35">
              <w:rPr>
                <w:lang w:val="fr-FR"/>
              </w:rPr>
              <w:t>9r6PbRYVAi</w:t>
            </w:r>
          </w:p>
        </w:tc>
      </w:tr>
      <w:tr w:rsidRPr="00725A35" w:rsidR="00725A35" w:rsidTr="00906BF8" w14:paraId="692BA3C3" w14:textId="77777777">
        <w:tc>
          <w:tcPr>
            <w:tcW w:w="3098" w:type="dxa"/>
          </w:tcPr>
          <w:p w:rsidRPr="00725A35" w:rsidR="00725A35" w:rsidP="00725A35" w:rsidRDefault="00725A35" w14:paraId="52D01A53" w14:textId="31FE32DB">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Nyanza</w:t>
            </w:r>
            <w:proofErr w:type="spellEnd"/>
            <w:r w:rsidRPr="00725A35">
              <w:rPr>
                <w:b/>
                <w:bCs/>
                <w:lang w:val="fr-FR"/>
              </w:rPr>
              <w:t>-Lac</w:t>
            </w:r>
          </w:p>
        </w:tc>
        <w:tc>
          <w:tcPr>
            <w:tcW w:w="1395" w:type="dxa"/>
          </w:tcPr>
          <w:p w:rsidRPr="00725A35" w:rsidR="00725A35" w:rsidP="00725A35" w:rsidRDefault="00725A35" w14:paraId="148ECC54" w14:textId="30A14B13">
            <w:pPr>
              <w:rPr>
                <w:lang w:val="fr-FR"/>
              </w:rPr>
            </w:pPr>
            <w:r w:rsidRPr="00725A35">
              <w:rPr>
                <w:lang w:val="fr-FR"/>
              </w:rPr>
              <w:t>10020502</w:t>
            </w:r>
          </w:p>
        </w:tc>
        <w:tc>
          <w:tcPr>
            <w:tcW w:w="2208" w:type="dxa"/>
          </w:tcPr>
          <w:p w:rsidRPr="00725A35" w:rsidR="00725A35" w:rsidP="00725A35" w:rsidRDefault="00725A35" w14:paraId="454174C1" w14:textId="667DFBFE">
            <w:pPr>
              <w:rPr>
                <w:lang w:val="fr-FR"/>
              </w:rPr>
            </w:pPr>
            <w:r w:rsidRPr="00725A35">
              <w:rPr>
                <w:lang w:val="fr-FR"/>
              </w:rPr>
              <w:t>BI_1102092-AKA006</w:t>
            </w:r>
          </w:p>
        </w:tc>
        <w:tc>
          <w:tcPr>
            <w:tcW w:w="1595" w:type="dxa"/>
          </w:tcPr>
          <w:p w:rsidRPr="00725A35" w:rsidR="00725A35" w:rsidP="00725A35" w:rsidRDefault="00725A35" w14:paraId="7B28D977" w14:textId="7DF59636">
            <w:pPr>
              <w:rPr>
                <w:b/>
                <w:bCs/>
                <w:lang w:val="fr-FR"/>
              </w:rPr>
            </w:pPr>
            <w:proofErr w:type="gramStart"/>
            <w:r w:rsidRPr="00725A35">
              <w:rPr>
                <w:lang w:val="fr-FR"/>
              </w:rPr>
              <w:t>nniW</w:t>
            </w:r>
            <w:proofErr w:type="gramEnd"/>
            <w:r w:rsidRPr="00725A35">
              <w:rPr>
                <w:lang w:val="fr-FR"/>
              </w:rPr>
              <w:t>4f9J1tB</w:t>
            </w:r>
          </w:p>
        </w:tc>
      </w:tr>
      <w:tr w:rsidRPr="00725A35" w:rsidR="00725A35" w:rsidTr="00906BF8" w14:paraId="3418ADD5" w14:textId="77777777">
        <w:tc>
          <w:tcPr>
            <w:tcW w:w="3098" w:type="dxa"/>
          </w:tcPr>
          <w:p w:rsidRPr="00725A35" w:rsidR="00725A35" w:rsidP="00725A35" w:rsidRDefault="00725A35" w14:paraId="4A3661A8" w14:textId="293F6673">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w:t>
            </w:r>
            <w:proofErr w:type="spellStart"/>
            <w:r w:rsidRPr="00725A35">
              <w:rPr>
                <w:b/>
                <w:bCs/>
                <w:lang w:val="fr-FR"/>
              </w:rPr>
              <w:t>Muyinga</w:t>
            </w:r>
            <w:proofErr w:type="spellEnd"/>
          </w:p>
        </w:tc>
        <w:tc>
          <w:tcPr>
            <w:tcW w:w="1395" w:type="dxa"/>
          </w:tcPr>
          <w:p w:rsidRPr="00725A35" w:rsidR="00725A35" w:rsidP="00725A35" w:rsidRDefault="00725A35" w14:paraId="234D4080" w14:textId="36C9F4AA">
            <w:pPr>
              <w:rPr>
                <w:lang w:val="fr-FR"/>
              </w:rPr>
            </w:pPr>
            <w:r w:rsidRPr="00725A35">
              <w:rPr>
                <w:lang w:val="fr-FR"/>
              </w:rPr>
              <w:t>12010120</w:t>
            </w:r>
          </w:p>
        </w:tc>
        <w:tc>
          <w:tcPr>
            <w:tcW w:w="2208" w:type="dxa"/>
          </w:tcPr>
          <w:p w:rsidRPr="00725A35" w:rsidR="00725A35" w:rsidP="00725A35" w:rsidRDefault="00725A35" w14:paraId="65B03980" w14:textId="0A391F09">
            <w:pPr>
              <w:rPr>
                <w:lang w:val="fr-FR"/>
              </w:rPr>
            </w:pPr>
            <w:r w:rsidRPr="00725A35">
              <w:rPr>
                <w:lang w:val="fr-FR"/>
              </w:rPr>
              <w:t>BI_1303104-AKA004</w:t>
            </w:r>
          </w:p>
        </w:tc>
        <w:tc>
          <w:tcPr>
            <w:tcW w:w="1595" w:type="dxa"/>
          </w:tcPr>
          <w:p w:rsidRPr="00725A35" w:rsidR="00725A35" w:rsidP="00725A35" w:rsidRDefault="00725A35" w14:paraId="349ADCE3" w14:textId="5190A39C">
            <w:pPr>
              <w:rPr>
                <w:b/>
                <w:bCs/>
                <w:lang w:val="fr-FR"/>
              </w:rPr>
            </w:pPr>
            <w:proofErr w:type="gramStart"/>
            <w:r w:rsidRPr="00725A35">
              <w:rPr>
                <w:lang w:val="fr-FR"/>
              </w:rPr>
              <w:t>yW</w:t>
            </w:r>
            <w:proofErr w:type="gramEnd"/>
            <w:r w:rsidRPr="00725A35">
              <w:rPr>
                <w:lang w:val="fr-FR"/>
              </w:rPr>
              <w:t>1SToCNaYm</w:t>
            </w:r>
          </w:p>
        </w:tc>
      </w:tr>
      <w:tr w:rsidRPr="00725A35" w:rsidR="00725A35" w:rsidTr="00906BF8" w14:paraId="72EE3EE1" w14:textId="77777777">
        <w:tc>
          <w:tcPr>
            <w:tcW w:w="3098" w:type="dxa"/>
          </w:tcPr>
          <w:p w:rsidRPr="00725A35" w:rsidR="00725A35" w:rsidP="00725A35" w:rsidRDefault="00725A35" w14:paraId="7656EF2B" w14:textId="498349FE">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Ngozi</w:t>
            </w:r>
          </w:p>
        </w:tc>
        <w:tc>
          <w:tcPr>
            <w:tcW w:w="1395" w:type="dxa"/>
          </w:tcPr>
          <w:p w:rsidRPr="00725A35" w:rsidR="00725A35" w:rsidP="00725A35" w:rsidRDefault="00725A35" w14:paraId="00222907" w14:textId="5158C2CA">
            <w:pPr>
              <w:rPr>
                <w:lang w:val="fr-FR"/>
              </w:rPr>
            </w:pPr>
            <w:r w:rsidRPr="00725A35">
              <w:rPr>
                <w:lang w:val="fr-FR"/>
              </w:rPr>
              <w:t>14010120</w:t>
            </w:r>
          </w:p>
        </w:tc>
        <w:tc>
          <w:tcPr>
            <w:tcW w:w="2208" w:type="dxa"/>
          </w:tcPr>
          <w:p w:rsidRPr="00725A35" w:rsidR="00725A35" w:rsidP="00725A35" w:rsidRDefault="00725A35" w14:paraId="398CB44E" w14:textId="59915B01">
            <w:pPr>
              <w:rPr>
                <w:lang w:val="fr-FR"/>
              </w:rPr>
            </w:pPr>
            <w:r w:rsidRPr="00725A35">
              <w:rPr>
                <w:lang w:val="fr-FR"/>
              </w:rPr>
              <w:t>BI_1503117-AKA005</w:t>
            </w:r>
          </w:p>
        </w:tc>
        <w:tc>
          <w:tcPr>
            <w:tcW w:w="1595" w:type="dxa"/>
          </w:tcPr>
          <w:p w:rsidRPr="00725A35" w:rsidR="00725A35" w:rsidP="00725A35" w:rsidRDefault="00725A35" w14:paraId="65EDE81B" w14:textId="46B2CCEF">
            <w:pPr>
              <w:rPr>
                <w:lang w:val="fr-FR"/>
              </w:rPr>
            </w:pPr>
            <w:proofErr w:type="spellStart"/>
            <w:r w:rsidRPr="00725A35">
              <w:rPr>
                <w:lang w:val="fr-FR"/>
              </w:rPr>
              <w:t>ZAZapFNLXru</w:t>
            </w:r>
            <w:proofErr w:type="spellEnd"/>
          </w:p>
        </w:tc>
      </w:tr>
      <w:tr w:rsidRPr="00725A35" w:rsidR="00725A35" w:rsidTr="00906BF8" w14:paraId="66163C2A" w14:textId="77777777">
        <w:tc>
          <w:tcPr>
            <w:tcW w:w="3098" w:type="dxa"/>
          </w:tcPr>
          <w:p w:rsidRPr="00725A35" w:rsidR="00725A35" w:rsidP="00725A35" w:rsidRDefault="00725A35" w14:paraId="38EF2D3B" w14:textId="6FF94970">
            <w:pPr>
              <w:rPr>
                <w:b/>
                <w:bCs/>
                <w:lang w:val="fr-FR"/>
              </w:rPr>
            </w:pPr>
            <w:r w:rsidRPr="00725A35">
              <w:rPr>
                <w:b/>
                <w:bCs/>
                <w:lang w:val="fr-FR"/>
              </w:rPr>
              <w:t xml:space="preserve"> Centre </w:t>
            </w:r>
            <w:proofErr w:type="spellStart"/>
            <w:r w:rsidRPr="00725A35">
              <w:rPr>
                <w:b/>
                <w:bCs/>
                <w:lang w:val="fr-FR"/>
              </w:rPr>
              <w:t>Akabanga</w:t>
            </w:r>
            <w:proofErr w:type="spellEnd"/>
            <w:r w:rsidRPr="00725A35">
              <w:rPr>
                <w:b/>
                <w:bCs/>
                <w:lang w:val="fr-FR"/>
              </w:rPr>
              <w:t xml:space="preserve"> Bujumbura</w:t>
            </w:r>
          </w:p>
        </w:tc>
        <w:tc>
          <w:tcPr>
            <w:tcW w:w="1395" w:type="dxa"/>
          </w:tcPr>
          <w:p w:rsidRPr="00725A35" w:rsidR="00725A35" w:rsidP="00725A35" w:rsidRDefault="00725A35" w14:paraId="4AA71510" w14:textId="55359C38">
            <w:pPr>
              <w:rPr>
                <w:lang w:val="fr-FR"/>
              </w:rPr>
            </w:pPr>
            <w:r w:rsidRPr="00725A35">
              <w:rPr>
                <w:lang w:val="fr-FR"/>
              </w:rPr>
              <w:t>17010401</w:t>
            </w:r>
          </w:p>
        </w:tc>
        <w:tc>
          <w:tcPr>
            <w:tcW w:w="2208" w:type="dxa"/>
          </w:tcPr>
          <w:p w:rsidRPr="00725A35" w:rsidR="00725A35" w:rsidP="00725A35" w:rsidRDefault="00725A35" w14:paraId="06DFDE7B" w14:textId="385D2130">
            <w:pPr>
              <w:rPr>
                <w:lang w:val="fr-FR"/>
              </w:rPr>
            </w:pPr>
            <w:r w:rsidRPr="00725A35">
              <w:rPr>
                <w:lang w:val="fr-FR"/>
              </w:rPr>
              <w:t>BI_0203012-AKA003</w:t>
            </w:r>
          </w:p>
        </w:tc>
        <w:tc>
          <w:tcPr>
            <w:tcW w:w="1595" w:type="dxa"/>
          </w:tcPr>
          <w:p w:rsidRPr="00725A35" w:rsidR="00725A35" w:rsidP="00725A35" w:rsidRDefault="00725A35" w14:paraId="5566DC17" w14:textId="546CDA72">
            <w:pPr>
              <w:rPr>
                <w:lang w:val="fr-FR"/>
              </w:rPr>
            </w:pPr>
            <w:r w:rsidRPr="00725A35">
              <w:rPr>
                <w:lang w:val="fr-FR"/>
              </w:rPr>
              <w:t>YIJAETW8k0a</w:t>
            </w:r>
          </w:p>
        </w:tc>
      </w:tr>
      <w:tr w:rsidRPr="00602475" w:rsidR="00725A35" w:rsidTr="00906BF8" w14:paraId="6EE7611D" w14:textId="77777777">
        <w:tc>
          <w:tcPr>
            <w:tcW w:w="3098" w:type="dxa"/>
          </w:tcPr>
          <w:p w:rsidRPr="00725A35" w:rsidR="00725A35" w:rsidP="00725A35" w:rsidRDefault="00725A35" w14:paraId="7E0F00FA" w14:textId="74FB83B9">
            <w:pPr>
              <w:rPr>
                <w:b/>
                <w:bCs/>
                <w:lang w:val="fr-FR"/>
              </w:rPr>
            </w:pPr>
            <w:r w:rsidRPr="00725A35">
              <w:rPr>
                <w:b/>
                <w:bCs/>
                <w:lang w:val="fr-FR"/>
              </w:rPr>
              <w:t xml:space="preserve"> Hôpital Militaire de </w:t>
            </w:r>
            <w:proofErr w:type="spellStart"/>
            <w:r w:rsidRPr="00725A35">
              <w:rPr>
                <w:b/>
                <w:bCs/>
                <w:lang w:val="fr-FR"/>
              </w:rPr>
              <w:t>Kamenge</w:t>
            </w:r>
            <w:proofErr w:type="spellEnd"/>
          </w:p>
        </w:tc>
        <w:tc>
          <w:tcPr>
            <w:tcW w:w="1395" w:type="dxa"/>
          </w:tcPr>
          <w:p w:rsidRPr="00725A35" w:rsidR="00725A35" w:rsidP="00725A35" w:rsidRDefault="00725A35" w14:paraId="20A58257" w14:textId="04B6EC36">
            <w:pPr>
              <w:rPr>
                <w:lang w:val="fr-FR"/>
              </w:rPr>
            </w:pPr>
            <w:r w:rsidRPr="00725A35">
              <w:rPr>
                <w:lang w:val="fr-FR"/>
              </w:rPr>
              <w:t>17020203</w:t>
            </w:r>
          </w:p>
        </w:tc>
        <w:tc>
          <w:tcPr>
            <w:tcW w:w="2208" w:type="dxa"/>
          </w:tcPr>
          <w:p w:rsidRPr="00725A35" w:rsidR="00725A35" w:rsidP="00725A35" w:rsidRDefault="00725A35" w14:paraId="0885FF7A" w14:textId="67CEF086">
            <w:pPr>
              <w:rPr>
                <w:lang w:val="fr-FR"/>
              </w:rPr>
            </w:pPr>
            <w:r w:rsidRPr="00725A35">
              <w:rPr>
                <w:lang w:val="fr-FR"/>
              </w:rPr>
              <w:t>BI_HD020103</w:t>
            </w:r>
          </w:p>
        </w:tc>
        <w:tc>
          <w:tcPr>
            <w:tcW w:w="1595" w:type="dxa"/>
          </w:tcPr>
          <w:p w:rsidRPr="00725A35" w:rsidR="00725A35" w:rsidP="00725A35" w:rsidRDefault="00725A35" w14:paraId="17A6A3D2" w14:textId="6F051749">
            <w:pPr>
              <w:rPr>
                <w:rFonts w:eastAsiaTheme="minorEastAsia" w:cstheme="minorBidi"/>
                <w:b/>
                <w:bCs/>
                <w:color w:val="000000" w:themeColor="text1"/>
                <w:lang w:val="fr-FR"/>
              </w:rPr>
            </w:pPr>
            <w:proofErr w:type="spellStart"/>
            <w:r w:rsidRPr="00725A35">
              <w:rPr>
                <w:lang w:val="fr-FR"/>
              </w:rPr>
              <w:t>DLsHsaJhtnk</w:t>
            </w:r>
            <w:proofErr w:type="spellEnd"/>
          </w:p>
        </w:tc>
      </w:tr>
    </w:tbl>
    <w:p w:rsidRPr="00725A35" w:rsidR="00932B2B" w:rsidP="0042765A" w:rsidRDefault="00932B2B" w14:paraId="5F2CF1EF" w14:textId="533732C8">
      <w:pPr>
        <w:ind w:left="360"/>
        <w:rPr>
          <w:rFonts w:eastAsiaTheme="minorEastAsia" w:cstheme="minorBidi"/>
          <w:b/>
          <w:bCs/>
          <w:color w:val="000000" w:themeColor="text1"/>
          <w:lang w:val="fr-FR"/>
        </w:rPr>
      </w:pPr>
    </w:p>
    <w:p w:rsidRPr="00602475" w:rsidR="00BB45E8" w:rsidP="00BA2B7F" w:rsidRDefault="00BB45E8" w14:paraId="5D5E51E0" w14:textId="178BFE6B">
      <w:pPr>
        <w:pStyle w:val="ListParagraph"/>
        <w:numPr>
          <w:ilvl w:val="0"/>
          <w:numId w:val="5"/>
        </w:numPr>
        <w:rPr>
          <w:lang w:val="fr-FR"/>
        </w:rPr>
      </w:pPr>
      <w:r w:rsidRPr="00602475">
        <w:rPr>
          <w:lang w:val="fr-FR"/>
        </w:rPr>
        <w:t>Les importations doivent être des données individuelles au niveau du patient (c’est-à-dire en format de DHIS2 Tracker) et doivent inclure les données démographiques des patients ainsi que toutes les données requises pour les rapports PEPFAR.</w:t>
      </w:r>
    </w:p>
    <w:p w:rsidRPr="00602475" w:rsidR="00BB45E8" w:rsidP="00BA2B7F" w:rsidRDefault="00BB45E8" w14:paraId="0677EDB9" w14:textId="5E25328F">
      <w:pPr>
        <w:pStyle w:val="ListParagraph"/>
        <w:numPr>
          <w:ilvl w:val="0"/>
          <w:numId w:val="5"/>
        </w:numPr>
        <w:rPr>
          <w:lang w:val="fr-FR"/>
        </w:rPr>
      </w:pPr>
      <w:r w:rsidRPr="00602475">
        <w:rPr>
          <w:lang w:val="fr-FR"/>
        </w:rPr>
        <w:t xml:space="preserve">Si possible, le processus d’importation doit être basé sur les fichiers </w:t>
      </w:r>
      <w:r w:rsidRPr="00602475" w:rsidR="00CB70B3">
        <w:rPr>
          <w:lang w:val="fr-FR"/>
        </w:rPr>
        <w:t xml:space="preserve">mensuels standards </w:t>
      </w:r>
      <w:r w:rsidRPr="00602475">
        <w:rPr>
          <w:lang w:val="fr-FR"/>
        </w:rPr>
        <w:t>d</w:t>
      </w:r>
      <w:r w:rsidRPr="00602475" w:rsidR="00CB70B3">
        <w:rPr>
          <w:lang w:val="fr-FR"/>
        </w:rPr>
        <w:t>’</w:t>
      </w:r>
      <w:r w:rsidRPr="00602475">
        <w:rPr>
          <w:lang w:val="fr-FR"/>
        </w:rPr>
        <w:t xml:space="preserve">exportation </w:t>
      </w:r>
      <w:proofErr w:type="spellStart"/>
      <w:r w:rsidRPr="00602475">
        <w:rPr>
          <w:lang w:val="fr-FR"/>
        </w:rPr>
        <w:t>SIDAInfo</w:t>
      </w:r>
      <w:proofErr w:type="spellEnd"/>
      <w:r w:rsidRPr="00602475">
        <w:rPr>
          <w:lang w:val="fr-FR"/>
        </w:rPr>
        <w:t xml:space="preserve">. (L'alternative serait de tirer des données </w:t>
      </w:r>
      <w:r w:rsidRPr="00602475" w:rsidR="00CB70B3">
        <w:rPr>
          <w:lang w:val="fr-FR"/>
        </w:rPr>
        <w:t xml:space="preserve">directement </w:t>
      </w:r>
      <w:r w:rsidRPr="00602475">
        <w:rPr>
          <w:lang w:val="fr-FR"/>
        </w:rPr>
        <w:t>de la base de données MySQL, mais il peut y avoir d'importants obstacles administratifs à l</w:t>
      </w:r>
      <w:r w:rsidRPr="00602475" w:rsidR="00CB70B3">
        <w:rPr>
          <w:lang w:val="fr-FR"/>
        </w:rPr>
        <w:t>’</w:t>
      </w:r>
      <w:r w:rsidRPr="00602475">
        <w:rPr>
          <w:lang w:val="fr-FR"/>
        </w:rPr>
        <w:t>accès et à la mise à jour de cette base de données.)</w:t>
      </w:r>
    </w:p>
    <w:p w:rsidRPr="00602475" w:rsidR="00BB45E8" w:rsidP="00BA2B7F" w:rsidRDefault="00BB45E8" w14:paraId="41E78289" w14:textId="0C89D1C9">
      <w:pPr>
        <w:pStyle w:val="ListParagraph"/>
        <w:numPr>
          <w:ilvl w:val="0"/>
          <w:numId w:val="5"/>
        </w:numPr>
        <w:rPr>
          <w:lang w:val="fr-FR"/>
        </w:rPr>
      </w:pPr>
      <w:r w:rsidRPr="00602475">
        <w:rPr>
          <w:lang w:val="fr-FR"/>
        </w:rPr>
        <w:t xml:space="preserve">Le processus doit être suffisamment flexible pour permettre </w:t>
      </w:r>
      <w:r w:rsidRPr="00602475" w:rsidR="00CB70B3">
        <w:rPr>
          <w:lang w:val="fr-FR"/>
        </w:rPr>
        <w:t xml:space="preserve">la mise en </w:t>
      </w:r>
      <w:proofErr w:type="spellStart"/>
      <w:r w:rsidRPr="00602475" w:rsidR="00CB70B3">
        <w:rPr>
          <w:lang w:val="fr-FR"/>
        </w:rPr>
        <w:t>oeuvre</w:t>
      </w:r>
      <w:proofErr w:type="spellEnd"/>
      <w:r w:rsidRPr="00602475">
        <w:rPr>
          <w:lang w:val="fr-FR"/>
        </w:rPr>
        <w:t xml:space="preserve"> des rapports hebdomadaires </w:t>
      </w:r>
      <w:r w:rsidRPr="00602475" w:rsidR="00CB70B3">
        <w:rPr>
          <w:lang w:val="fr-FR"/>
        </w:rPr>
        <w:t xml:space="preserve">(au lieu de mensuels) </w:t>
      </w:r>
      <w:r w:rsidRPr="00602475">
        <w:rPr>
          <w:lang w:val="fr-FR"/>
        </w:rPr>
        <w:t>si nécessaire.</w:t>
      </w:r>
    </w:p>
    <w:p w:rsidRPr="00602475" w:rsidR="00BB45E8" w:rsidP="00BA2B7F" w:rsidRDefault="00BB45E8" w14:paraId="25FE4AB6" w14:textId="48DD4C3C">
      <w:pPr>
        <w:pStyle w:val="ListParagraph"/>
        <w:numPr>
          <w:ilvl w:val="0"/>
          <w:numId w:val="5"/>
        </w:numPr>
        <w:rPr>
          <w:lang w:val="fr-FR"/>
        </w:rPr>
      </w:pPr>
      <w:r w:rsidRPr="00602475">
        <w:rPr>
          <w:lang w:val="fr-FR"/>
        </w:rPr>
        <w:lastRenderedPageBreak/>
        <w:t>Le serveur de destination est l</w:t>
      </w:r>
      <w:r w:rsidRPr="00602475" w:rsidR="00CB70B3">
        <w:rPr>
          <w:lang w:val="fr-FR"/>
        </w:rPr>
        <w:t>’</w:t>
      </w:r>
      <w:r w:rsidRPr="00602475">
        <w:rPr>
          <w:lang w:val="fr-FR"/>
        </w:rPr>
        <w:t>instance dhis2 de production PSI (data.psi-mis.org)</w:t>
      </w:r>
    </w:p>
    <w:p w:rsidRPr="00602475" w:rsidR="00CB70B3" w:rsidP="00CB70B3" w:rsidRDefault="002473DA" w14:paraId="0F117111" w14:textId="4092D2CB">
      <w:pPr>
        <w:pStyle w:val="H3"/>
        <w:spacing w:after="120"/>
        <w:rPr>
          <w:lang w:val="fr-FR"/>
        </w:rPr>
      </w:pPr>
      <w:r w:rsidRPr="00602475">
        <w:rPr>
          <w:lang w:val="fr-FR"/>
        </w:rPr>
        <w:t>Exigences en matière de rapports</w:t>
      </w:r>
    </w:p>
    <w:p w:rsidRPr="00602475" w:rsidR="00CB70B3" w:rsidP="00CB70B3" w:rsidRDefault="00CB70B3" w14:paraId="2B2B5785" w14:textId="07DE85BC">
      <w:pPr>
        <w:rPr>
          <w:lang w:val="fr-FR"/>
        </w:rPr>
      </w:pPr>
      <w:r w:rsidRPr="00602475">
        <w:rPr>
          <w:lang w:val="fr-FR"/>
        </w:rPr>
        <w:t xml:space="preserve">DHIS2 </w:t>
      </w:r>
      <w:r w:rsidRPr="00602475" w:rsidR="002473DA">
        <w:rPr>
          <w:lang w:val="fr-FR"/>
        </w:rPr>
        <w:t>doit être en mesure de générer des rapport</w:t>
      </w:r>
      <w:r w:rsidRPr="00602475">
        <w:rPr>
          <w:lang w:val="fr-FR"/>
        </w:rPr>
        <w:t xml:space="preserve">s </w:t>
      </w:r>
      <w:r w:rsidRPr="00602475" w:rsidR="002473DA">
        <w:rPr>
          <w:lang w:val="fr-FR"/>
        </w:rPr>
        <w:t xml:space="preserve">pour les indicateurs </w:t>
      </w:r>
      <w:r w:rsidRPr="00602475">
        <w:rPr>
          <w:lang w:val="fr-FR"/>
        </w:rPr>
        <w:t xml:space="preserve">PEPFAR </w:t>
      </w:r>
      <w:r w:rsidRPr="00602475" w:rsidR="002473DA">
        <w:rPr>
          <w:lang w:val="fr-FR"/>
        </w:rPr>
        <w:t xml:space="preserve">suivants </w:t>
      </w:r>
      <w:r w:rsidRPr="00602475">
        <w:rPr>
          <w:lang w:val="fr-FR"/>
        </w:rPr>
        <w:t>:</w:t>
      </w:r>
    </w:p>
    <w:p w:rsidRPr="00602475" w:rsidR="00CB70B3" w:rsidP="00BA2B7F" w:rsidRDefault="00CB70B3" w14:paraId="1BE60125" w14:textId="77777777">
      <w:pPr>
        <w:pStyle w:val="ListParagraph"/>
        <w:numPr>
          <w:ilvl w:val="0"/>
          <w:numId w:val="11"/>
        </w:numPr>
        <w:rPr>
          <w:lang w:val="fr-FR"/>
        </w:rPr>
      </w:pPr>
      <w:r w:rsidRPr="00602475">
        <w:rPr>
          <w:lang w:val="fr-FR"/>
        </w:rPr>
        <w:t>PMTCT_EID</w:t>
      </w:r>
    </w:p>
    <w:p w:rsidRPr="00602475" w:rsidR="00CB70B3" w:rsidP="00BA2B7F" w:rsidRDefault="00CB70B3" w14:paraId="61C6A043" w14:textId="77777777">
      <w:pPr>
        <w:pStyle w:val="ListParagraph"/>
        <w:numPr>
          <w:ilvl w:val="0"/>
          <w:numId w:val="11"/>
        </w:numPr>
        <w:rPr>
          <w:lang w:val="fr-FR"/>
        </w:rPr>
      </w:pPr>
      <w:r w:rsidRPr="00602475">
        <w:rPr>
          <w:lang w:val="fr-FR"/>
        </w:rPr>
        <w:t>PMTCT_FO</w:t>
      </w:r>
    </w:p>
    <w:p w:rsidRPr="00602475" w:rsidR="00CB70B3" w:rsidP="00BA2B7F" w:rsidRDefault="00CB70B3" w14:paraId="1BFF108B" w14:textId="77777777">
      <w:pPr>
        <w:pStyle w:val="ListParagraph"/>
        <w:numPr>
          <w:ilvl w:val="0"/>
          <w:numId w:val="11"/>
        </w:numPr>
        <w:rPr>
          <w:lang w:val="fr-FR"/>
        </w:rPr>
      </w:pPr>
      <w:r w:rsidRPr="00602475">
        <w:rPr>
          <w:lang w:val="fr-FR"/>
        </w:rPr>
        <w:t>PMTCT_HEI_POS</w:t>
      </w:r>
    </w:p>
    <w:p w:rsidRPr="00602475" w:rsidR="00CB70B3" w:rsidP="00BA2B7F" w:rsidRDefault="00CB70B3" w14:paraId="232A750C" w14:textId="77777777">
      <w:pPr>
        <w:pStyle w:val="ListParagraph"/>
        <w:numPr>
          <w:ilvl w:val="0"/>
          <w:numId w:val="11"/>
        </w:numPr>
        <w:rPr>
          <w:lang w:val="fr-FR"/>
        </w:rPr>
      </w:pPr>
      <w:r w:rsidRPr="00602475">
        <w:rPr>
          <w:lang w:val="fr-FR"/>
        </w:rPr>
        <w:t>PMTCT_STAT</w:t>
      </w:r>
    </w:p>
    <w:p w:rsidRPr="00602475" w:rsidR="00CB70B3" w:rsidP="00BA2B7F" w:rsidRDefault="00CB70B3" w14:paraId="2ED90AF4" w14:textId="77777777">
      <w:pPr>
        <w:pStyle w:val="ListParagraph"/>
        <w:numPr>
          <w:ilvl w:val="0"/>
          <w:numId w:val="11"/>
        </w:numPr>
        <w:rPr>
          <w:lang w:val="fr-FR"/>
        </w:rPr>
      </w:pPr>
      <w:r w:rsidRPr="00602475">
        <w:rPr>
          <w:lang w:val="fr-FR"/>
        </w:rPr>
        <w:t>PMTCT_ART</w:t>
      </w:r>
    </w:p>
    <w:p w:rsidRPr="00602475" w:rsidR="00CB70B3" w:rsidP="00BA2B7F" w:rsidRDefault="00CB70B3" w14:paraId="5785F1F4" w14:textId="77777777">
      <w:pPr>
        <w:pStyle w:val="ListParagraph"/>
        <w:numPr>
          <w:ilvl w:val="0"/>
          <w:numId w:val="11"/>
        </w:numPr>
        <w:rPr>
          <w:lang w:val="fr-FR"/>
        </w:rPr>
      </w:pPr>
      <w:r w:rsidRPr="00602475">
        <w:rPr>
          <w:lang w:val="fr-FR"/>
        </w:rPr>
        <w:t>TX-</w:t>
      </w:r>
      <w:proofErr w:type="spellStart"/>
      <w:r w:rsidRPr="00602475">
        <w:rPr>
          <w:lang w:val="fr-FR"/>
        </w:rPr>
        <w:t>Curr</w:t>
      </w:r>
      <w:proofErr w:type="spellEnd"/>
    </w:p>
    <w:p w:rsidRPr="00602475" w:rsidR="00CB70B3" w:rsidP="00BA2B7F" w:rsidRDefault="00CB70B3" w14:paraId="48A00A23" w14:textId="55BD34F8">
      <w:pPr>
        <w:pStyle w:val="ListParagraph"/>
        <w:numPr>
          <w:ilvl w:val="0"/>
          <w:numId w:val="11"/>
        </w:numPr>
        <w:rPr>
          <w:lang w:val="fr-FR"/>
        </w:rPr>
      </w:pPr>
      <w:r w:rsidRPr="00602475">
        <w:rPr>
          <w:lang w:val="fr-FR"/>
        </w:rPr>
        <w:t>TX-ML</w:t>
      </w:r>
    </w:p>
    <w:p w:rsidRPr="00602475" w:rsidR="00CB70B3" w:rsidP="00BA2B7F" w:rsidRDefault="00CB70B3" w14:paraId="3EB1BB27" w14:textId="77777777">
      <w:pPr>
        <w:pStyle w:val="ListParagraph"/>
        <w:numPr>
          <w:ilvl w:val="0"/>
          <w:numId w:val="11"/>
        </w:numPr>
        <w:rPr>
          <w:lang w:val="fr-FR"/>
        </w:rPr>
      </w:pPr>
      <w:r w:rsidRPr="00602475">
        <w:rPr>
          <w:lang w:val="fr-FR"/>
        </w:rPr>
        <w:t>TX-NEW</w:t>
      </w:r>
    </w:p>
    <w:p w:rsidRPr="00602475" w:rsidR="00CB70B3" w:rsidP="00BA2B7F" w:rsidRDefault="00CB70B3" w14:paraId="4365AA39" w14:textId="77777777">
      <w:pPr>
        <w:pStyle w:val="ListParagraph"/>
        <w:numPr>
          <w:ilvl w:val="0"/>
          <w:numId w:val="11"/>
        </w:numPr>
        <w:rPr>
          <w:lang w:val="fr-FR"/>
        </w:rPr>
      </w:pPr>
      <w:r w:rsidRPr="00602475">
        <w:rPr>
          <w:lang w:val="fr-FR"/>
        </w:rPr>
        <w:t>TX-RTT</w:t>
      </w:r>
    </w:p>
    <w:p w:rsidRPr="00602475" w:rsidR="00CB70B3" w:rsidP="00BA2B7F" w:rsidRDefault="00CB70B3" w14:paraId="2E402B7E" w14:textId="77777777">
      <w:pPr>
        <w:pStyle w:val="ListParagraph"/>
        <w:numPr>
          <w:ilvl w:val="0"/>
          <w:numId w:val="11"/>
        </w:numPr>
        <w:rPr>
          <w:lang w:val="fr-FR"/>
        </w:rPr>
      </w:pPr>
      <w:r w:rsidRPr="00602475">
        <w:rPr>
          <w:lang w:val="fr-FR"/>
        </w:rPr>
        <w:t>TX-TB</w:t>
      </w:r>
    </w:p>
    <w:p w:rsidRPr="00602475" w:rsidR="00CB70B3" w:rsidP="00BA2B7F" w:rsidRDefault="00CB70B3" w14:paraId="6ED151FE" w14:textId="77777777">
      <w:pPr>
        <w:pStyle w:val="ListParagraph"/>
        <w:numPr>
          <w:ilvl w:val="0"/>
          <w:numId w:val="11"/>
        </w:numPr>
        <w:rPr>
          <w:lang w:val="fr-FR"/>
        </w:rPr>
      </w:pPr>
      <w:r w:rsidRPr="00602475">
        <w:rPr>
          <w:lang w:val="fr-FR"/>
        </w:rPr>
        <w:t>TX-PVLS</w:t>
      </w:r>
    </w:p>
    <w:p w:rsidRPr="00602475" w:rsidR="00602475" w:rsidP="00602475" w:rsidRDefault="00602475" w14:paraId="1AE38AC2" w14:textId="01FBAC6B">
      <w:pPr>
        <w:pStyle w:val="H3"/>
        <w:spacing w:after="120"/>
        <w:rPr>
          <w:lang w:val="fr-FR"/>
        </w:rPr>
      </w:pPr>
      <w:commentRangeStart w:id="0"/>
      <w:r w:rsidRPr="00602475">
        <w:rPr>
          <w:lang w:val="fr-FR"/>
        </w:rPr>
        <w:t>Utilisateurs</w:t>
      </w:r>
    </w:p>
    <w:p w:rsidRPr="00602475" w:rsidR="00602475" w:rsidP="00602475" w:rsidRDefault="00602475" w14:paraId="264EF9CA" w14:textId="739B5414">
      <w:pPr>
        <w:spacing w:after="120"/>
        <w:outlineLvl w:val="2"/>
        <w:rPr>
          <w:lang w:val="fr-FR"/>
        </w:rPr>
      </w:pPr>
      <w:r w:rsidRPr="00602475">
        <w:rPr>
          <w:lang w:val="fr-FR"/>
        </w:rPr>
        <w:t>[Loïc à compléter les détails sur qui (groupes d’utilisateurs DHIS2) va accéder aux :</w:t>
      </w:r>
    </w:p>
    <w:p w:rsidRPr="00602475" w:rsidR="00602475" w:rsidP="00BA2B7F" w:rsidRDefault="00602475" w14:paraId="3ED16E89" w14:textId="755909C1">
      <w:pPr>
        <w:pStyle w:val="ListParagraph"/>
        <w:numPr>
          <w:ilvl w:val="0"/>
          <w:numId w:val="3"/>
        </w:numPr>
        <w:spacing w:after="120"/>
        <w:outlineLvl w:val="2"/>
        <w:rPr>
          <w:lang w:val="fr-FR"/>
        </w:rPr>
      </w:pPr>
      <w:r w:rsidRPr="00602475">
        <w:rPr>
          <w:lang w:val="fr-FR"/>
        </w:rPr>
        <w:t>Indicateurs agrégés basé sur ces programmes Tracker</w:t>
      </w:r>
    </w:p>
    <w:p w:rsidRPr="00602475" w:rsidR="00602475" w:rsidP="00BA2B7F" w:rsidRDefault="00602475" w14:paraId="038A416F" w14:textId="2AE7DD1E">
      <w:pPr>
        <w:pStyle w:val="ListParagraph"/>
        <w:numPr>
          <w:ilvl w:val="0"/>
          <w:numId w:val="3"/>
        </w:numPr>
        <w:spacing w:after="120"/>
        <w:outlineLvl w:val="2"/>
        <w:rPr>
          <w:lang w:val="fr-FR"/>
        </w:rPr>
      </w:pPr>
      <w:r w:rsidRPr="00602475">
        <w:rPr>
          <w:lang w:val="fr-FR"/>
        </w:rPr>
        <w:t>Les dossiers individuels de patient]</w:t>
      </w:r>
      <w:commentRangeEnd w:id="0"/>
      <w:r w:rsidR="009D3C2D">
        <w:rPr>
          <w:rStyle w:val="CommentReference"/>
          <w:rFonts w:eastAsia="Times New Roman"/>
          <w:lang w:eastAsia="en-GB"/>
        </w:rPr>
        <w:commentReference w:id="0"/>
      </w:r>
    </w:p>
    <w:p w:rsidRPr="00602475" w:rsidR="00602475" w:rsidP="00602475" w:rsidRDefault="00602475" w14:paraId="69FCF39F" w14:textId="4C69FE1F">
      <w:pPr>
        <w:spacing w:after="120"/>
        <w:outlineLvl w:val="2"/>
        <w:rPr>
          <w:b/>
          <w:bCs/>
          <w:lang w:val="fr-FR"/>
        </w:rPr>
      </w:pPr>
      <w:r w:rsidRPr="00602475">
        <w:rPr>
          <w:b/>
          <w:bCs/>
          <w:lang w:val="fr-FR"/>
        </w:rPr>
        <w:t>Hors de portée du projet</w:t>
      </w:r>
    </w:p>
    <w:p w:rsidRPr="00F81072" w:rsidR="00602475" w:rsidP="00BA2B7F" w:rsidRDefault="0060370C" w14:paraId="281B12B9" w14:textId="4A877256">
      <w:pPr>
        <w:pStyle w:val="ListParagraph"/>
        <w:numPr>
          <w:ilvl w:val="0"/>
          <w:numId w:val="10"/>
        </w:numPr>
        <w:spacing w:after="120"/>
        <w:outlineLvl w:val="2"/>
        <w:rPr>
          <w:lang w:val="fr-FR"/>
        </w:rPr>
      </w:pPr>
      <w:r w:rsidRPr="0060370C">
        <w:rPr>
          <w:lang w:val="fr-FR"/>
        </w:rPr>
        <w:t xml:space="preserve">Tous les utilisateurs n’ont qu’un accès en lecteur seule </w:t>
      </w:r>
      <w:r w:rsidRPr="0060370C" w:rsidR="00602475">
        <w:rPr>
          <w:lang w:val="fr-FR"/>
        </w:rPr>
        <w:t xml:space="preserve">– </w:t>
      </w:r>
      <w:r w:rsidRPr="0060370C">
        <w:rPr>
          <w:lang w:val="fr-FR"/>
        </w:rPr>
        <w:t>aucu</w:t>
      </w:r>
      <w:r>
        <w:rPr>
          <w:lang w:val="fr-FR"/>
        </w:rPr>
        <w:t>n</w:t>
      </w:r>
      <w:r w:rsidR="00F81072">
        <w:rPr>
          <w:lang w:val="fr-FR"/>
        </w:rPr>
        <w:t xml:space="preserve"> accès de modification sera accordé à ces programmes Tracker</w:t>
      </w:r>
      <w:r w:rsidRPr="0060370C" w:rsidR="00602475">
        <w:rPr>
          <w:lang w:val="fr-FR"/>
        </w:rPr>
        <w:t>.</w:t>
      </w:r>
    </w:p>
    <w:p w:rsidRPr="00F81072" w:rsidR="00F81072" w:rsidP="00BA2B7F" w:rsidRDefault="00F81072" w14:paraId="3ABBF8DA" w14:textId="296112E6">
      <w:pPr>
        <w:pStyle w:val="ListParagraph"/>
        <w:numPr>
          <w:ilvl w:val="0"/>
          <w:numId w:val="10"/>
        </w:numPr>
        <w:spacing w:after="120"/>
        <w:outlineLvl w:val="2"/>
        <w:rPr>
          <w:lang w:val="fr-FR"/>
        </w:rPr>
      </w:pPr>
      <w:r w:rsidRPr="00F81072">
        <w:rPr>
          <w:lang w:val="fr-FR"/>
        </w:rPr>
        <w:t>Il n</w:t>
      </w:r>
      <w:r>
        <w:rPr>
          <w:lang w:val="fr-FR"/>
        </w:rPr>
        <w:t>’</w:t>
      </w:r>
      <w:r w:rsidRPr="00F81072">
        <w:rPr>
          <w:lang w:val="fr-FR"/>
        </w:rPr>
        <w:t xml:space="preserve">est pas nécessaire que les données soient renvoyées à </w:t>
      </w:r>
      <w:proofErr w:type="spellStart"/>
      <w:r w:rsidRPr="00F81072">
        <w:rPr>
          <w:lang w:val="fr-FR"/>
        </w:rPr>
        <w:t>SIDAInfo</w:t>
      </w:r>
      <w:proofErr w:type="spellEnd"/>
      <w:r w:rsidRPr="00F81072">
        <w:rPr>
          <w:lang w:val="fr-FR"/>
        </w:rPr>
        <w:t xml:space="preserve"> (un flux de données à sens unique est requis)</w:t>
      </w:r>
    </w:p>
    <w:p w:rsidRPr="00F81072" w:rsidR="00602475" w:rsidP="00BA2B7F" w:rsidRDefault="00F81072" w14:paraId="650C93D5" w14:textId="4666EDBE">
      <w:pPr>
        <w:pStyle w:val="ListParagraph"/>
        <w:numPr>
          <w:ilvl w:val="0"/>
          <w:numId w:val="10"/>
        </w:numPr>
        <w:spacing w:after="120"/>
        <w:outlineLvl w:val="2"/>
        <w:rPr>
          <w:lang w:val="fr-FR"/>
        </w:rPr>
      </w:pPr>
      <w:r>
        <w:rPr>
          <w:lang w:val="fr-FR"/>
        </w:rPr>
        <w:t>Il n’y a pas besoin d’importer t</w:t>
      </w:r>
      <w:r w:rsidRPr="00F81072">
        <w:rPr>
          <w:lang w:val="fr-FR"/>
        </w:rPr>
        <w:t>outes les données</w:t>
      </w:r>
      <w:r>
        <w:rPr>
          <w:lang w:val="fr-FR"/>
        </w:rPr>
        <w:t xml:space="preserve"> </w:t>
      </w:r>
      <w:r w:rsidRPr="00F81072">
        <w:rPr>
          <w:lang w:val="fr-FR"/>
        </w:rPr>
        <w:t>– seulement les données démographiques et les principaux éléments de données PEPFAR</w:t>
      </w:r>
      <w:r>
        <w:rPr>
          <w:lang w:val="fr-FR"/>
        </w:rPr>
        <w:t xml:space="preserve"> doivent être importées</w:t>
      </w:r>
      <w:r w:rsidRPr="00F81072">
        <w:rPr>
          <w:lang w:val="fr-FR"/>
        </w:rPr>
        <w:t>.</w:t>
      </w:r>
    </w:p>
    <w:p w:rsidRPr="00F81072" w:rsidR="00602475" w:rsidP="00BA2B7F" w:rsidRDefault="00602475" w14:paraId="2E90441F" w14:textId="77777777">
      <w:pPr>
        <w:pStyle w:val="ListParagraph"/>
        <w:numPr>
          <w:ilvl w:val="0"/>
          <w:numId w:val="5"/>
        </w:numPr>
        <w:rPr>
          <w:lang w:val="fr-FR"/>
        </w:rPr>
      </w:pPr>
      <w:r w:rsidRPr="00F81072">
        <w:rPr>
          <w:lang w:val="fr-FR"/>
        </w:rPr>
        <w:br w:type="page"/>
      </w:r>
    </w:p>
    <w:p w:rsidRPr="0060370C" w:rsidR="009179EE" w:rsidP="009179EE" w:rsidRDefault="009179EE" w14:paraId="6078A79D" w14:textId="77777777">
      <w:pPr>
        <w:pStyle w:val="DocumentTitle"/>
        <w:rPr>
          <w:vanish/>
        </w:rPr>
      </w:pPr>
      <w:r w:rsidRPr="0060370C">
        <w:rPr>
          <w:vanish/>
        </w:rPr>
        <w:lastRenderedPageBreak/>
        <w:t>Specification for SIDAInfo-DHIS2 interoperability</w:t>
      </w:r>
    </w:p>
    <w:p w:rsidRPr="0060370C" w:rsidR="009179EE" w:rsidP="009179EE" w:rsidRDefault="009179EE" w14:paraId="0FC324FA" w14:textId="29271444">
      <w:pPr>
        <w:rPr>
          <w:vanish/>
        </w:rPr>
      </w:pPr>
    </w:p>
    <w:p w:rsidRPr="0060370C" w:rsidR="00602475" w:rsidP="009179EE" w:rsidRDefault="00602475" w14:paraId="5B412A6D" w14:textId="77777777">
      <w:pPr>
        <w:rPr>
          <w:vanish/>
        </w:rPr>
      </w:pPr>
    </w:p>
    <w:p w:rsidRPr="0060370C" w:rsidR="00CB70B3" w:rsidP="00CB70B3" w:rsidRDefault="00CB70B3" w14:paraId="00FB345B" w14:textId="23E1DF80">
      <w:pPr>
        <w:pStyle w:val="H2"/>
        <w:rPr>
          <w:vanish/>
        </w:rPr>
      </w:pPr>
      <w:r w:rsidRPr="0060370C">
        <w:rPr>
          <w:vanish/>
        </w:rPr>
        <w:t>Introduction</w:t>
      </w:r>
    </w:p>
    <w:p w:rsidRPr="0060370C" w:rsidR="00CB70B3" w:rsidP="00CB70B3" w:rsidRDefault="00CB70B3" w14:paraId="401428DA" w14:textId="77777777">
      <w:pPr>
        <w:rPr>
          <w:vanish/>
        </w:rPr>
      </w:pPr>
    </w:p>
    <w:p w:rsidRPr="0060370C" w:rsidR="00CB70B3" w:rsidP="00CB70B3" w:rsidRDefault="00CB70B3" w14:paraId="607009F6" w14:textId="77777777">
      <w:pPr>
        <w:rPr>
          <w:vanish/>
        </w:rPr>
      </w:pPr>
      <w:r w:rsidRPr="0060370C">
        <w:rPr>
          <w:vanish/>
        </w:rPr>
        <w:t>This document sets out the requirements and specifications for creating a tracker program within DHIS2 that contains core SIDAInfo data, and for setting up and maintaining a routine data import process to populate this tracker from SIDAInfo.</w:t>
      </w:r>
    </w:p>
    <w:p w:rsidRPr="0060370C" w:rsidR="00CB70B3" w:rsidP="00CB70B3" w:rsidRDefault="00CB70B3" w14:paraId="453B14B5" w14:textId="77777777">
      <w:pPr>
        <w:rPr>
          <w:vanish/>
        </w:rPr>
      </w:pPr>
    </w:p>
    <w:p w:rsidRPr="0060370C" w:rsidR="00CB70B3" w:rsidP="00CB70B3" w:rsidRDefault="00CB70B3" w14:paraId="069644A4" w14:textId="77777777">
      <w:pPr>
        <w:rPr>
          <w:vanish/>
        </w:rPr>
      </w:pPr>
      <w:r w:rsidRPr="0060370C">
        <w:rPr>
          <w:b/>
          <w:bCs/>
          <w:i/>
          <w:iCs/>
          <w:vanish/>
        </w:rPr>
        <w:t>As a core reference document, this specification should be kept up-to-date throughout the development process.</w:t>
      </w:r>
      <w:r w:rsidRPr="0060370C">
        <w:rPr>
          <w:vanish/>
        </w:rPr>
        <w:t xml:space="preserve">  If any changes are made during implementation, it is extremely important that they are also updated here, so that this specification remains a true representation of the final program configured in DHIS2.</w:t>
      </w:r>
    </w:p>
    <w:p w:rsidRPr="0060370C" w:rsidR="00CB70B3" w:rsidP="00CB70B3" w:rsidRDefault="00CB70B3" w14:paraId="259BECC8" w14:textId="77777777">
      <w:pPr>
        <w:rPr>
          <w:vanish/>
        </w:rPr>
      </w:pPr>
    </w:p>
    <w:p w:rsidRPr="0060370C" w:rsidR="00261F8B" w:rsidP="00261F8B" w:rsidRDefault="003E45CA" w14:paraId="320628E7" w14:textId="1B870372">
      <w:pPr>
        <w:pStyle w:val="H2"/>
        <w:rPr>
          <w:vanish/>
        </w:rPr>
      </w:pPr>
      <w:r w:rsidRPr="0060370C">
        <w:rPr>
          <w:vanish/>
        </w:rPr>
        <w:t>R</w:t>
      </w:r>
      <w:r w:rsidRPr="0060370C" w:rsidR="00261F8B">
        <w:rPr>
          <w:vanish/>
        </w:rPr>
        <w:t>equirements</w:t>
      </w:r>
    </w:p>
    <w:p w:rsidRPr="0060370C" w:rsidR="00261F8B" w:rsidP="00261F8B" w:rsidRDefault="00261F8B" w14:paraId="315BF485" w14:textId="77777777">
      <w:pPr>
        <w:rPr>
          <w:vanish/>
        </w:rPr>
      </w:pPr>
    </w:p>
    <w:p w:rsidRPr="0060370C" w:rsidR="00776A3E" w:rsidP="003E45CA" w:rsidRDefault="0010156A" w14:paraId="36ED61AB" w14:textId="2FF0AC12">
      <w:pPr>
        <w:pStyle w:val="H3"/>
        <w:spacing w:after="120"/>
        <w:rPr>
          <w:vanish/>
        </w:rPr>
      </w:pPr>
      <w:r w:rsidRPr="0060370C">
        <w:rPr>
          <w:vanish/>
        </w:rPr>
        <w:t xml:space="preserve">Interoperability </w:t>
      </w:r>
      <w:r w:rsidRPr="0060370C" w:rsidR="00945C1E">
        <w:rPr>
          <w:vanish/>
        </w:rPr>
        <w:t>R</w:t>
      </w:r>
      <w:r w:rsidRPr="0060370C" w:rsidR="00776A3E">
        <w:rPr>
          <w:vanish/>
        </w:rPr>
        <w:t>equirements</w:t>
      </w:r>
    </w:p>
    <w:p w:rsidRPr="0060370C" w:rsidR="00423ADB" w:rsidP="00BA2B7F" w:rsidRDefault="001131C5" w14:paraId="37E64EF3" w14:textId="08B50FC7">
      <w:pPr>
        <w:pStyle w:val="ListParagraph"/>
        <w:numPr>
          <w:ilvl w:val="0"/>
          <w:numId w:val="5"/>
        </w:numPr>
        <w:rPr>
          <w:vanish/>
        </w:rPr>
      </w:pPr>
      <w:r w:rsidRPr="0060370C">
        <w:rPr>
          <w:vanish/>
        </w:rPr>
        <w:t xml:space="preserve">Set up an automated process to enable the </w:t>
      </w:r>
      <w:r w:rsidRPr="0060370C" w:rsidR="00945C1E">
        <w:rPr>
          <w:vanish/>
        </w:rPr>
        <w:t xml:space="preserve">import of </w:t>
      </w:r>
      <w:r w:rsidRPr="0060370C" w:rsidR="00113735">
        <w:rPr>
          <w:vanish/>
        </w:rPr>
        <w:t xml:space="preserve">ART and PMTCT </w:t>
      </w:r>
      <w:r w:rsidRPr="0060370C" w:rsidR="00945C1E">
        <w:rPr>
          <w:vanish/>
        </w:rPr>
        <w:t xml:space="preserve">data </w:t>
      </w:r>
      <w:r w:rsidRPr="0060370C" w:rsidR="00423ADB">
        <w:rPr>
          <w:vanish/>
        </w:rPr>
        <w:t xml:space="preserve">from </w:t>
      </w:r>
      <w:r w:rsidRPr="0060370C" w:rsidR="00873CBE">
        <w:rPr>
          <w:vanish/>
        </w:rPr>
        <w:t>SIDAInfo</w:t>
      </w:r>
      <w:r w:rsidRPr="0060370C" w:rsidR="002F2F5F">
        <w:rPr>
          <w:vanish/>
        </w:rPr>
        <w:t xml:space="preserve"> to DHIS2 in order to:</w:t>
      </w:r>
      <w:r w:rsidRPr="0060370C" w:rsidR="002F2F5F">
        <w:rPr>
          <w:vanish/>
        </w:rPr>
        <w:br/>
      </w:r>
      <w:r w:rsidRPr="0060370C" w:rsidR="002F2F5F">
        <w:rPr>
          <w:vanish/>
        </w:rPr>
        <w:t>- enable project users to access key ART and PMTCT data via DHIS2</w:t>
      </w:r>
      <w:r w:rsidRPr="0060370C" w:rsidR="002F2F5F">
        <w:rPr>
          <w:vanish/>
        </w:rPr>
        <w:br/>
      </w:r>
      <w:r w:rsidRPr="0060370C" w:rsidR="002F2F5F">
        <w:rPr>
          <w:vanish/>
        </w:rPr>
        <w:t>- enable integrated analysis of treatment and testing data (</w:t>
      </w:r>
      <w:r w:rsidRPr="0060370C" w:rsidR="00B968D1">
        <w:rPr>
          <w:vanish/>
        </w:rPr>
        <w:t xml:space="preserve">which is </w:t>
      </w:r>
      <w:r w:rsidRPr="0060370C" w:rsidR="002F2F5F">
        <w:rPr>
          <w:vanish/>
        </w:rPr>
        <w:t>already in DHIS2).</w:t>
      </w:r>
    </w:p>
    <w:p w:rsidRPr="0060370C" w:rsidR="00776A3E" w:rsidP="00BA2B7F" w:rsidRDefault="00CF3C1B" w14:paraId="7C273E3D" w14:textId="43DD13DA">
      <w:pPr>
        <w:pStyle w:val="ListParagraph"/>
        <w:numPr>
          <w:ilvl w:val="0"/>
          <w:numId w:val="5"/>
        </w:numPr>
        <w:rPr>
          <w:rFonts w:eastAsiaTheme="minorEastAsia" w:cstheme="minorBidi"/>
          <w:b/>
          <w:bCs/>
          <w:vanish/>
        </w:rPr>
      </w:pPr>
      <w:r w:rsidRPr="0060370C">
        <w:rPr>
          <w:vanish/>
        </w:rPr>
        <w:t xml:space="preserve">The process should cover </w:t>
      </w:r>
      <w:r w:rsidRPr="0060370C" w:rsidR="001A6434">
        <w:rPr>
          <w:vanish/>
        </w:rPr>
        <w:t>8</w:t>
      </w:r>
      <w:r w:rsidRPr="0060370C" w:rsidR="00945C1E">
        <w:rPr>
          <w:vanish/>
        </w:rPr>
        <w:t xml:space="preserve"> PSI-supported </w:t>
      </w:r>
      <w:r w:rsidRPr="0060370C" w:rsidR="00B968D1">
        <w:rPr>
          <w:vanish/>
        </w:rPr>
        <w:t xml:space="preserve">MOH ART </w:t>
      </w:r>
      <w:r w:rsidRPr="0060370C" w:rsidR="00945C1E">
        <w:rPr>
          <w:vanish/>
        </w:rPr>
        <w:t>sites</w:t>
      </w:r>
      <w:r w:rsidRPr="0060370C" w:rsidR="00572009">
        <w:rPr>
          <w:vanish/>
        </w:rPr>
        <w:t>:</w:t>
      </w:r>
      <w:r w:rsidRPr="0060370C" w:rsidR="00BB45E8">
        <w:rPr>
          <w:vanish/>
        </w:rPr>
        <w:br/>
      </w:r>
      <w:r w:rsidRPr="0060370C" w:rsidR="523E1EF9">
        <w:rPr>
          <w:b/>
          <w:bCs/>
          <w:vanish/>
        </w:rPr>
        <w:t>Clinique Militaire de Rumonge :</w:t>
      </w:r>
      <w:r w:rsidRPr="0060370C" w:rsidR="523E1EF9">
        <w:rPr>
          <w:vanish/>
        </w:rPr>
        <w:t xml:space="preserve"> 003BDI003S010912</w:t>
      </w:r>
      <w:r w:rsidRPr="0060370C" w:rsidR="0000794B">
        <w:rPr>
          <w:vanish/>
        </w:rPr>
        <w:t xml:space="preserve"> </w:t>
      </w:r>
      <w:r w:rsidRPr="0060370C" w:rsidR="0000794B">
        <w:rPr>
          <w:rFonts w:ascii="Roboto" w:hAnsi="Roboto" w:eastAsia="Times New Roman"/>
          <w:vanish/>
          <w:color w:val="333333"/>
          <w:sz w:val="21"/>
          <w:szCs w:val="21"/>
          <w:shd w:val="clear" w:color="auto" w:fill="FFFFFF"/>
        </w:rPr>
        <w:t>(</w:t>
      </w:r>
      <w:r w:rsidRPr="0060370C" w:rsidR="27388BF8">
        <w:rPr>
          <w:rFonts w:ascii="Roboto" w:hAnsi="Roboto" w:eastAsia="Times New Roman"/>
          <w:vanish/>
          <w:color w:val="333333"/>
          <w:sz w:val="21"/>
          <w:szCs w:val="21"/>
          <w:shd w:val="clear" w:color="auto" w:fill="FFFFFF"/>
        </w:rPr>
        <w:t xml:space="preserve">BI_1802038-AKA007 </w:t>
      </w:r>
      <w:r w:rsidRPr="0060370C" w:rsidR="6BEBE62E">
        <w:rPr>
          <w:rFonts w:ascii="Roboto" w:hAnsi="Roboto" w:eastAsia="Times New Roman"/>
          <w:vanish/>
          <w:color w:val="333333"/>
          <w:sz w:val="21"/>
          <w:szCs w:val="21"/>
          <w:shd w:val="clear" w:color="auto" w:fill="FFFFFF"/>
        </w:rPr>
        <w:t>[FG6tYYTDf5d]</w:t>
      </w:r>
      <w:r w:rsidRPr="0060370C" w:rsidR="0000794B">
        <w:rPr>
          <w:rFonts w:ascii="Roboto" w:hAnsi="Roboto" w:eastAsia="Times New Roman"/>
          <w:vanish/>
          <w:color w:val="333333"/>
          <w:sz w:val="21"/>
          <w:szCs w:val="21"/>
          <w:shd w:val="clear" w:color="auto" w:fill="FFFFFF"/>
        </w:rPr>
        <w:t>)</w:t>
      </w:r>
      <w:r w:rsidRPr="0060370C" w:rsidR="00BB45E8">
        <w:rPr>
          <w:rFonts w:ascii="Roboto" w:hAnsi="Roboto" w:eastAsia="Times New Roman"/>
          <w:vanish/>
          <w:color w:val="333333"/>
          <w:sz w:val="21"/>
          <w:szCs w:val="21"/>
          <w:shd w:val="clear" w:color="auto" w:fill="FFFFFF"/>
        </w:rPr>
        <w:br/>
      </w:r>
      <w:r w:rsidRPr="0060370C" w:rsidR="1C7E4B65">
        <w:rPr>
          <w:b/>
          <w:bCs/>
          <w:vanish/>
        </w:rPr>
        <w:t xml:space="preserve">Centre Akabanga Gitega : </w:t>
      </w:r>
      <w:r w:rsidRPr="0060370C" w:rsidR="1C7E4B65">
        <w:rPr>
          <w:vanish/>
        </w:rPr>
        <w:t>003BDI006S010120</w:t>
      </w:r>
      <w:r w:rsidRPr="0060370C" w:rsidR="00BB45E8">
        <w:rPr>
          <w:vanish/>
        </w:rPr>
        <w:t xml:space="preserve"> </w:t>
      </w:r>
      <w:r w:rsidRPr="0060370C" w:rsidR="523E1EF9">
        <w:rPr>
          <w:vanish/>
        </w:rPr>
        <w:t>(BI_0701058-AKA002) [g9r6PbRYVAi]</w:t>
      </w:r>
      <w:r w:rsidRPr="0060370C" w:rsidR="0000794B">
        <w:rPr>
          <w:vanish/>
        </w:rPr>
        <w:t>)</w:t>
      </w:r>
      <w:r w:rsidRPr="0060370C" w:rsidR="00BB45E8">
        <w:rPr>
          <w:vanish/>
        </w:rPr>
        <w:br/>
      </w:r>
      <w:r w:rsidRPr="0060370C" w:rsidR="2332D975">
        <w:rPr>
          <w:b/>
          <w:bCs/>
          <w:vanish/>
        </w:rPr>
        <w:t>Centre Akabanga Nyanza-Lac :</w:t>
      </w:r>
      <w:r w:rsidRPr="0060370C" w:rsidR="2332D975">
        <w:rPr>
          <w:vanish/>
        </w:rPr>
        <w:t xml:space="preserve"> 003BDI010S020502</w:t>
      </w:r>
      <w:r w:rsidRPr="0060370C" w:rsidR="00BB45E8">
        <w:rPr>
          <w:vanish/>
        </w:rPr>
        <w:t xml:space="preserve"> </w:t>
      </w:r>
      <w:r w:rsidRPr="0060370C" w:rsidR="2332D975">
        <w:rPr>
          <w:vanish/>
        </w:rPr>
        <w:t>(BI_1102092-AKA006 [nniW4f9J1tB])</w:t>
      </w:r>
      <w:r w:rsidRPr="0060370C" w:rsidR="00BB45E8">
        <w:rPr>
          <w:b/>
          <w:bCs/>
          <w:vanish/>
        </w:rPr>
        <w:br/>
      </w:r>
      <w:r w:rsidRPr="0060370C" w:rsidR="64F4E061">
        <w:rPr>
          <w:b/>
          <w:bCs/>
          <w:vanish/>
        </w:rPr>
        <w:t>Centre Akabanga Muyinga :</w:t>
      </w:r>
      <w:r w:rsidRPr="0060370C" w:rsidR="64F4E061">
        <w:rPr>
          <w:vanish/>
        </w:rPr>
        <w:t xml:space="preserve"> 003BDI012S010120</w:t>
      </w:r>
      <w:r w:rsidRPr="0060370C" w:rsidR="00BB45E8">
        <w:rPr>
          <w:vanish/>
        </w:rPr>
        <w:t xml:space="preserve"> </w:t>
      </w:r>
      <w:r w:rsidRPr="0060370C" w:rsidR="64F4E061">
        <w:rPr>
          <w:vanish/>
        </w:rPr>
        <w:t>(BI_1303104-AKA004) [yW1SToCNaYm]</w:t>
      </w:r>
      <w:r w:rsidRPr="0060370C" w:rsidR="0000794B">
        <w:rPr>
          <w:vanish/>
        </w:rPr>
        <w:t>)</w:t>
      </w:r>
      <w:r w:rsidRPr="0060370C" w:rsidR="00BB45E8">
        <w:rPr>
          <w:b/>
          <w:bCs/>
          <w:vanish/>
        </w:rPr>
        <w:br/>
      </w:r>
      <w:r w:rsidRPr="0060370C" w:rsidR="0D16B2A3">
        <w:rPr>
          <w:b/>
          <w:bCs/>
          <w:vanish/>
        </w:rPr>
        <w:t>Hôpital de Kibumbu :</w:t>
      </w:r>
      <w:r w:rsidRPr="0060370C" w:rsidR="0D16B2A3">
        <w:rPr>
          <w:vanish/>
        </w:rPr>
        <w:t xml:space="preserve"> 003BDI013S010301</w:t>
      </w:r>
      <w:r w:rsidRPr="0060370C" w:rsidR="00BB45E8">
        <w:rPr>
          <w:vanish/>
        </w:rPr>
        <w:t xml:space="preserve"> </w:t>
      </w:r>
      <w:r w:rsidRPr="0060370C" w:rsidR="0D16B2A3">
        <w:rPr>
          <w:vanish/>
        </w:rPr>
        <w:t>(BI_HD40101) [IFiJar1g6y9]</w:t>
      </w:r>
      <w:r w:rsidRPr="0060370C" w:rsidR="0000794B">
        <w:rPr>
          <w:vanish/>
        </w:rPr>
        <w:t>)</w:t>
      </w:r>
      <w:r w:rsidRPr="0060370C" w:rsidR="00BB45E8">
        <w:rPr>
          <w:vanish/>
        </w:rPr>
        <w:br/>
      </w:r>
      <w:r w:rsidRPr="0060370C" w:rsidR="00572009">
        <w:rPr>
          <w:b/>
          <w:bCs/>
          <w:vanish/>
        </w:rPr>
        <w:t>Centre Akabanga Ngozi</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003BDI014S010120</w:t>
      </w:r>
      <w:r w:rsidRPr="0060370C" w:rsidR="00BB45E8">
        <w:rPr>
          <w:vanish/>
        </w:rPr>
        <w:t xml:space="preserve"> </w:t>
      </w:r>
      <w:r w:rsidRPr="0060370C" w:rsidR="75525369">
        <w:rPr>
          <w:vanish/>
        </w:rPr>
        <w:t>(BI_1503117-AKA005) [ZAZapFNLXru]</w:t>
      </w:r>
      <w:r w:rsidRPr="0060370C" w:rsidR="0000794B">
        <w:rPr>
          <w:vanish/>
        </w:rPr>
        <w:t>)</w:t>
      </w:r>
      <w:r w:rsidRPr="0060370C" w:rsidR="00BB45E8">
        <w:rPr>
          <w:vanish/>
        </w:rPr>
        <w:br/>
      </w:r>
      <w:r w:rsidRPr="0060370C" w:rsidR="547C8659">
        <w:rPr>
          <w:b/>
          <w:bCs/>
          <w:vanish/>
        </w:rPr>
        <w:t>Centre Akabanga Bujumbura :</w:t>
      </w:r>
      <w:r w:rsidRPr="0060370C" w:rsidR="547C8659">
        <w:rPr>
          <w:vanish/>
        </w:rPr>
        <w:t xml:space="preserve"> 003BDI017S010401</w:t>
      </w:r>
      <w:r w:rsidRPr="0060370C" w:rsidR="00BB45E8">
        <w:rPr>
          <w:vanish/>
        </w:rPr>
        <w:t xml:space="preserve"> </w:t>
      </w:r>
      <w:r w:rsidRPr="0060370C" w:rsidR="547C8659">
        <w:rPr>
          <w:vanish/>
        </w:rPr>
        <w:t>(BI_0203012-AKA003) [YIJAETW8k0a]</w:t>
      </w:r>
      <w:r w:rsidRPr="0060370C" w:rsidR="00BB45E8">
        <w:rPr>
          <w:vanish/>
        </w:rPr>
        <w:br/>
      </w:r>
      <w:r w:rsidRPr="0060370C" w:rsidR="00572009">
        <w:rPr>
          <w:b/>
          <w:bCs/>
          <w:vanish/>
        </w:rPr>
        <w:t>Hôpital Militaire de Kamenge</w:t>
      </w:r>
      <w:r w:rsidRPr="0060370C" w:rsidR="001A6434">
        <w:rPr>
          <w:b/>
          <w:bCs/>
          <w:vanish/>
        </w:rPr>
        <w:t xml:space="preserve"> </w:t>
      </w:r>
      <w:r w:rsidRPr="0060370C" w:rsidR="00572009">
        <w:rPr>
          <w:b/>
          <w:bCs/>
          <w:vanish/>
        </w:rPr>
        <w:t>:</w:t>
      </w:r>
      <w:r w:rsidRPr="0060370C" w:rsidR="001A6434">
        <w:rPr>
          <w:vanish/>
        </w:rPr>
        <w:t xml:space="preserve"> </w:t>
      </w:r>
      <w:r w:rsidRPr="0060370C" w:rsidR="00572009">
        <w:rPr>
          <w:vanish/>
        </w:rPr>
        <w:t>003BDI017S020203</w:t>
      </w:r>
      <w:r w:rsidRPr="0060370C" w:rsidR="00BB45E8">
        <w:rPr>
          <w:vanish/>
        </w:rPr>
        <w:t xml:space="preserve"> </w:t>
      </w:r>
      <w:r w:rsidRPr="0060370C" w:rsidR="673F710D">
        <w:rPr>
          <w:vanish/>
        </w:rPr>
        <w:t>(BI_HD020103) [DLsHsaJhtnk]</w:t>
      </w:r>
      <w:r w:rsidRPr="0060370C" w:rsidR="0000794B">
        <w:rPr>
          <w:vanish/>
        </w:rPr>
        <w:t>)</w:t>
      </w:r>
    </w:p>
    <w:p w:rsidRPr="0060370C" w:rsidR="0010156A" w:rsidP="00BA2B7F" w:rsidRDefault="00440D20" w14:paraId="3DCD2DFB" w14:textId="37774F28">
      <w:pPr>
        <w:pStyle w:val="ListParagraph"/>
        <w:numPr>
          <w:ilvl w:val="0"/>
          <w:numId w:val="5"/>
        </w:numPr>
        <w:rPr>
          <w:vanish/>
        </w:rPr>
      </w:pPr>
      <w:r w:rsidRPr="0060370C">
        <w:rPr>
          <w:vanish/>
        </w:rPr>
        <w:t>I</w:t>
      </w:r>
      <w:r w:rsidRPr="0060370C" w:rsidR="00497B79">
        <w:rPr>
          <w:vanish/>
        </w:rPr>
        <w:t xml:space="preserve">mports should </w:t>
      </w:r>
      <w:r w:rsidRPr="0060370C" w:rsidR="003E45CA">
        <w:rPr>
          <w:vanish/>
        </w:rPr>
        <w:t xml:space="preserve">be </w:t>
      </w:r>
      <w:r w:rsidRPr="0060370C" w:rsidR="005B3017">
        <w:rPr>
          <w:vanish/>
        </w:rPr>
        <w:t xml:space="preserve">individual patient-level data (ie DHIS2 Tracker </w:t>
      </w:r>
      <w:r w:rsidRPr="0060370C" w:rsidR="003E45CA">
        <w:rPr>
          <w:vanish/>
        </w:rPr>
        <w:t>format</w:t>
      </w:r>
      <w:r w:rsidRPr="0060370C" w:rsidR="005B3017">
        <w:rPr>
          <w:vanish/>
        </w:rPr>
        <w:t>)</w:t>
      </w:r>
      <w:r w:rsidRPr="0060370C" w:rsidR="003E45CA">
        <w:rPr>
          <w:vanish/>
        </w:rPr>
        <w:t>, and should include</w:t>
      </w:r>
      <w:r w:rsidRPr="0060370C" w:rsidR="005B3017">
        <w:rPr>
          <w:vanish/>
        </w:rPr>
        <w:t xml:space="preserve"> </w:t>
      </w:r>
      <w:r w:rsidRPr="0060370C" w:rsidR="00497B79">
        <w:rPr>
          <w:vanish/>
        </w:rPr>
        <w:t>p</w:t>
      </w:r>
      <w:r w:rsidRPr="0060370C" w:rsidR="00D30F25">
        <w:rPr>
          <w:vanish/>
        </w:rPr>
        <w:t>atient demographics and all data required for PEPFAR reporting</w:t>
      </w:r>
      <w:r w:rsidRPr="0060370C" w:rsidR="00CF3C1B">
        <w:rPr>
          <w:vanish/>
        </w:rPr>
        <w:t>.</w:t>
      </w:r>
    </w:p>
    <w:p w:rsidRPr="0060370C" w:rsidR="00113735" w:rsidP="00BA2B7F" w:rsidRDefault="00265824" w14:paraId="4AE143A1" w14:textId="351F203E">
      <w:pPr>
        <w:pStyle w:val="ListParagraph"/>
        <w:numPr>
          <w:ilvl w:val="0"/>
          <w:numId w:val="5"/>
        </w:numPr>
        <w:rPr>
          <w:vanish/>
        </w:rPr>
      </w:pPr>
      <w:r w:rsidRPr="0060370C">
        <w:rPr>
          <w:vanish/>
        </w:rPr>
        <w:t xml:space="preserve">If possible, the </w:t>
      </w:r>
      <w:r w:rsidRPr="0060370C" w:rsidR="003E45CA">
        <w:rPr>
          <w:vanish/>
        </w:rPr>
        <w:t xml:space="preserve">import </w:t>
      </w:r>
      <w:r w:rsidRPr="0060370C">
        <w:rPr>
          <w:vanish/>
        </w:rPr>
        <w:t xml:space="preserve">process should </w:t>
      </w:r>
      <w:r w:rsidRPr="0060370C" w:rsidR="006B7792">
        <w:rPr>
          <w:vanish/>
        </w:rPr>
        <w:t xml:space="preserve">be based on </w:t>
      </w:r>
      <w:r w:rsidRPr="0060370C" w:rsidR="00CF3C1B">
        <w:rPr>
          <w:vanish/>
        </w:rPr>
        <w:t xml:space="preserve">the </w:t>
      </w:r>
      <w:r w:rsidRPr="0060370C" w:rsidR="00CB70B3">
        <w:rPr>
          <w:vanish/>
        </w:rPr>
        <w:t xml:space="preserve">standard </w:t>
      </w:r>
      <w:r w:rsidRPr="0060370C" w:rsidR="00CF3C1B">
        <w:rPr>
          <w:vanish/>
        </w:rPr>
        <w:t xml:space="preserve">SIDAInfo </w:t>
      </w:r>
      <w:r w:rsidRPr="0060370C" w:rsidR="00CB70B3">
        <w:rPr>
          <w:vanish/>
        </w:rPr>
        <w:t xml:space="preserve">monthly </w:t>
      </w:r>
      <w:r w:rsidRPr="0060370C">
        <w:rPr>
          <w:vanish/>
        </w:rPr>
        <w:t xml:space="preserve">export files.  (The alternative would be drawing data </w:t>
      </w:r>
      <w:r w:rsidRPr="0060370C" w:rsidR="00CB70B3">
        <w:rPr>
          <w:vanish/>
        </w:rPr>
        <w:t xml:space="preserve">directly </w:t>
      </w:r>
      <w:r w:rsidRPr="0060370C">
        <w:rPr>
          <w:vanish/>
        </w:rPr>
        <w:t>from the MySQL database</w:t>
      </w:r>
      <w:r w:rsidRPr="0060370C" w:rsidR="00945813">
        <w:rPr>
          <w:vanish/>
        </w:rPr>
        <w:t xml:space="preserve">, but there may be significant administrative barriers to accessing </w:t>
      </w:r>
      <w:r w:rsidRPr="0060370C" w:rsidR="004C1B7D">
        <w:rPr>
          <w:vanish/>
        </w:rPr>
        <w:t xml:space="preserve">and updating </w:t>
      </w:r>
      <w:r w:rsidRPr="0060370C" w:rsidR="00945813">
        <w:rPr>
          <w:vanish/>
        </w:rPr>
        <w:t xml:space="preserve">this </w:t>
      </w:r>
      <w:r w:rsidRPr="0060370C" w:rsidR="004C1B7D">
        <w:rPr>
          <w:vanish/>
        </w:rPr>
        <w:t>database</w:t>
      </w:r>
      <w:r w:rsidRPr="0060370C" w:rsidR="00945813">
        <w:rPr>
          <w:vanish/>
        </w:rPr>
        <w:t>.)</w:t>
      </w:r>
    </w:p>
    <w:p w:rsidRPr="0060370C" w:rsidR="0010156A" w:rsidP="00BA2B7F" w:rsidRDefault="00C44567" w14:paraId="6165F1FC" w14:textId="2D43EA6B">
      <w:pPr>
        <w:pStyle w:val="ListParagraph"/>
        <w:numPr>
          <w:ilvl w:val="0"/>
          <w:numId w:val="5"/>
        </w:numPr>
        <w:rPr>
          <w:vanish/>
        </w:rPr>
      </w:pPr>
      <w:r w:rsidRPr="0060370C">
        <w:rPr>
          <w:vanish/>
        </w:rPr>
        <w:t xml:space="preserve">The process should be flexible enough to enable </w:t>
      </w:r>
      <w:r w:rsidRPr="0060370C" w:rsidR="00CB70B3">
        <w:rPr>
          <w:vanish/>
        </w:rPr>
        <w:t>the implementation of</w:t>
      </w:r>
      <w:r w:rsidRPr="0060370C">
        <w:rPr>
          <w:vanish/>
        </w:rPr>
        <w:t xml:space="preserve"> weekly</w:t>
      </w:r>
      <w:r w:rsidRPr="0060370C" w:rsidR="00CB70B3">
        <w:rPr>
          <w:vanish/>
        </w:rPr>
        <w:t xml:space="preserve"> (instead of monthly)</w:t>
      </w:r>
      <w:r w:rsidRPr="0060370C">
        <w:rPr>
          <w:vanish/>
        </w:rPr>
        <w:t xml:space="preserve"> reporting if </w:t>
      </w:r>
      <w:r w:rsidRPr="0060370C" w:rsidR="0010156A">
        <w:rPr>
          <w:vanish/>
        </w:rPr>
        <w:t>required</w:t>
      </w:r>
      <w:r w:rsidRPr="0060370C">
        <w:rPr>
          <w:vanish/>
        </w:rPr>
        <w:t>.</w:t>
      </w:r>
    </w:p>
    <w:p w:rsidRPr="0060370C" w:rsidR="4D604651" w:rsidP="00BA2B7F" w:rsidRDefault="0A978DEE" w14:paraId="2DFDBBC8" w14:textId="4AEEB6E5">
      <w:pPr>
        <w:pStyle w:val="ListParagraph"/>
        <w:numPr>
          <w:ilvl w:val="0"/>
          <w:numId w:val="5"/>
        </w:numPr>
        <w:rPr>
          <w:vanish/>
        </w:rPr>
      </w:pPr>
      <w:r w:rsidRPr="0060370C">
        <w:rPr>
          <w:vanish/>
        </w:rPr>
        <w:t>The destination server is the PSI production dhis2 instance (data.psi-mis.org)</w:t>
      </w:r>
    </w:p>
    <w:p w:rsidRPr="0060370C" w:rsidR="00602475" w:rsidRDefault="00602475" w14:paraId="63885144" w14:textId="77777777">
      <w:pPr>
        <w:rPr>
          <w:rFonts w:eastAsia="Times New Roman" w:cs="Times New Roman" w:asciiTheme="minorHAnsi" w:hAnsiTheme="minorHAnsi"/>
          <w:b/>
          <w:vanish/>
        </w:rPr>
      </w:pPr>
      <w:r w:rsidRPr="0060370C">
        <w:rPr>
          <w:vanish/>
        </w:rPr>
        <w:br w:type="page"/>
      </w:r>
    </w:p>
    <w:p w:rsidRPr="0060370C" w:rsidR="00261F8B" w:rsidP="003E45CA" w:rsidRDefault="00261F8B" w14:paraId="555917B9" w14:textId="1A485241">
      <w:pPr>
        <w:pStyle w:val="H3"/>
        <w:spacing w:after="120"/>
        <w:rPr>
          <w:vanish/>
        </w:rPr>
      </w:pPr>
      <w:r w:rsidRPr="0060370C">
        <w:rPr>
          <w:vanish/>
        </w:rPr>
        <w:t>Reporting requirements</w:t>
      </w:r>
    </w:p>
    <w:p w:rsidRPr="0060370C" w:rsidR="00261F8B" w:rsidRDefault="00776A3E" w14:paraId="2A402285" w14:textId="45261C90">
      <w:pPr>
        <w:rPr>
          <w:vanish/>
        </w:rPr>
      </w:pPr>
      <w:r w:rsidRPr="0060370C">
        <w:rPr>
          <w:vanish/>
        </w:rPr>
        <w:t xml:space="preserve">DHIS2 should be able to generate reports for the </w:t>
      </w:r>
      <w:r w:rsidRPr="0060370C" w:rsidR="00261F8B">
        <w:rPr>
          <w:vanish/>
        </w:rPr>
        <w:t xml:space="preserve">following </w:t>
      </w:r>
      <w:r w:rsidRPr="0060370C">
        <w:rPr>
          <w:vanish/>
        </w:rPr>
        <w:t>PEPFAR indicators:</w:t>
      </w:r>
    </w:p>
    <w:p w:rsidRPr="0060370C" w:rsidR="00776A3E" w:rsidP="00BA2B7F" w:rsidRDefault="00776A3E" w14:paraId="69629215" w14:textId="66BD04AC">
      <w:pPr>
        <w:pStyle w:val="ListParagraph"/>
        <w:numPr>
          <w:ilvl w:val="0"/>
          <w:numId w:val="9"/>
        </w:numPr>
        <w:rPr>
          <w:vanish/>
        </w:rPr>
      </w:pPr>
      <w:r w:rsidRPr="0060370C">
        <w:rPr>
          <w:vanish/>
        </w:rPr>
        <w:t>PMTCT_EID</w:t>
      </w:r>
    </w:p>
    <w:p w:rsidRPr="0060370C" w:rsidR="00776A3E" w:rsidP="00BA2B7F" w:rsidRDefault="00776A3E" w14:paraId="058B3023" w14:textId="77777777">
      <w:pPr>
        <w:pStyle w:val="ListParagraph"/>
        <w:numPr>
          <w:ilvl w:val="0"/>
          <w:numId w:val="9"/>
        </w:numPr>
        <w:rPr>
          <w:vanish/>
        </w:rPr>
      </w:pPr>
      <w:r w:rsidRPr="0060370C">
        <w:rPr>
          <w:vanish/>
        </w:rPr>
        <w:t>PMTCT_FO</w:t>
      </w:r>
    </w:p>
    <w:p w:rsidRPr="0060370C" w:rsidR="00776A3E" w:rsidP="00BA2B7F" w:rsidRDefault="00776A3E" w14:paraId="47C24F89" w14:textId="77777777">
      <w:pPr>
        <w:pStyle w:val="ListParagraph"/>
        <w:numPr>
          <w:ilvl w:val="0"/>
          <w:numId w:val="9"/>
        </w:numPr>
        <w:rPr>
          <w:vanish/>
        </w:rPr>
      </w:pPr>
      <w:r w:rsidRPr="0060370C">
        <w:rPr>
          <w:vanish/>
        </w:rPr>
        <w:t>PMTCT_HEI_POS</w:t>
      </w:r>
    </w:p>
    <w:p w:rsidRPr="0060370C" w:rsidR="00776A3E" w:rsidP="00BA2B7F" w:rsidRDefault="00776A3E" w14:paraId="047203AE" w14:textId="77777777">
      <w:pPr>
        <w:pStyle w:val="ListParagraph"/>
        <w:numPr>
          <w:ilvl w:val="0"/>
          <w:numId w:val="9"/>
        </w:numPr>
        <w:rPr>
          <w:vanish/>
        </w:rPr>
      </w:pPr>
      <w:r w:rsidRPr="0060370C">
        <w:rPr>
          <w:vanish/>
        </w:rPr>
        <w:t>PMTCT_STAT</w:t>
      </w:r>
    </w:p>
    <w:p w:rsidRPr="0060370C" w:rsidR="00261F8B" w:rsidP="00BA2B7F" w:rsidRDefault="00776A3E" w14:paraId="63E786AD" w14:textId="1ED86C12">
      <w:pPr>
        <w:pStyle w:val="ListParagraph"/>
        <w:numPr>
          <w:ilvl w:val="0"/>
          <w:numId w:val="9"/>
        </w:numPr>
        <w:rPr>
          <w:vanish/>
        </w:rPr>
      </w:pPr>
      <w:r w:rsidRPr="0060370C">
        <w:rPr>
          <w:vanish/>
        </w:rPr>
        <w:t>PMTCT_ART</w:t>
      </w:r>
    </w:p>
    <w:p w:rsidRPr="0060370C" w:rsidR="00776A3E" w:rsidP="00BA2B7F" w:rsidRDefault="00776A3E" w14:paraId="65503433" w14:textId="2CDE1A6B">
      <w:pPr>
        <w:pStyle w:val="ListParagraph"/>
        <w:numPr>
          <w:ilvl w:val="0"/>
          <w:numId w:val="9"/>
        </w:numPr>
        <w:rPr>
          <w:vanish/>
        </w:rPr>
      </w:pPr>
      <w:r w:rsidRPr="0060370C">
        <w:rPr>
          <w:vanish/>
        </w:rPr>
        <w:t>TX-Curr</w:t>
      </w:r>
    </w:p>
    <w:p w:rsidRPr="0060370C" w:rsidR="00776A3E" w:rsidP="00BA2B7F" w:rsidRDefault="00776A3E" w14:paraId="50EF7CE4" w14:textId="77777777">
      <w:pPr>
        <w:pStyle w:val="ListParagraph"/>
        <w:numPr>
          <w:ilvl w:val="0"/>
          <w:numId w:val="9"/>
        </w:numPr>
        <w:rPr>
          <w:vanish/>
        </w:rPr>
      </w:pPr>
      <w:r w:rsidRPr="0060370C">
        <w:rPr>
          <w:vanish/>
        </w:rPr>
        <w:t>TX-ML</w:t>
      </w:r>
    </w:p>
    <w:p w:rsidRPr="0060370C" w:rsidR="00776A3E" w:rsidP="00BA2B7F" w:rsidRDefault="00776A3E" w14:paraId="0E97140B" w14:textId="77777777">
      <w:pPr>
        <w:pStyle w:val="ListParagraph"/>
        <w:numPr>
          <w:ilvl w:val="0"/>
          <w:numId w:val="9"/>
        </w:numPr>
        <w:rPr>
          <w:vanish/>
        </w:rPr>
      </w:pPr>
      <w:r w:rsidRPr="0060370C">
        <w:rPr>
          <w:vanish/>
        </w:rPr>
        <w:t>TX-NEW</w:t>
      </w:r>
    </w:p>
    <w:p w:rsidRPr="0060370C" w:rsidR="00776A3E" w:rsidP="00BA2B7F" w:rsidRDefault="00776A3E" w14:paraId="54E89BF9" w14:textId="77777777">
      <w:pPr>
        <w:pStyle w:val="ListParagraph"/>
        <w:numPr>
          <w:ilvl w:val="0"/>
          <w:numId w:val="9"/>
        </w:numPr>
        <w:rPr>
          <w:vanish/>
        </w:rPr>
      </w:pPr>
      <w:r w:rsidRPr="0060370C">
        <w:rPr>
          <w:vanish/>
        </w:rPr>
        <w:t>TX-RTT</w:t>
      </w:r>
    </w:p>
    <w:p w:rsidRPr="0060370C" w:rsidR="00776A3E" w:rsidP="00BA2B7F" w:rsidRDefault="00776A3E" w14:paraId="7AB47F36" w14:textId="77777777">
      <w:pPr>
        <w:pStyle w:val="ListParagraph"/>
        <w:numPr>
          <w:ilvl w:val="0"/>
          <w:numId w:val="9"/>
        </w:numPr>
        <w:rPr>
          <w:vanish/>
        </w:rPr>
      </w:pPr>
      <w:r w:rsidRPr="0060370C">
        <w:rPr>
          <w:vanish/>
        </w:rPr>
        <w:t>TX-TB</w:t>
      </w:r>
    </w:p>
    <w:p w:rsidRPr="0060370C" w:rsidR="00261F8B" w:rsidP="00BA2B7F" w:rsidRDefault="00776A3E" w14:paraId="76BAF219" w14:textId="79814010">
      <w:pPr>
        <w:pStyle w:val="ListParagraph"/>
        <w:numPr>
          <w:ilvl w:val="0"/>
          <w:numId w:val="9"/>
        </w:numPr>
        <w:rPr>
          <w:vanish/>
        </w:rPr>
      </w:pPr>
      <w:r w:rsidRPr="0060370C">
        <w:rPr>
          <w:vanish/>
        </w:rPr>
        <w:t>TX-PVLS</w:t>
      </w:r>
    </w:p>
    <w:p w:rsidRPr="0042765A" w:rsidR="00292161" w:rsidP="00292161" w:rsidRDefault="00292161" w14:paraId="1172DCB2" w14:textId="2EA8A13E">
      <w:pPr>
        <w:pStyle w:val="H3"/>
        <w:spacing w:after="120"/>
        <w:rPr>
          <w:vanish/>
        </w:rPr>
      </w:pPr>
      <w:r w:rsidRPr="0060370C">
        <w:rPr>
          <w:vanish/>
        </w:rPr>
        <w:t>Users</w:t>
      </w:r>
      <w:r w:rsidRPr="0060370C" w:rsidR="00804C96">
        <w:rPr>
          <w:vanish/>
        </w:rPr>
        <w:t xml:space="preserve"> </w:t>
      </w:r>
    </w:p>
    <w:p w:rsidRPr="0060370C" w:rsidR="00873CBE" w:rsidP="003E45CA" w:rsidRDefault="2F537600" w14:paraId="60870FCA" w14:textId="0E84FAA6">
      <w:pPr>
        <w:spacing w:after="120"/>
        <w:outlineLvl w:val="2"/>
        <w:rPr>
          <w:vanish/>
        </w:rPr>
      </w:pPr>
      <w:r w:rsidRPr="0060370C">
        <w:rPr>
          <w:vanish/>
        </w:rPr>
        <w:t>[Loic to fill in details of who</w:t>
      </w:r>
      <w:r w:rsidRPr="0060370C" w:rsidR="6BA516CA">
        <w:rPr>
          <w:vanish/>
        </w:rPr>
        <w:t xml:space="preserve"> (dhis2 userGroups)</w:t>
      </w:r>
      <w:r w:rsidRPr="0060370C">
        <w:rPr>
          <w:vanish/>
        </w:rPr>
        <w:t xml:space="preserve"> will be accessing:</w:t>
      </w:r>
    </w:p>
    <w:p w:rsidRPr="0060370C" w:rsidR="00292161" w:rsidP="00BA2B7F" w:rsidRDefault="00292161" w14:paraId="46DB464B" w14:textId="40A0CD33">
      <w:pPr>
        <w:pStyle w:val="ListParagraph"/>
        <w:numPr>
          <w:ilvl w:val="0"/>
          <w:numId w:val="3"/>
        </w:numPr>
        <w:spacing w:after="120"/>
        <w:outlineLvl w:val="2"/>
        <w:rPr>
          <w:vanish/>
        </w:rPr>
      </w:pPr>
      <w:r w:rsidRPr="0060370C">
        <w:rPr>
          <w:vanish/>
        </w:rPr>
        <w:t xml:space="preserve">Aggregate indicators based on these </w:t>
      </w:r>
      <w:r w:rsidRPr="0060370C" w:rsidR="00602475">
        <w:rPr>
          <w:vanish/>
        </w:rPr>
        <w:t xml:space="preserve">Tracker </w:t>
      </w:r>
      <w:r w:rsidRPr="0060370C">
        <w:rPr>
          <w:vanish/>
        </w:rPr>
        <w:t>programs</w:t>
      </w:r>
    </w:p>
    <w:p w:rsidRPr="0060370C" w:rsidR="00292161" w:rsidP="00BA2B7F" w:rsidRDefault="00292161" w14:paraId="591AF2F9" w14:textId="5A1441D1">
      <w:pPr>
        <w:pStyle w:val="ListParagraph"/>
        <w:numPr>
          <w:ilvl w:val="0"/>
          <w:numId w:val="3"/>
        </w:numPr>
        <w:spacing w:after="120"/>
        <w:outlineLvl w:val="2"/>
        <w:rPr>
          <w:vanish/>
        </w:rPr>
      </w:pPr>
      <w:r w:rsidRPr="0060370C">
        <w:rPr>
          <w:vanish/>
        </w:rPr>
        <w:t>Individual patient records</w:t>
      </w:r>
      <w:r w:rsidR="00457E58">
        <w:rPr>
          <w:vanish/>
        </w:rPr>
        <w:t>]</w:t>
      </w:r>
    </w:p>
    <w:p w:rsidRPr="0060370C" w:rsidR="00292161" w:rsidP="003E45CA" w:rsidRDefault="00292161" w14:paraId="2F67E88B" w14:textId="09F6EA19">
      <w:pPr>
        <w:spacing w:after="120"/>
        <w:outlineLvl w:val="2"/>
        <w:rPr>
          <w:b/>
          <w:bCs/>
          <w:vanish/>
        </w:rPr>
      </w:pPr>
      <w:r w:rsidRPr="0060370C">
        <w:rPr>
          <w:b/>
          <w:bCs/>
          <w:vanish/>
        </w:rPr>
        <w:t>Out of scope</w:t>
      </w:r>
      <w:r w:rsidRPr="0060370C" w:rsidR="00602475">
        <w:rPr>
          <w:b/>
          <w:bCs/>
          <w:vanish/>
        </w:rPr>
        <w:t xml:space="preserve"> of the project</w:t>
      </w:r>
    </w:p>
    <w:p w:rsidRPr="0060370C" w:rsidR="00292161" w:rsidP="00BA2B7F" w:rsidRDefault="00292161" w14:paraId="60B615FF" w14:textId="0AB3D10F">
      <w:pPr>
        <w:pStyle w:val="ListParagraph"/>
        <w:numPr>
          <w:ilvl w:val="0"/>
          <w:numId w:val="10"/>
        </w:numPr>
        <w:spacing w:after="120"/>
        <w:outlineLvl w:val="2"/>
        <w:rPr>
          <w:b/>
          <w:bCs/>
          <w:vanish/>
        </w:rPr>
      </w:pPr>
      <w:r w:rsidRPr="0060370C">
        <w:rPr>
          <w:vanish/>
        </w:rPr>
        <w:t>All user groups should have read-only access – no write access will be allowed for these programs.</w:t>
      </w:r>
    </w:p>
    <w:p w:rsidRPr="0060370C" w:rsidR="00873CBE" w:rsidP="00BA2B7F" w:rsidRDefault="00873CBE" w14:paraId="3875A28F" w14:textId="38C61ADF">
      <w:pPr>
        <w:pStyle w:val="ListParagraph"/>
        <w:numPr>
          <w:ilvl w:val="0"/>
          <w:numId w:val="5"/>
        </w:numPr>
        <w:rPr>
          <w:vanish/>
        </w:rPr>
      </w:pPr>
      <w:r w:rsidRPr="0060370C">
        <w:rPr>
          <w:vanish/>
        </w:rPr>
        <w:t>There is no need for data to be sent back to SIDAInfo (only one-way data flow required)</w:t>
      </w:r>
    </w:p>
    <w:p w:rsidRPr="0060370C" w:rsidR="00292161" w:rsidP="00BA2B7F" w:rsidRDefault="003E45CA" w14:paraId="18963880" w14:textId="77777777">
      <w:pPr>
        <w:pStyle w:val="ListParagraph"/>
        <w:numPr>
          <w:ilvl w:val="0"/>
          <w:numId w:val="5"/>
        </w:numPr>
        <w:rPr>
          <w:vanish/>
        </w:rPr>
      </w:pPr>
      <w:r w:rsidRPr="0060370C">
        <w:rPr>
          <w:vanish/>
        </w:rPr>
        <w:t>Not all data needs to be imported – just demographics and key PEPFAR data items.</w:t>
      </w:r>
      <w:bookmarkStart w:name="_Toc282371499" w:id="1"/>
    </w:p>
    <w:p w:rsidRPr="0060370C" w:rsidR="00776A3E" w:rsidP="0042765A" w:rsidRDefault="00776A3E" w14:paraId="74E0E662" w14:textId="0F8D925B">
      <w:pPr>
        <w:rPr>
          <w:vanish/>
        </w:rPr>
      </w:pPr>
    </w:p>
    <w:bookmarkEnd w:id="1"/>
    <w:p w:rsidR="006E3B53" w:rsidP="00402CD8" w:rsidRDefault="006E3B53" w14:paraId="6240E3FD" w14:textId="1DE0971A">
      <w:pPr>
        <w:pStyle w:val="H2"/>
      </w:pPr>
      <w:r>
        <w:t>Tracker design</w:t>
      </w:r>
    </w:p>
    <w:p w:rsidR="00C16999" w:rsidP="00AA065D" w:rsidRDefault="00C16999" w14:paraId="12CD7221" w14:textId="6296265F"/>
    <w:p w:rsidR="00AA065D" w:rsidP="00AA065D" w:rsidRDefault="00AA065D" w14:paraId="354AF908" w14:textId="5DE05C9F">
      <w:r>
        <w:t>The following Tracker specification has been carefully designed around PEPFAR reporting requirements</w:t>
      </w:r>
      <w:r w:rsidR="009841ED">
        <w:t>, with a structure that will enable the calculation of key PEPFAR indicators</w:t>
      </w:r>
      <w:r w:rsidR="00122D2D">
        <w:t>.  (These indicators are outlined in the next section.)</w:t>
      </w:r>
    </w:p>
    <w:p w:rsidR="00015B43" w:rsidP="00AA065D" w:rsidRDefault="00015B43" w14:paraId="034E2DB0" w14:textId="693B57F5"/>
    <w:p w:rsidR="00015B43" w:rsidP="00AA065D" w:rsidRDefault="00015B43" w14:paraId="24AA337D" w14:textId="658EC3B3">
      <w:r>
        <w:t>Notes:</w:t>
      </w:r>
    </w:p>
    <w:p w:rsidRPr="00070D4A" w:rsidR="00015B43" w:rsidP="00BA2B7F" w:rsidRDefault="00015B43" w14:paraId="30F6860A" w14:textId="71CDA431">
      <w:pPr>
        <w:pStyle w:val="ListParagraph"/>
        <w:numPr>
          <w:ilvl w:val="0"/>
          <w:numId w:val="7"/>
        </w:numPr>
        <w:rPr>
          <w:lang w:val="fr-FR"/>
        </w:rPr>
      </w:pPr>
      <w:r>
        <w:t xml:space="preserve">For all data elements, wherever possible use the </w:t>
      </w:r>
      <w:proofErr w:type="spellStart"/>
      <w:r>
        <w:t>SIDAInfo</w:t>
      </w:r>
      <w:proofErr w:type="spellEnd"/>
      <w:r>
        <w:t xml:space="preserve"> code as the code, and the </w:t>
      </w:r>
      <w:proofErr w:type="spellStart"/>
      <w:r w:rsidR="006F718A">
        <w:t>SIDAInfo</w:t>
      </w:r>
      <w:proofErr w:type="spellEnd"/>
      <w:r w:rsidR="006F718A">
        <w:t xml:space="preserve"> text as the lookup value.  When constructing indicators, always use codes.  </w:t>
      </w:r>
      <w:r w:rsidRPr="00070D4A" w:rsidR="006F718A">
        <w:rPr>
          <w:lang w:val="fr-FR"/>
        </w:rPr>
        <w:t>(</w:t>
      </w:r>
      <w:proofErr w:type="spellStart"/>
      <w:r w:rsidRPr="00070D4A" w:rsidR="006F718A">
        <w:rPr>
          <w:lang w:val="fr-FR"/>
        </w:rPr>
        <w:t>See</w:t>
      </w:r>
      <w:proofErr w:type="spellEnd"/>
      <w:r w:rsidRPr="00070D4A" w:rsidR="006F718A">
        <w:rPr>
          <w:lang w:val="fr-FR"/>
        </w:rPr>
        <w:t xml:space="preserve"> the </w:t>
      </w:r>
      <w:proofErr w:type="spellStart"/>
      <w:r w:rsidRPr="00070D4A" w:rsidR="006F718A">
        <w:rPr>
          <w:lang w:val="fr-FR"/>
        </w:rPr>
        <w:t>reference</w:t>
      </w:r>
      <w:proofErr w:type="spellEnd"/>
      <w:r w:rsidRPr="00070D4A" w:rsidR="006F718A">
        <w:rPr>
          <w:lang w:val="fr-FR"/>
        </w:rPr>
        <w:t xml:space="preserve"> file </w:t>
      </w:r>
      <w:r w:rsidRPr="00070D4A" w:rsidR="00070D4A">
        <w:rPr>
          <w:i/>
          <w:iCs/>
          <w:lang w:val="fr-FR"/>
        </w:rPr>
        <w:t>Liste des tables, champs et leurs codes.xls</w:t>
      </w:r>
      <w:r w:rsidR="00070D4A">
        <w:rPr>
          <w:lang w:val="fr-FR"/>
        </w:rPr>
        <w:t>.)</w:t>
      </w:r>
    </w:p>
    <w:p w:rsidRPr="00070D4A" w:rsidR="00AA065D" w:rsidP="00AA065D" w:rsidRDefault="00AA065D" w14:paraId="7D48735C" w14:textId="77777777">
      <w:pPr>
        <w:rPr>
          <w:lang w:val="fr-FR"/>
        </w:rPr>
      </w:pPr>
    </w:p>
    <w:p w:rsidRPr="00137444" w:rsidR="00C16999" w:rsidP="00F7512C" w:rsidRDefault="00137444" w14:paraId="0CBD8292" w14:textId="58ABAA4B">
      <w:pPr>
        <w:rPr>
          <w:b/>
          <w:bCs/>
        </w:rPr>
      </w:pPr>
      <w:r w:rsidRPr="00137444">
        <w:rPr>
          <w:b/>
          <w:bCs/>
        </w:rPr>
        <w:t>Tracked Entit</w:t>
      </w:r>
      <w:r w:rsidR="00C16999">
        <w:rPr>
          <w:b/>
          <w:bCs/>
        </w:rPr>
        <w:t>y and instances</w:t>
      </w:r>
    </w:p>
    <w:p w:rsidR="00137444" w:rsidP="00F7512C" w:rsidRDefault="00137444" w14:paraId="65B7F172" w14:textId="77777777"/>
    <w:tbl>
      <w:tblPr>
        <w:tblStyle w:val="TableGrid"/>
        <w:tblW w:w="9067" w:type="dxa"/>
        <w:tblLook w:val="04A0" w:firstRow="1" w:lastRow="0" w:firstColumn="1" w:lastColumn="0" w:noHBand="0" w:noVBand="1"/>
      </w:tblPr>
      <w:tblGrid>
        <w:gridCol w:w="1620"/>
        <w:gridCol w:w="7447"/>
      </w:tblGrid>
      <w:tr w:rsidR="00137444" w:rsidTr="0067588C" w14:paraId="1268E0CC" w14:textId="77777777">
        <w:trPr>
          <w:cantSplit/>
        </w:trPr>
        <w:tc>
          <w:tcPr>
            <w:tcW w:w="1620" w:type="dxa"/>
          </w:tcPr>
          <w:p w:rsidRPr="00122D2D" w:rsidR="00137444" w:rsidP="001C2DEC" w:rsidRDefault="00134D86" w14:paraId="1AE39B41" w14:textId="5652B434">
            <w:pPr>
              <w:rPr>
                <w:b/>
                <w:bCs/>
              </w:rPr>
            </w:pPr>
            <w:r w:rsidRPr="00122D2D">
              <w:rPr>
                <w:b/>
                <w:bCs/>
              </w:rPr>
              <w:t xml:space="preserve">Tracked </w:t>
            </w:r>
            <w:r w:rsidRPr="00122D2D" w:rsidR="00137444">
              <w:rPr>
                <w:b/>
                <w:bCs/>
              </w:rPr>
              <w:t>Entity</w:t>
            </w:r>
            <w:r w:rsidRPr="00122D2D">
              <w:rPr>
                <w:b/>
                <w:bCs/>
              </w:rPr>
              <w:t xml:space="preserve"> Type</w:t>
            </w:r>
          </w:p>
        </w:tc>
        <w:tc>
          <w:tcPr>
            <w:tcW w:w="7447" w:type="dxa"/>
          </w:tcPr>
          <w:p w:rsidR="00137444" w:rsidP="001C2DEC" w:rsidRDefault="00137444" w14:paraId="28C7C1F7" w14:textId="0567AA6E">
            <w:r>
              <w:t>Person</w:t>
            </w:r>
          </w:p>
        </w:tc>
      </w:tr>
      <w:tr w:rsidR="00137444" w:rsidTr="0067588C" w14:paraId="24FB8570" w14:textId="77777777">
        <w:trPr>
          <w:cantSplit/>
        </w:trPr>
        <w:tc>
          <w:tcPr>
            <w:tcW w:w="1620" w:type="dxa"/>
          </w:tcPr>
          <w:p w:rsidRPr="00122D2D" w:rsidR="00137444" w:rsidP="001C2DEC" w:rsidRDefault="00134D86" w14:paraId="0EC963CB" w14:textId="579CBEDE">
            <w:pPr>
              <w:rPr>
                <w:b/>
                <w:bCs/>
              </w:rPr>
            </w:pPr>
            <w:r w:rsidRPr="00122D2D">
              <w:rPr>
                <w:b/>
                <w:bCs/>
              </w:rPr>
              <w:t>Instances</w:t>
            </w:r>
          </w:p>
        </w:tc>
        <w:tc>
          <w:tcPr>
            <w:tcW w:w="7447" w:type="dxa"/>
          </w:tcPr>
          <w:p w:rsidR="00137444" w:rsidP="001C2DEC" w:rsidRDefault="0E590DBE" w14:paraId="484B0A99" w14:textId="4EDC233D">
            <w:commentRangeStart w:id="2"/>
            <w:commentRangeStart w:id="3"/>
            <w:r>
              <w:t>A</w:t>
            </w:r>
            <w:r w:rsidR="00137444">
              <w:t xml:space="preserve">ll records from </w:t>
            </w:r>
            <w:r>
              <w:t xml:space="preserve">the </w:t>
            </w:r>
            <w:proofErr w:type="spellStart"/>
            <w:r w:rsidRPr="1C4CCFB1" w:rsidR="00137444">
              <w:rPr>
                <w:i/>
                <w:iCs/>
              </w:rPr>
              <w:t>FileActive</w:t>
            </w:r>
            <w:proofErr w:type="spellEnd"/>
            <w:r w:rsidR="00137444">
              <w:t xml:space="preserve"> table (which include</w:t>
            </w:r>
            <w:r w:rsidR="02BDF4B1">
              <w:t>s</w:t>
            </w:r>
            <w:r w:rsidR="00137444">
              <w:t xml:space="preserve"> all women in the </w:t>
            </w:r>
            <w:proofErr w:type="spellStart"/>
            <w:r w:rsidR="00137444">
              <w:t>Femme_Enceinte</w:t>
            </w:r>
            <w:proofErr w:type="spellEnd"/>
            <w:r w:rsidR="00137444">
              <w:t xml:space="preserve"> table)</w:t>
            </w:r>
          </w:p>
          <w:p w:rsidR="10C21759" w:rsidRDefault="10C21759" w14:paraId="63CF8FAA" w14:textId="18AA35DD">
            <w:proofErr w:type="gramStart"/>
            <w:r w:rsidRPr="1C4CCFB1">
              <w:rPr>
                <w:b/>
                <w:bCs/>
                <w:u w:val="single"/>
              </w:rPr>
              <w:t>plus</w:t>
            </w:r>
            <w:proofErr w:type="gramEnd"/>
            <w:r>
              <w:t xml:space="preserve"> </w:t>
            </w:r>
            <w:r w:rsidR="72A09841">
              <w:t>A</w:t>
            </w:r>
            <w:r>
              <w:t xml:space="preserve">ll records from the </w:t>
            </w:r>
            <w:proofErr w:type="spellStart"/>
            <w:r>
              <w:t>Enfant_PTME</w:t>
            </w:r>
            <w:proofErr w:type="spellEnd"/>
            <w:r>
              <w:t xml:space="preserve"> table</w:t>
            </w:r>
            <w:commentRangeEnd w:id="2"/>
            <w:r>
              <w:rPr>
                <w:rStyle w:val="CommentReference"/>
              </w:rPr>
              <w:commentReference w:id="2"/>
            </w:r>
            <w:commentRangeEnd w:id="3"/>
            <w:r>
              <w:rPr>
                <w:rStyle w:val="CommentReference"/>
              </w:rPr>
              <w:commentReference w:id="3"/>
            </w:r>
          </w:p>
          <w:p w:rsidR="008202F5" w:rsidP="001C2DEC" w:rsidRDefault="1C4CCFB1" w14:paraId="6DB5402B" w14:textId="54F1D7E6">
            <w:r w:rsidRPr="0067588C">
              <w:rPr>
                <w:rFonts w:eastAsia="Calibri"/>
                <w:b/>
                <w:bCs/>
              </w:rPr>
              <w:t>Filter out</w:t>
            </w:r>
            <w:r w:rsidRPr="5A7E384A">
              <w:rPr>
                <w:rFonts w:eastAsia="Calibri"/>
              </w:rPr>
              <w:t xml:space="preserve"> the patients that at the end of the process has 0 enrolments</w:t>
            </w:r>
          </w:p>
          <w:p w:rsidR="008202F5" w:rsidP="001C2DEC" w:rsidRDefault="008202F5" w14:paraId="6A4B3130" w14:textId="77777777">
            <w:r>
              <w:t>Note that this will then cover:</w:t>
            </w:r>
          </w:p>
          <w:p w:rsidR="008202F5" w:rsidP="00BA2B7F" w:rsidRDefault="008202F5" w14:paraId="59204236" w14:textId="469F8101">
            <w:pPr>
              <w:pStyle w:val="ListParagraph"/>
              <w:numPr>
                <w:ilvl w:val="0"/>
                <w:numId w:val="6"/>
              </w:numPr>
            </w:pPr>
            <w:r>
              <w:t>All patients registered for ARV (even if they haven’t started the ARV program)</w:t>
            </w:r>
          </w:p>
          <w:p w:rsidR="008202F5" w:rsidP="00BA2B7F" w:rsidRDefault="008202F5" w14:paraId="7024E9DD" w14:textId="5B2496D6">
            <w:pPr>
              <w:pStyle w:val="ListParagraph"/>
              <w:numPr>
                <w:ilvl w:val="0"/>
                <w:numId w:val="6"/>
              </w:numPr>
            </w:pPr>
            <w:r>
              <w:t xml:space="preserve">All </w:t>
            </w:r>
            <w:r w:rsidR="00354223">
              <w:t>PMTCT mothers (HIV+)</w:t>
            </w:r>
          </w:p>
          <w:p w:rsidR="008202F5" w:rsidP="00BA2B7F" w:rsidRDefault="00354223" w14:paraId="5F062A3A" w14:textId="0FD991F4">
            <w:pPr>
              <w:pStyle w:val="ListParagraph"/>
              <w:numPr>
                <w:ilvl w:val="0"/>
                <w:numId w:val="6"/>
              </w:numPr>
            </w:pPr>
            <w:r>
              <w:t>All exposed children</w:t>
            </w:r>
          </w:p>
        </w:tc>
      </w:tr>
      <w:tr w:rsidR="00122D2D" w:rsidTr="0067588C" w14:paraId="44BA6C1F" w14:textId="77777777">
        <w:trPr>
          <w:cantSplit/>
        </w:trPr>
        <w:tc>
          <w:tcPr>
            <w:tcW w:w="9067" w:type="dxa"/>
            <w:gridSpan w:val="2"/>
          </w:tcPr>
          <w:p w:rsidR="00122D2D" w:rsidP="00137444" w:rsidRDefault="4A0D4724" w14:paraId="0D04EF0C" w14:textId="196EEF87">
            <w:r w:rsidRPr="563BA383">
              <w:rPr>
                <w:b/>
                <w:bCs/>
              </w:rPr>
              <w:t>Attributes</w:t>
            </w:r>
            <w:r w:rsidRPr="563BA383" w:rsidR="28F31D1E">
              <w:rPr>
                <w:b/>
                <w:bCs/>
              </w:rPr>
              <w:t xml:space="preserve"> (all mandatory)</w:t>
            </w:r>
          </w:p>
        </w:tc>
      </w:tr>
      <w:tr w:rsidRPr="00FD6FEA" w:rsidR="00C2187B" w:rsidTr="0067588C" w14:paraId="35389807" w14:textId="77777777">
        <w:trPr>
          <w:cantSplit/>
        </w:trPr>
        <w:tc>
          <w:tcPr>
            <w:tcW w:w="1620" w:type="dxa"/>
          </w:tcPr>
          <w:p w:rsidR="00C2187B" w:rsidP="001C2DEC" w:rsidRDefault="46D93DDD" w14:paraId="685B0783" w14:textId="663EF11C">
            <w:r>
              <w:t>Code patient</w:t>
            </w:r>
          </w:p>
        </w:tc>
        <w:tc>
          <w:tcPr>
            <w:tcW w:w="7447" w:type="dxa"/>
          </w:tcPr>
          <w:p w:rsidRPr="001C2DEC" w:rsidR="00C2187B" w:rsidP="001C2DEC" w:rsidRDefault="695F44BB" w14:paraId="7FD2662C" w14:textId="0347F4A3">
            <w:r>
              <w:t xml:space="preserve">It is the merge of the site code + separator “-” + site patient code. </w:t>
            </w:r>
          </w:p>
          <w:p w:rsidRPr="001C2DEC" w:rsidR="00C2187B" w:rsidP="001C2DEC" w:rsidRDefault="695F44BB" w14:paraId="5586917F" w14:textId="5E5FDBC0">
            <w:r>
              <w:t xml:space="preserve">In case of enfant, the character “E” is </w:t>
            </w:r>
            <w:proofErr w:type="gramStart"/>
            <w:r>
              <w:t>append</w:t>
            </w:r>
            <w:proofErr w:type="gramEnd"/>
            <w:r>
              <w:t xml:space="preserve"> after site patient code.</w:t>
            </w:r>
          </w:p>
          <w:p w:rsidRPr="001C2DEC" w:rsidR="00C2187B" w:rsidP="695F44BB" w:rsidRDefault="695F44BB" w14:paraId="4EEF63E0" w14:textId="7799904F">
            <w:pPr>
              <w:rPr>
                <w:rFonts w:eastAsia="Calibri"/>
              </w:rPr>
            </w:pPr>
            <w:r w:rsidRPr="695F44BB">
              <w:rPr>
                <w:rFonts w:eastAsia="Calibri"/>
              </w:rPr>
              <w:t>Examples: 17020203-002715 or 17020203-00271E</w:t>
            </w:r>
          </w:p>
          <w:p w:rsidRPr="001C2DEC" w:rsidR="00C2187B" w:rsidP="001C2DEC" w:rsidRDefault="00C2187B" w14:paraId="073C2E72" w14:textId="77777777">
            <w:r w:rsidRPr="001C2DEC">
              <w:t>Drawn from:</w:t>
            </w:r>
          </w:p>
          <w:p w:rsidRPr="00752804" w:rsidR="00FD6FEA" w:rsidP="001C2DEC" w:rsidRDefault="1D1ECE3D" w14:paraId="3928338F" w14:textId="6350362A">
            <w:pPr>
              <w:rPr>
                <w:lang w:val="fr-FR"/>
              </w:rPr>
            </w:pPr>
            <w:proofErr w:type="spellStart"/>
            <w:r w:rsidRPr="7467A1ED">
              <w:rPr>
                <w:lang w:val="fr-FR"/>
              </w:rPr>
              <w:t>FileActive-</w:t>
            </w:r>
            <w:r w:rsidRPr="7467A1ED" w:rsidR="463121E5">
              <w:rPr>
                <w:lang w:val="fr-FR"/>
              </w:rPr>
              <w:t>codeidpatient</w:t>
            </w:r>
            <w:proofErr w:type="spellEnd"/>
            <w:r w:rsidRPr="7467A1ED" w:rsidR="792FCBF9">
              <w:rPr>
                <w:lang w:val="fr-FR"/>
              </w:rPr>
              <w:t xml:space="preserve"> </w:t>
            </w:r>
            <w:r w:rsidRPr="7467A1ED" w:rsidR="792FCBF9">
              <w:rPr>
                <w:i/>
                <w:iCs/>
                <w:lang w:val="fr-FR"/>
              </w:rPr>
              <w:t>or</w:t>
            </w:r>
            <w:r w:rsidRPr="7467A1ED" w:rsidR="62CCF0FC">
              <w:rPr>
                <w:i/>
                <w:iCs/>
                <w:lang w:val="fr-FR"/>
              </w:rPr>
              <w:t xml:space="preserve"> </w:t>
            </w:r>
            <w:proofErr w:type="spellStart"/>
            <w:r w:rsidRPr="7467A1ED">
              <w:rPr>
                <w:lang w:val="fr-FR"/>
              </w:rPr>
              <w:t>Enfant_PTME-</w:t>
            </w:r>
            <w:r w:rsidRPr="7467A1ED" w:rsidR="463121E5">
              <w:rPr>
                <w:lang w:val="fr-FR"/>
              </w:rPr>
              <w:t>CodeEnf</w:t>
            </w:r>
            <w:proofErr w:type="spellEnd"/>
          </w:p>
          <w:p w:rsidRPr="00D75C47" w:rsidR="009075FD" w:rsidP="5599B566" w:rsidRDefault="7BE0533E" w14:paraId="4DA7B0DB" w14:textId="0E0E41E2">
            <w:pPr>
              <w:rPr>
                <w:b/>
                <w:bCs/>
                <w:i/>
                <w:iCs/>
              </w:rPr>
            </w:pPr>
            <w:r w:rsidRPr="5599B566">
              <w:rPr>
                <w:i/>
                <w:iCs/>
              </w:rPr>
              <w:t>Note that the child’s patient code is the mother’s patient code with an additional digit.</w:t>
            </w:r>
            <w:r w:rsidRPr="5599B566" w:rsidR="591E8D29">
              <w:rPr>
                <w:i/>
                <w:iCs/>
              </w:rPr>
              <w:t xml:space="preserve"> </w:t>
            </w:r>
            <w:commentRangeStart w:id="4"/>
            <w:commentRangeStart w:id="5"/>
            <w:commentRangeStart w:id="6"/>
            <w:commentRangeStart w:id="7"/>
            <w:r w:rsidRPr="5599B566" w:rsidR="6742B70E">
              <w:rPr>
                <w:b/>
                <w:bCs/>
                <w:i/>
                <w:iCs/>
              </w:rPr>
              <w:t xml:space="preserve">Also use this patient code as the UID for </w:t>
            </w:r>
            <w:r w:rsidRPr="5599B566" w:rsidR="6F5C10BE">
              <w:rPr>
                <w:b/>
                <w:bCs/>
                <w:i/>
                <w:iCs/>
              </w:rPr>
              <w:t>TEIs?</w:t>
            </w:r>
            <w:commentRangeEnd w:id="4"/>
            <w:r w:rsidR="6742B70E">
              <w:rPr>
                <w:rStyle w:val="CommentReference"/>
              </w:rPr>
              <w:commentReference w:id="4"/>
            </w:r>
            <w:commentRangeEnd w:id="5"/>
            <w:r w:rsidR="6742B70E">
              <w:rPr>
                <w:rStyle w:val="CommentReference"/>
              </w:rPr>
              <w:commentReference w:id="5"/>
            </w:r>
            <w:commentRangeEnd w:id="6"/>
            <w:r w:rsidR="6742B70E">
              <w:rPr>
                <w:rStyle w:val="CommentReference"/>
              </w:rPr>
              <w:commentReference w:id="6"/>
            </w:r>
            <w:commentRangeEnd w:id="7"/>
            <w:r w:rsidR="6742B70E">
              <w:rPr>
                <w:rStyle w:val="CommentReference"/>
              </w:rPr>
              <w:commentReference w:id="7"/>
            </w:r>
          </w:p>
        </w:tc>
      </w:tr>
      <w:tr w:rsidRPr="00644542" w:rsidR="000A050C" w:rsidTr="0067588C" w14:paraId="0FC76A31" w14:textId="77777777">
        <w:trPr>
          <w:cantSplit/>
        </w:trPr>
        <w:tc>
          <w:tcPr>
            <w:tcW w:w="1620" w:type="dxa"/>
          </w:tcPr>
          <w:p w:rsidR="000A050C" w:rsidP="000A050C" w:rsidRDefault="000A050C" w14:paraId="3ED2B7CE" w14:textId="76D2622B">
            <w:proofErr w:type="spellStart"/>
            <w:r>
              <w:t>Sexe</w:t>
            </w:r>
            <w:proofErr w:type="spellEnd"/>
          </w:p>
        </w:tc>
        <w:tc>
          <w:tcPr>
            <w:tcW w:w="7447" w:type="dxa"/>
          </w:tcPr>
          <w:p w:rsidR="00644542" w:rsidP="000A050C" w:rsidRDefault="00644542" w14:paraId="75E429FE" w14:textId="56B5ACBD">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34E22BCF" w14:textId="31E5A3F7">
            <w:pPr>
              <w:rPr>
                <w:lang w:val="fr-FR"/>
              </w:rPr>
            </w:pPr>
            <w:proofErr w:type="spellStart"/>
            <w:r w:rsidRPr="5599B566">
              <w:rPr>
                <w:lang w:val="fr-FR"/>
              </w:rPr>
              <w:t>FileActive</w:t>
            </w:r>
            <w:proofErr w:type="spellEnd"/>
            <w:r w:rsidRPr="5599B566">
              <w:rPr>
                <w:lang w:val="fr-FR"/>
              </w:rPr>
              <w:t>-Sexe</w:t>
            </w:r>
            <w:r w:rsidRPr="5599B566" w:rsidR="00F339BC">
              <w:rPr>
                <w:lang w:val="fr-FR"/>
              </w:rPr>
              <w:t xml:space="preserve"> </w:t>
            </w:r>
            <w:r w:rsidRPr="5599B566" w:rsidR="00F339BC">
              <w:rPr>
                <w:i/>
                <w:iCs/>
                <w:lang w:val="fr-FR"/>
              </w:rPr>
              <w:t>or</w:t>
            </w:r>
            <w:r w:rsidRPr="5599B566" w:rsidR="64CA55DF">
              <w:rPr>
                <w:i/>
                <w:iCs/>
                <w:lang w:val="fr-FR"/>
              </w:rPr>
              <w:t xml:space="preserve"> </w:t>
            </w:r>
            <w:proofErr w:type="spellStart"/>
            <w:r w:rsidRPr="5599B566" w:rsidR="7AA5EC71">
              <w:rPr>
                <w:lang w:val="fr-FR"/>
              </w:rPr>
              <w:t>Enfant_PTME-</w:t>
            </w:r>
            <w:r w:rsidRPr="5599B566" w:rsidR="7F25A84A">
              <w:rPr>
                <w:lang w:val="fr-FR"/>
              </w:rPr>
              <w:t>Sexe</w:t>
            </w:r>
            <w:r w:rsidRPr="5599B566" w:rsidR="274ED07C">
              <w:rPr>
                <w:lang w:val="fr-FR"/>
              </w:rPr>
              <w:t>Enfant</w:t>
            </w:r>
            <w:proofErr w:type="spellEnd"/>
          </w:p>
        </w:tc>
      </w:tr>
      <w:tr w:rsidRPr="00C157A2" w:rsidR="000A050C" w:rsidTr="0067588C" w14:paraId="594A93AA" w14:textId="77777777">
        <w:trPr>
          <w:cantSplit/>
        </w:trPr>
        <w:tc>
          <w:tcPr>
            <w:tcW w:w="1620" w:type="dxa"/>
          </w:tcPr>
          <w:p w:rsidRPr="000A050C" w:rsidR="000A050C" w:rsidP="000A050C" w:rsidRDefault="000A050C" w14:paraId="704180B0" w14:textId="2C9495B2">
            <w:pPr>
              <w:rPr>
                <w:b/>
                <w:bCs/>
              </w:rPr>
            </w:pPr>
            <w:r>
              <w:t>Date naissance</w:t>
            </w:r>
          </w:p>
        </w:tc>
        <w:tc>
          <w:tcPr>
            <w:tcW w:w="7447" w:type="dxa"/>
          </w:tcPr>
          <w:p w:rsidR="00644542" w:rsidP="000A050C" w:rsidRDefault="00644542" w14:paraId="77F3CC26" w14:textId="701452B4">
            <w:pPr>
              <w:rPr>
                <w:lang w:val="fr-FR"/>
              </w:rPr>
            </w:pPr>
            <w:proofErr w:type="spellStart"/>
            <w:r>
              <w:rPr>
                <w:lang w:val="fr-FR"/>
              </w:rPr>
              <w:t>Drawn</w:t>
            </w:r>
            <w:proofErr w:type="spellEnd"/>
            <w:r>
              <w:rPr>
                <w:lang w:val="fr-FR"/>
              </w:rPr>
              <w:t xml:space="preserve"> </w:t>
            </w:r>
            <w:proofErr w:type="spellStart"/>
            <w:proofErr w:type="gramStart"/>
            <w:r>
              <w:rPr>
                <w:lang w:val="fr-FR"/>
              </w:rPr>
              <w:t>from</w:t>
            </w:r>
            <w:proofErr w:type="spellEnd"/>
            <w:r>
              <w:rPr>
                <w:lang w:val="fr-FR"/>
              </w:rPr>
              <w:t>:</w:t>
            </w:r>
            <w:proofErr w:type="gramEnd"/>
          </w:p>
          <w:p w:rsidRPr="000B20BA" w:rsidR="000A050C" w:rsidP="000A050C" w:rsidRDefault="000B20BA" w14:paraId="1BF2C432" w14:textId="07E3C064">
            <w:pPr>
              <w:rPr>
                <w:lang w:val="fr-FR"/>
              </w:rPr>
            </w:pPr>
            <w:proofErr w:type="spellStart"/>
            <w:r w:rsidRPr="5599B566">
              <w:rPr>
                <w:lang w:val="fr-FR"/>
              </w:rPr>
              <w:t>FileActive-DateNaissance</w:t>
            </w:r>
            <w:proofErr w:type="spellEnd"/>
            <w:r w:rsidRPr="5599B566" w:rsidR="00F339BC">
              <w:rPr>
                <w:lang w:val="fr-FR"/>
              </w:rPr>
              <w:t xml:space="preserve"> </w:t>
            </w:r>
            <w:r w:rsidRPr="5599B566" w:rsidR="00F339BC">
              <w:rPr>
                <w:i/>
                <w:iCs/>
                <w:lang w:val="fr-FR"/>
              </w:rPr>
              <w:t>or</w:t>
            </w:r>
            <w:r w:rsidRPr="5599B566" w:rsidR="479A24B3">
              <w:rPr>
                <w:i/>
                <w:iCs/>
                <w:lang w:val="fr-FR"/>
              </w:rPr>
              <w:t xml:space="preserve"> </w:t>
            </w:r>
            <w:proofErr w:type="spellStart"/>
            <w:r w:rsidRPr="5599B566">
              <w:rPr>
                <w:lang w:val="fr-FR"/>
              </w:rPr>
              <w:t>Enfant_PTME-</w:t>
            </w:r>
            <w:r w:rsidRPr="5599B566" w:rsidR="000A050C">
              <w:rPr>
                <w:lang w:val="fr-FR"/>
              </w:rPr>
              <w:t>DateNaissance</w:t>
            </w:r>
            <w:proofErr w:type="spellEnd"/>
          </w:p>
        </w:tc>
      </w:tr>
      <w:tr w:rsidRPr="004A6241" w:rsidR="008634F7" w:rsidTr="0067588C" w14:paraId="120776E5" w14:textId="77777777">
        <w:tc>
          <w:tcPr>
            <w:tcW w:w="1620" w:type="dxa"/>
          </w:tcPr>
          <w:p w:rsidRPr="000A050C" w:rsidR="008634F7" w:rsidP="001C2DEC" w:rsidRDefault="008634F7" w14:paraId="5EA76E16" w14:textId="3FD85E6F">
            <w:pPr>
              <w:rPr>
                <w:b/>
                <w:bCs/>
              </w:rPr>
            </w:pPr>
            <w:r>
              <w:t xml:space="preserve">Mode </w:t>
            </w:r>
            <w:proofErr w:type="spellStart"/>
            <w:r w:rsidR="00FC64AA">
              <w:t>d’</w:t>
            </w:r>
            <w:r>
              <w:t>entrée</w:t>
            </w:r>
            <w:proofErr w:type="spellEnd"/>
          </w:p>
        </w:tc>
        <w:tc>
          <w:tcPr>
            <w:tcW w:w="7447" w:type="dxa"/>
          </w:tcPr>
          <w:p w:rsidRPr="00F403E2" w:rsidR="008634F7" w:rsidP="001C2DEC" w:rsidRDefault="008634F7" w14:paraId="583724BF" w14:textId="77777777">
            <w:r w:rsidRPr="00F403E2">
              <w:t>Drawn from:</w:t>
            </w:r>
          </w:p>
          <w:p w:rsidRPr="00F403E2" w:rsidR="008634F7" w:rsidP="001C2DEC" w:rsidRDefault="19A38D5D" w14:paraId="56899CA9" w14:textId="1E1BB7A0">
            <w:proofErr w:type="spellStart"/>
            <w:r>
              <w:t>FileActive-</w:t>
            </w:r>
            <w:r w:rsidR="694A8741">
              <w:t>codemodentree</w:t>
            </w:r>
            <w:proofErr w:type="spellEnd"/>
            <w:r w:rsidR="470A740D">
              <w:t xml:space="preserve"> (recode </w:t>
            </w:r>
            <w:r w:rsidR="240F5B45">
              <w:t xml:space="preserve">2: </w:t>
            </w:r>
            <w:r w:rsidR="470A740D">
              <w:t xml:space="preserve">‘PTME’ as ‘PTME </w:t>
            </w:r>
            <w:proofErr w:type="spellStart"/>
            <w:r w:rsidR="470A740D">
              <w:t>mère</w:t>
            </w:r>
            <w:proofErr w:type="spellEnd"/>
            <w:r w:rsidR="470A740D">
              <w:t>’)</w:t>
            </w:r>
            <w:r w:rsidR="698776A5">
              <w:t xml:space="preserve"> </w:t>
            </w:r>
            <w:r w:rsidRPr="73A77A68" w:rsidR="698776A5">
              <w:rPr>
                <w:i/>
                <w:iCs/>
              </w:rPr>
              <w:t>or</w:t>
            </w:r>
          </w:p>
          <w:p w:rsidRPr="004A6241" w:rsidR="008634F7" w:rsidP="001C2DEC" w:rsidRDefault="19A38D5D" w14:paraId="784BE119" w14:textId="5733072C">
            <w:proofErr w:type="spellStart"/>
            <w:r>
              <w:t>Enfant_PTME</w:t>
            </w:r>
            <w:proofErr w:type="spellEnd"/>
            <w:r w:rsidR="694A8741">
              <w:t xml:space="preserve"> </w:t>
            </w:r>
            <w:r w:rsidR="52D34AB2">
              <w:t>(code all</w:t>
            </w:r>
            <w:r w:rsidR="7507835D">
              <w:t xml:space="preserve"> </w:t>
            </w:r>
            <w:r w:rsidR="52D34AB2">
              <w:t>children</w:t>
            </w:r>
            <w:r w:rsidR="5F0BA97C">
              <w:t xml:space="preserve"> (</w:t>
            </w:r>
            <w:r w:rsidRPr="73A77A68" w:rsidR="5F0BA97C">
              <w:rPr>
                <w:i/>
                <w:iCs/>
              </w:rPr>
              <w:t>enfant</w:t>
            </w:r>
            <w:r w:rsidR="5F0BA97C">
              <w:t>)</w:t>
            </w:r>
            <w:r w:rsidR="52D34AB2">
              <w:t xml:space="preserve"> as 10</w:t>
            </w:r>
            <w:r w:rsidR="240F5B45">
              <w:t xml:space="preserve">: </w:t>
            </w:r>
            <w:r w:rsidR="52D34AB2">
              <w:t>‘PTME enfant’)</w:t>
            </w:r>
          </w:p>
        </w:tc>
      </w:tr>
      <w:tr w:rsidR="5599B566" w:rsidTr="5A7E384A" w14:paraId="14E69703" w14:textId="77777777">
        <w:tc>
          <w:tcPr>
            <w:tcW w:w="1620" w:type="dxa"/>
          </w:tcPr>
          <w:p w:rsidRPr="00752804" w:rsidR="5CE916B8" w:rsidP="5599B566" w:rsidRDefault="59364905" w14:paraId="55EFABB8" w14:textId="5D9A6741">
            <w:pPr>
              <w:rPr>
                <w:rFonts w:eastAsia="Calibri"/>
                <w:lang w:val="fr-FR"/>
              </w:rPr>
            </w:pPr>
            <w:r w:rsidRPr="7467A1ED">
              <w:rPr>
                <w:rFonts w:eastAsia="Calibri"/>
                <w:lang w:val="fr-FR"/>
              </w:rPr>
              <w:t>Erreurs de validation (oui/non)</w:t>
            </w:r>
          </w:p>
        </w:tc>
        <w:tc>
          <w:tcPr>
            <w:tcW w:w="7447" w:type="dxa"/>
          </w:tcPr>
          <w:p w:rsidR="5CE916B8" w:rsidP="5599B566" w:rsidRDefault="5CE916B8" w14:paraId="6C25F75A" w14:textId="7B7A9505">
            <w:pPr>
              <w:rPr>
                <w:rFonts w:eastAsia="Calibri"/>
              </w:rPr>
            </w:pPr>
            <w:r w:rsidRPr="5599B566">
              <w:rPr>
                <w:rFonts w:eastAsia="Calibri"/>
              </w:rPr>
              <w:t>If the patient needs to be reviewed (for instance because there are events AFTER the Sortie)</w:t>
            </w:r>
          </w:p>
        </w:tc>
      </w:tr>
      <w:tr w:rsidR="5599B566" w:rsidTr="5A7E384A" w14:paraId="13652FCD" w14:textId="77777777">
        <w:tc>
          <w:tcPr>
            <w:tcW w:w="1620" w:type="dxa"/>
          </w:tcPr>
          <w:p w:rsidR="5CE916B8" w:rsidP="5599B566" w:rsidRDefault="5CE916B8" w14:paraId="1FC7C505" w14:textId="226E815E">
            <w:pPr>
              <w:rPr>
                <w:rFonts w:eastAsia="Calibri"/>
              </w:rPr>
            </w:pPr>
            <w:proofErr w:type="spellStart"/>
            <w:r w:rsidRPr="5599B566">
              <w:rPr>
                <w:rFonts w:eastAsia="Calibri"/>
              </w:rPr>
              <w:t>Erreurs</w:t>
            </w:r>
            <w:proofErr w:type="spellEnd"/>
            <w:r w:rsidRPr="5599B566">
              <w:rPr>
                <w:rFonts w:eastAsia="Calibri"/>
              </w:rPr>
              <w:t xml:space="preserve"> de validation (</w:t>
            </w:r>
            <w:proofErr w:type="spellStart"/>
            <w:r w:rsidRPr="5599B566">
              <w:rPr>
                <w:rFonts w:eastAsia="Calibri"/>
              </w:rPr>
              <w:t>liste</w:t>
            </w:r>
            <w:proofErr w:type="spellEnd"/>
            <w:r w:rsidRPr="5599B566">
              <w:rPr>
                <w:rFonts w:eastAsia="Calibri"/>
              </w:rPr>
              <w:t>)</w:t>
            </w:r>
          </w:p>
        </w:tc>
        <w:tc>
          <w:tcPr>
            <w:tcW w:w="7447" w:type="dxa"/>
          </w:tcPr>
          <w:p w:rsidR="5CE916B8" w:rsidP="5599B566" w:rsidRDefault="5CE916B8" w14:paraId="7294D2F8" w14:textId="7A9DFA13">
            <w:pPr>
              <w:rPr>
                <w:rFonts w:eastAsia="Calibri"/>
              </w:rPr>
            </w:pPr>
            <w:r w:rsidRPr="5599B566">
              <w:rPr>
                <w:rFonts w:eastAsia="Calibri"/>
              </w:rPr>
              <w:t>List of all errors that can be used for the validation process.</w:t>
            </w:r>
          </w:p>
        </w:tc>
      </w:tr>
    </w:tbl>
    <w:p w:rsidR="00F7512C" w:rsidP="00814CA5" w:rsidRDefault="00F7512C" w14:paraId="6AE21EF7" w14:textId="05E3D91B"/>
    <w:p w:rsidRPr="004A6241" w:rsidR="0000550C" w:rsidP="00814CA5" w:rsidRDefault="0000550C" w14:paraId="110C8F58" w14:textId="77777777"/>
    <w:p w:rsidR="001B2C50" w:rsidRDefault="001B2C50" w14:paraId="237D6F5B" w14:textId="77777777">
      <w:pPr>
        <w:rPr>
          <w:rFonts w:eastAsia="Times New Roman" w:cs="Times New Roman" w:asciiTheme="minorHAnsi" w:hAnsiTheme="minorHAnsi"/>
          <w:b/>
        </w:rPr>
      </w:pPr>
      <w:r>
        <w:br w:type="page"/>
      </w:r>
    </w:p>
    <w:p w:rsidRPr="005D08E7" w:rsidR="005D08E7" w:rsidP="00E2438D" w:rsidRDefault="005D08E7" w14:paraId="3E57EB14" w14:textId="6D2E4797">
      <w:pPr>
        <w:pStyle w:val="H3"/>
      </w:pPr>
      <w:r w:rsidRPr="005D08E7">
        <w:lastRenderedPageBreak/>
        <w:t>Program</w:t>
      </w:r>
      <w:r w:rsidR="00E2438D">
        <w:t>:</w:t>
      </w:r>
      <w:r w:rsidR="00BA32B6">
        <w:t xml:space="preserve"> TARV</w:t>
      </w:r>
    </w:p>
    <w:p w:rsidR="00B24F6F" w:rsidP="00B24F6F" w:rsidRDefault="00B24F6F" w14:paraId="6120335F" w14:textId="77777777"/>
    <w:tbl>
      <w:tblPr>
        <w:tblStyle w:val="TableGrid"/>
        <w:tblW w:w="9067" w:type="dxa"/>
        <w:tblLook w:val="04A0" w:firstRow="1" w:lastRow="0" w:firstColumn="1" w:lastColumn="0" w:noHBand="0" w:noVBand="1"/>
      </w:tblPr>
      <w:tblGrid>
        <w:gridCol w:w="3005"/>
        <w:gridCol w:w="6062"/>
      </w:tblGrid>
      <w:tr w:rsidR="00B24F6F" w:rsidTr="19F3FBE3" w14:paraId="5FA385CD" w14:textId="77777777">
        <w:trPr>
          <w:cantSplit/>
        </w:trPr>
        <w:tc>
          <w:tcPr>
            <w:tcW w:w="3005" w:type="dxa"/>
          </w:tcPr>
          <w:p w:rsidRPr="00F61026" w:rsidR="00B24F6F" w:rsidP="001C2DEC" w:rsidRDefault="00B24F6F" w14:paraId="2B5FB687" w14:textId="4CFD7325">
            <w:pPr>
              <w:rPr>
                <w:b/>
                <w:bCs/>
              </w:rPr>
            </w:pPr>
            <w:r w:rsidRPr="00F61026">
              <w:rPr>
                <w:b/>
                <w:bCs/>
              </w:rPr>
              <w:t>Type</w:t>
            </w:r>
          </w:p>
        </w:tc>
        <w:tc>
          <w:tcPr>
            <w:tcW w:w="6062" w:type="dxa"/>
          </w:tcPr>
          <w:p w:rsidR="00ED1ECD" w:rsidP="00927373" w:rsidRDefault="00B24F6F" w14:paraId="11EA2BEB" w14:textId="1C57E6CA">
            <w:r>
              <w:t>Once in a lifetime enrolment</w:t>
            </w:r>
            <w:r w:rsidR="00ED1ECD">
              <w:t>.</w:t>
            </w:r>
          </w:p>
        </w:tc>
      </w:tr>
      <w:tr w:rsidR="00B24F6F" w:rsidTr="19F3FBE3" w14:paraId="1B53DFC7" w14:textId="77777777">
        <w:trPr>
          <w:cantSplit/>
        </w:trPr>
        <w:tc>
          <w:tcPr>
            <w:tcW w:w="3005" w:type="dxa"/>
          </w:tcPr>
          <w:p w:rsidRPr="00F61026" w:rsidR="00B24F6F" w:rsidP="001C2DEC" w:rsidRDefault="00CE69C1" w14:paraId="1F50E27D" w14:textId="7464F381">
            <w:pPr>
              <w:rPr>
                <w:b/>
                <w:bCs/>
              </w:rPr>
            </w:pPr>
            <w:r w:rsidRPr="00F61026">
              <w:rPr>
                <w:b/>
                <w:bCs/>
              </w:rPr>
              <w:t>Enro</w:t>
            </w:r>
            <w:r w:rsidRPr="00F61026" w:rsidR="00DF1872">
              <w:rPr>
                <w:b/>
                <w:bCs/>
              </w:rPr>
              <w:t>l</w:t>
            </w:r>
            <w:r w:rsidRPr="00F61026">
              <w:rPr>
                <w:b/>
                <w:bCs/>
              </w:rPr>
              <w:t>ment r</w:t>
            </w:r>
            <w:r w:rsidRPr="00F61026" w:rsidR="00E5261D">
              <w:rPr>
                <w:b/>
                <w:bCs/>
              </w:rPr>
              <w:t>ecords</w:t>
            </w:r>
          </w:p>
        </w:tc>
        <w:tc>
          <w:tcPr>
            <w:tcW w:w="6062" w:type="dxa"/>
          </w:tcPr>
          <w:p w:rsidR="00B24F6F" w:rsidP="00B24F6F" w:rsidRDefault="00D9217C" w14:paraId="2D4DC38E" w14:textId="3C5177CC">
            <w:r>
              <w:t>Each</w:t>
            </w:r>
            <w:r w:rsidR="00E5261D">
              <w:t xml:space="preserve"> </w:t>
            </w:r>
            <w:r w:rsidR="006230C2">
              <w:t xml:space="preserve">record in </w:t>
            </w:r>
            <w:proofErr w:type="spellStart"/>
            <w:r w:rsidR="00F370ED">
              <w:t>FileActive</w:t>
            </w:r>
            <w:proofErr w:type="spellEnd"/>
            <w:r w:rsidR="00F370ED">
              <w:t xml:space="preserve"> which has one or more matching “ARV” records in </w:t>
            </w:r>
            <w:proofErr w:type="spellStart"/>
            <w:r w:rsidR="00B76321">
              <w:t>Admission_detail</w:t>
            </w:r>
            <w:proofErr w:type="spellEnd"/>
            <w:r w:rsidR="00B76321">
              <w:t>.</w:t>
            </w:r>
          </w:p>
        </w:tc>
      </w:tr>
      <w:tr w:rsidR="00847410" w:rsidTr="19F3FBE3" w14:paraId="4BCFCCC2" w14:textId="77777777">
        <w:trPr>
          <w:cantSplit/>
        </w:trPr>
        <w:tc>
          <w:tcPr>
            <w:tcW w:w="3005" w:type="dxa"/>
          </w:tcPr>
          <w:p w:rsidRPr="00F61026" w:rsidR="00847410" w:rsidP="001C2DEC" w:rsidRDefault="00847410" w14:paraId="21ECD4A8" w14:textId="77777777">
            <w:pPr>
              <w:rPr>
                <w:b/>
                <w:bCs/>
              </w:rPr>
            </w:pPr>
            <w:r w:rsidRPr="00F61026">
              <w:rPr>
                <w:b/>
                <w:bCs/>
              </w:rPr>
              <w:t>Enrolment date</w:t>
            </w:r>
          </w:p>
        </w:tc>
        <w:tc>
          <w:tcPr>
            <w:tcW w:w="6062" w:type="dxa"/>
          </w:tcPr>
          <w:p w:rsidR="00994940" w:rsidP="001C2DEC" w:rsidRDefault="00994940" w14:paraId="7F490F1D" w14:textId="492B7086">
            <w:r>
              <w:t xml:space="preserve">Label </w:t>
            </w:r>
            <w:r w:rsidR="00384892">
              <w:t>‘</w:t>
            </w:r>
            <w:r>
              <w:t xml:space="preserve">Date </w:t>
            </w:r>
            <w:proofErr w:type="spellStart"/>
            <w:r w:rsidR="006E0189">
              <w:t>d’admission</w:t>
            </w:r>
            <w:proofErr w:type="spellEnd"/>
            <w:r w:rsidR="00384892">
              <w:t>’</w:t>
            </w:r>
          </w:p>
          <w:p w:rsidRPr="003E1B8D" w:rsidR="00847410" w:rsidP="001C2DEC" w:rsidRDefault="4DBB56F9" w14:paraId="43C0858A" w14:textId="7711C1E9">
            <w:r>
              <w:t>Enrolment date is t</w:t>
            </w:r>
            <w:r w:rsidR="1AE70FDB">
              <w:t xml:space="preserve">he </w:t>
            </w:r>
            <w:r w:rsidR="17ABE09C">
              <w:t xml:space="preserve">earliest </w:t>
            </w:r>
            <w:r w:rsidR="080C624D">
              <w:t>‘</w:t>
            </w:r>
            <w:proofErr w:type="spellStart"/>
            <w:r w:rsidR="16B0B2BC">
              <w:t>dat</w:t>
            </w:r>
            <w:r w:rsidR="19A4EF3C">
              <w:t>edebut</w:t>
            </w:r>
            <w:proofErr w:type="spellEnd"/>
            <w:r w:rsidR="080C624D">
              <w:t xml:space="preserve">’ </w:t>
            </w:r>
            <w:r w:rsidR="1AE70FDB">
              <w:t xml:space="preserve">date in </w:t>
            </w:r>
            <w:r w:rsidR="080C624D">
              <w:t xml:space="preserve">this patient’s </w:t>
            </w:r>
            <w:proofErr w:type="spellStart"/>
            <w:r w:rsidR="191FA0E1">
              <w:t>Admission_detail</w:t>
            </w:r>
            <w:proofErr w:type="spellEnd"/>
            <w:r w:rsidR="0F9BB0AD">
              <w:t xml:space="preserve"> records</w:t>
            </w:r>
            <w:r>
              <w:t>.</w:t>
            </w:r>
          </w:p>
        </w:tc>
      </w:tr>
      <w:tr w:rsidRPr="00612D9E" w:rsidR="00384892" w:rsidTr="19F3FBE3" w14:paraId="511FAE7F" w14:textId="77777777">
        <w:trPr>
          <w:cantSplit/>
        </w:trPr>
        <w:tc>
          <w:tcPr>
            <w:tcW w:w="3005" w:type="dxa"/>
          </w:tcPr>
          <w:p w:rsidRPr="00F61026" w:rsidR="00384892" w:rsidP="00CD3966" w:rsidRDefault="00384892" w14:paraId="00CFE51D" w14:textId="77777777">
            <w:pPr>
              <w:rPr>
                <w:b/>
                <w:bCs/>
              </w:rPr>
            </w:pPr>
            <w:r w:rsidRPr="61B037E0">
              <w:rPr>
                <w:b/>
                <w:bCs/>
              </w:rPr>
              <w:t>Incident date</w:t>
            </w:r>
          </w:p>
        </w:tc>
        <w:tc>
          <w:tcPr>
            <w:tcW w:w="6062" w:type="dxa"/>
          </w:tcPr>
          <w:p w:rsidRPr="00384892" w:rsidR="00384892" w:rsidP="00CD3966" w:rsidRDefault="00384892" w14:paraId="42954C39" w14:textId="77777777">
            <w:r>
              <w:t xml:space="preserve">Label ‘Date </w:t>
            </w:r>
            <w:proofErr w:type="spellStart"/>
            <w:r>
              <w:t>d’exportation</w:t>
            </w:r>
            <w:proofErr w:type="spellEnd"/>
            <w:r>
              <w:t xml:space="preserve"> de </w:t>
            </w:r>
            <w:proofErr w:type="spellStart"/>
            <w:r>
              <w:t>SIDAInfo</w:t>
            </w:r>
            <w:proofErr w:type="spellEnd"/>
            <w:r>
              <w:t>’</w:t>
            </w:r>
          </w:p>
          <w:p w:rsidRPr="00612D9E" w:rsidR="00384892" w:rsidP="00CD3966" w:rsidRDefault="00384892" w14:paraId="7499F382" w14:textId="77777777">
            <w:r>
              <w:t xml:space="preserve">Incident date is the date of the </w:t>
            </w:r>
            <w:proofErr w:type="spellStart"/>
            <w:r>
              <w:t>SIDAInfo</w:t>
            </w:r>
            <w:proofErr w:type="spellEnd"/>
            <w:r>
              <w:t xml:space="preserve"> export (taken from the export file)</w:t>
            </w:r>
          </w:p>
        </w:tc>
      </w:tr>
      <w:tr w:rsidR="632D65E3" w:rsidTr="19F3FBE3" w14:paraId="0DE5E144" w14:textId="77777777">
        <w:trPr>
          <w:cantSplit/>
        </w:trPr>
        <w:tc>
          <w:tcPr>
            <w:tcW w:w="3005" w:type="dxa"/>
          </w:tcPr>
          <w:p w:rsidR="34626DC3" w:rsidP="632D65E3" w:rsidRDefault="34626DC3" w14:paraId="0D3E1FE7" w14:textId="63E1DDB7">
            <w:pPr>
              <w:rPr>
                <w:b/>
                <w:bCs/>
              </w:rPr>
            </w:pPr>
            <w:r w:rsidRPr="632D65E3">
              <w:rPr>
                <w:b/>
                <w:bCs/>
              </w:rPr>
              <w:t>Enrolment status</w:t>
            </w:r>
          </w:p>
        </w:tc>
        <w:tc>
          <w:tcPr>
            <w:tcW w:w="6062" w:type="dxa"/>
          </w:tcPr>
          <w:p w:rsidR="34626DC3" w:rsidRDefault="34626DC3" w14:paraId="3D38D8BC" w14:textId="0A72CDEE">
            <w:r>
              <w:t>“ACTIVE”: Enrolment is never closed (always left open).</w:t>
            </w:r>
          </w:p>
        </w:tc>
      </w:tr>
      <w:tr w:rsidRPr="00F61026" w:rsidR="00B24F6F" w:rsidTr="19F3FBE3" w14:paraId="50287978" w14:textId="77777777">
        <w:trPr>
          <w:cantSplit/>
        </w:trPr>
        <w:tc>
          <w:tcPr>
            <w:tcW w:w="9067" w:type="dxa"/>
            <w:gridSpan w:val="2"/>
          </w:tcPr>
          <w:p w:rsidR="00B24F6F" w:rsidP="001C2DEC" w:rsidRDefault="00B24F6F" w14:paraId="54ED8FCB" w14:textId="77777777">
            <w:pPr>
              <w:rPr>
                <w:b/>
                <w:bCs/>
              </w:rPr>
            </w:pPr>
            <w:r w:rsidRPr="00F61026">
              <w:rPr>
                <w:b/>
                <w:bCs/>
              </w:rPr>
              <w:t>Program stages</w:t>
            </w:r>
          </w:p>
          <w:p w:rsidR="000030B4" w:rsidP="001C2DEC" w:rsidRDefault="4B60B04F" w14:paraId="51AA3B68" w14:textId="40EC8F86">
            <w:r>
              <w:t xml:space="preserve">In the </w:t>
            </w:r>
            <w:proofErr w:type="spellStart"/>
            <w:r>
              <w:t>SIDAInfo</w:t>
            </w:r>
            <w:proofErr w:type="spellEnd"/>
            <w:r>
              <w:t xml:space="preserve"> system, patients </w:t>
            </w:r>
            <w:r w:rsidR="21699473">
              <w:t xml:space="preserve">can </w:t>
            </w:r>
            <w:r w:rsidR="05C23C3A">
              <w:t xml:space="preserve">start and </w:t>
            </w:r>
            <w:r w:rsidR="15158725">
              <w:t>exi</w:t>
            </w:r>
            <w:r w:rsidR="05C23C3A">
              <w:t>t ARV</w:t>
            </w:r>
            <w:r w:rsidR="15158725">
              <w:t xml:space="preserve"> multiple times, reflecting breaks in treatment</w:t>
            </w:r>
            <w:r w:rsidR="577D66F5">
              <w:t xml:space="preserve"> (so one patient in </w:t>
            </w:r>
            <w:proofErr w:type="spellStart"/>
            <w:r w:rsidR="577D66F5">
              <w:t>FileActive</w:t>
            </w:r>
            <w:proofErr w:type="spellEnd"/>
            <w:r w:rsidR="577D66F5">
              <w:t xml:space="preserve"> may have multiple ‘ARV’ entries in </w:t>
            </w:r>
            <w:proofErr w:type="spellStart"/>
            <w:r w:rsidR="367EEB80">
              <w:t>Admission_detail</w:t>
            </w:r>
            <w:proofErr w:type="spellEnd"/>
            <w:r w:rsidR="367EEB80">
              <w:t>)</w:t>
            </w:r>
            <w:r w:rsidR="15158725">
              <w:t xml:space="preserve">. </w:t>
            </w:r>
            <w:r w:rsidR="05C23C3A">
              <w:t>However, under PEPFAR</w:t>
            </w:r>
            <w:r w:rsidR="21699473">
              <w:t xml:space="preserve"> guidelines</w:t>
            </w:r>
            <w:r w:rsidR="05C23C3A">
              <w:t xml:space="preserve">, patients are only ever considered to have started ARV </w:t>
            </w:r>
            <w:r w:rsidR="21699473">
              <w:t xml:space="preserve">once – all further ARV stops and starts are considered </w:t>
            </w:r>
            <w:r w:rsidR="61491657">
              <w:t>‘lost to follow-up’ or ‘resuming treatment’.</w:t>
            </w:r>
            <w:r w:rsidR="3474D70F">
              <w:t xml:space="preserve">  </w:t>
            </w:r>
            <w:r w:rsidR="77E079DE">
              <w:t>It i</w:t>
            </w:r>
            <w:r w:rsidR="61491657">
              <w:t xml:space="preserve">s therefore </w:t>
            </w:r>
            <w:r w:rsidR="77E079DE">
              <w:t xml:space="preserve">proposed that </w:t>
            </w:r>
            <w:r w:rsidR="61491657">
              <w:t xml:space="preserve">the </w:t>
            </w:r>
            <w:r w:rsidR="5AB462DF">
              <w:t>PEPFAR definition</w:t>
            </w:r>
            <w:r w:rsidR="77E079DE">
              <w:t xml:space="preserve"> be used</w:t>
            </w:r>
            <w:r w:rsidR="5AB462DF">
              <w:t xml:space="preserve">: </w:t>
            </w:r>
            <w:r w:rsidR="77E079DE">
              <w:t xml:space="preserve">a single programme </w:t>
            </w:r>
            <w:r w:rsidR="367EEB80">
              <w:t xml:space="preserve">enrolment </w:t>
            </w:r>
            <w:r w:rsidR="77E079DE">
              <w:t xml:space="preserve">per patient, with </w:t>
            </w:r>
            <w:r w:rsidR="5AB462DF">
              <w:t xml:space="preserve">the </w:t>
            </w:r>
            <w:r w:rsidR="3AE173DD">
              <w:t xml:space="preserve">ARV </w:t>
            </w:r>
            <w:r w:rsidR="7C9F1377">
              <w:t xml:space="preserve">admission date </w:t>
            </w:r>
            <w:r w:rsidR="3AE173DD">
              <w:t>(</w:t>
            </w:r>
            <w:proofErr w:type="gramStart"/>
            <w:r w:rsidR="3AE173DD">
              <w:t>ie</w:t>
            </w:r>
            <w:proofErr w:type="gramEnd"/>
            <w:r w:rsidR="3AE173DD">
              <w:t xml:space="preserve"> first start of treatment) </w:t>
            </w:r>
            <w:r w:rsidR="7C9F1377">
              <w:t xml:space="preserve">as the </w:t>
            </w:r>
            <w:r w:rsidR="3205E965">
              <w:t xml:space="preserve">programme </w:t>
            </w:r>
            <w:proofErr w:type="spellStart"/>
            <w:r w:rsidR="54C1844F">
              <w:t>enrollment</w:t>
            </w:r>
            <w:proofErr w:type="spellEnd"/>
            <w:r w:rsidR="54C1844F">
              <w:t xml:space="preserve"> </w:t>
            </w:r>
            <w:r w:rsidR="3205E965">
              <w:t xml:space="preserve">date and the </w:t>
            </w:r>
            <w:r w:rsidR="5AB462DF">
              <w:t xml:space="preserve">first ARV </w:t>
            </w:r>
            <w:r w:rsidR="7C9F1377">
              <w:t xml:space="preserve">visit </w:t>
            </w:r>
            <w:r w:rsidR="5B378EE2">
              <w:t xml:space="preserve">start </w:t>
            </w:r>
            <w:r w:rsidR="77E079DE">
              <w:t xml:space="preserve">as </w:t>
            </w:r>
            <w:r w:rsidR="5B378EE2">
              <w:t xml:space="preserve">the </w:t>
            </w:r>
            <w:r w:rsidR="7C9F1377">
              <w:t>first event</w:t>
            </w:r>
            <w:r w:rsidR="5B378EE2">
              <w:t>)</w:t>
            </w:r>
            <w:r w:rsidR="3474D70F">
              <w:t>.</w:t>
            </w:r>
          </w:p>
          <w:p w:rsidR="00F322DB" w:rsidP="001C2DEC" w:rsidRDefault="00F322DB" w14:paraId="0182E4E6" w14:textId="77777777"/>
          <w:p w:rsidRPr="000030B4" w:rsidR="00F322DB" w:rsidP="001C2DEC" w:rsidRDefault="00F322DB" w14:paraId="3C8EDFB2" w14:textId="598D5341">
            <w:r>
              <w:t xml:space="preserve">The manual recording by staff of ‘lost to follow up’ </w:t>
            </w:r>
            <w:r w:rsidR="00FE391A">
              <w:t xml:space="preserve">(LTFU) and return to treatment (RTT) dates </w:t>
            </w:r>
            <w:r>
              <w:t xml:space="preserve">in </w:t>
            </w:r>
            <w:proofErr w:type="spellStart"/>
            <w:r>
              <w:t>SIDAInfo</w:t>
            </w:r>
            <w:proofErr w:type="spellEnd"/>
            <w:r>
              <w:t xml:space="preserve"> is also ignored</w:t>
            </w:r>
            <w:r w:rsidR="00FE391A">
              <w:t xml:space="preserve">, as these </w:t>
            </w:r>
            <w:r w:rsidR="000F6918">
              <w:t xml:space="preserve">are not always consistent (and they </w:t>
            </w:r>
            <w:r w:rsidR="00FE391A">
              <w:t xml:space="preserve">use the </w:t>
            </w:r>
            <w:r w:rsidR="000F6918">
              <w:t xml:space="preserve">MoH </w:t>
            </w:r>
            <w:r w:rsidR="00FE391A">
              <w:t xml:space="preserve">three-month standard instead of the PEPFAR </w:t>
            </w:r>
            <w:r w:rsidR="000F6918">
              <w:t xml:space="preserve">28-day </w:t>
            </w:r>
            <w:r w:rsidR="00FE391A">
              <w:t>standard</w:t>
            </w:r>
            <w:r w:rsidR="000F6918">
              <w:t>)</w:t>
            </w:r>
            <w:r w:rsidR="00FE391A">
              <w:t xml:space="preserve">.  Instead, LTFU and RTT dates will be automatically calculated </w:t>
            </w:r>
            <w:r w:rsidR="000D26A3">
              <w:t xml:space="preserve">by an algorithm </w:t>
            </w:r>
            <w:r w:rsidR="00FE391A">
              <w:t xml:space="preserve">based on visit dates (see </w:t>
            </w:r>
            <w:r w:rsidR="00D9297D">
              <w:t>notes</w:t>
            </w:r>
            <w:r w:rsidR="00FE391A">
              <w:t xml:space="preserve"> below).</w:t>
            </w:r>
          </w:p>
        </w:tc>
      </w:tr>
      <w:tr w:rsidRPr="00C720FE" w:rsidR="00B24F6F" w:rsidTr="19F3FBE3" w14:paraId="31ECA7BB" w14:textId="77777777">
        <w:trPr>
          <w:cantSplit/>
        </w:trPr>
        <w:tc>
          <w:tcPr>
            <w:tcW w:w="3005" w:type="dxa"/>
          </w:tcPr>
          <w:p w:rsidRPr="00E1473B" w:rsidR="00B24F6F" w:rsidP="001C2DEC" w:rsidRDefault="00804CDB" w14:paraId="3BC8C736" w14:textId="21F7C3EF">
            <w:r w:rsidRPr="00E1473B">
              <w:t>Premier d</w:t>
            </w:r>
            <w:r w:rsidRPr="00E1473B" w:rsidR="008624B5">
              <w:t>ebut</w:t>
            </w:r>
            <w:r w:rsidRPr="00E1473B" w:rsidR="002502B0">
              <w:t xml:space="preserve"> ARV</w:t>
            </w:r>
          </w:p>
        </w:tc>
        <w:tc>
          <w:tcPr>
            <w:tcW w:w="6062" w:type="dxa"/>
          </w:tcPr>
          <w:p w:rsidR="00E60DEA" w:rsidP="5A7E384A" w:rsidRDefault="607C4EF4" w14:paraId="0C2FE25A" w14:textId="27EC507F">
            <w:pPr>
              <w:rPr>
                <w:i/>
                <w:iCs/>
              </w:rPr>
            </w:pPr>
            <w:commentRangeStart w:id="8"/>
            <w:commentRangeStart w:id="9"/>
            <w:r w:rsidRPr="3189C81A">
              <w:rPr>
                <w:i/>
                <w:iCs/>
              </w:rPr>
              <w:t>Non-repeatable</w:t>
            </w:r>
            <w:r w:rsidRPr="3189C81A" w:rsidR="7740C1E1">
              <w:rPr>
                <w:i/>
                <w:iCs/>
              </w:rPr>
              <w:t xml:space="preserve"> – </w:t>
            </w:r>
            <w:r w:rsidRPr="3189C81A" w:rsidR="2F6A17EA">
              <w:rPr>
                <w:i/>
                <w:iCs/>
              </w:rPr>
              <w:t xml:space="preserve">if the </w:t>
            </w:r>
            <w:proofErr w:type="spellStart"/>
            <w:r w:rsidRPr="3189C81A" w:rsidR="2F6A17EA">
              <w:rPr>
                <w:i/>
                <w:iCs/>
              </w:rPr>
              <w:t>datetraitement</w:t>
            </w:r>
            <w:proofErr w:type="spellEnd"/>
            <w:r w:rsidRPr="3189C81A" w:rsidR="2F6A17EA">
              <w:rPr>
                <w:i/>
                <w:iCs/>
              </w:rPr>
              <w:t xml:space="preserve"> of </w:t>
            </w:r>
            <w:r w:rsidRPr="3189C81A" w:rsidR="112336A5">
              <w:rPr>
                <w:i/>
                <w:iCs/>
              </w:rPr>
              <w:t xml:space="preserve">the patient’s </w:t>
            </w:r>
            <w:r w:rsidRPr="3189C81A" w:rsidR="6B980623">
              <w:rPr>
                <w:i/>
                <w:iCs/>
              </w:rPr>
              <w:t xml:space="preserve">earliest </w:t>
            </w:r>
            <w:r w:rsidRPr="3189C81A" w:rsidR="670C08CB">
              <w:rPr>
                <w:i/>
                <w:iCs/>
              </w:rPr>
              <w:t>record</w:t>
            </w:r>
            <w:r w:rsidRPr="3189C81A" w:rsidR="2F6A17EA">
              <w:rPr>
                <w:i/>
                <w:iCs/>
              </w:rPr>
              <w:t xml:space="preserve"> </w:t>
            </w:r>
            <w:commentRangeEnd w:id="8"/>
            <w:r w:rsidR="37D11399">
              <w:rPr>
                <w:rStyle w:val="CommentReference"/>
              </w:rPr>
              <w:commentReference w:id="8"/>
            </w:r>
            <w:commentRangeEnd w:id="9"/>
            <w:r w:rsidR="37D11399">
              <w:rPr>
                <w:rStyle w:val="CommentReference"/>
              </w:rPr>
              <w:commentReference w:id="9"/>
            </w:r>
            <w:r w:rsidRPr="3189C81A" w:rsidR="2F6A17EA">
              <w:rPr>
                <w:i/>
                <w:iCs/>
              </w:rPr>
              <w:t xml:space="preserve">in </w:t>
            </w:r>
            <w:proofErr w:type="spellStart"/>
            <w:r w:rsidRPr="3189C81A" w:rsidR="2F6A17EA">
              <w:rPr>
                <w:i/>
                <w:iCs/>
              </w:rPr>
              <w:t>Table_ARV</w:t>
            </w:r>
            <w:proofErr w:type="spellEnd"/>
            <w:r w:rsidRPr="3189C81A" w:rsidR="2F6A17EA">
              <w:rPr>
                <w:i/>
                <w:iCs/>
              </w:rPr>
              <w:t xml:space="preserve"> matches the </w:t>
            </w:r>
            <w:proofErr w:type="spellStart"/>
            <w:r w:rsidRPr="3189C81A" w:rsidR="112336A5">
              <w:rPr>
                <w:i/>
                <w:iCs/>
              </w:rPr>
              <w:t>ARVdatedebut</w:t>
            </w:r>
            <w:proofErr w:type="spellEnd"/>
            <w:r w:rsidRPr="3189C81A" w:rsidR="112336A5">
              <w:rPr>
                <w:i/>
                <w:iCs/>
              </w:rPr>
              <w:t xml:space="preserve"> of </w:t>
            </w:r>
            <w:proofErr w:type="spellStart"/>
            <w:r w:rsidRPr="3189C81A" w:rsidR="112336A5">
              <w:rPr>
                <w:i/>
                <w:iCs/>
              </w:rPr>
              <w:t>FileActive</w:t>
            </w:r>
            <w:proofErr w:type="spellEnd"/>
            <w:r w:rsidRPr="3189C81A" w:rsidR="2E06237E">
              <w:rPr>
                <w:i/>
                <w:iCs/>
              </w:rPr>
              <w:t xml:space="preserve"> (in other words, th</w:t>
            </w:r>
            <w:r w:rsidRPr="3189C81A" w:rsidR="2B579966">
              <w:rPr>
                <w:i/>
                <w:iCs/>
              </w:rPr>
              <w:t>at</w:t>
            </w:r>
            <w:r w:rsidRPr="3189C81A" w:rsidR="2E06237E">
              <w:rPr>
                <w:i/>
                <w:iCs/>
              </w:rPr>
              <w:t xml:space="preserve"> ART visit</w:t>
            </w:r>
            <w:r w:rsidRPr="3189C81A" w:rsidR="2B579966">
              <w:rPr>
                <w:i/>
                <w:iCs/>
              </w:rPr>
              <w:t xml:space="preserve"> is the first time in their life they have taken ARVs)</w:t>
            </w:r>
            <w:r w:rsidRPr="3189C81A" w:rsidR="2EDF0A26">
              <w:rPr>
                <w:i/>
                <w:iCs/>
              </w:rPr>
              <w:t xml:space="preserve">, then create a ‘Premier debut ARV’ event based on that </w:t>
            </w:r>
            <w:proofErr w:type="spellStart"/>
            <w:r w:rsidRPr="3189C81A" w:rsidR="2EDF0A26">
              <w:rPr>
                <w:i/>
                <w:iCs/>
              </w:rPr>
              <w:t>Table_ARV</w:t>
            </w:r>
            <w:proofErr w:type="spellEnd"/>
            <w:r w:rsidRPr="3189C81A" w:rsidR="2EDF0A26">
              <w:rPr>
                <w:i/>
                <w:iCs/>
              </w:rPr>
              <w:t xml:space="preserve"> record.</w:t>
            </w:r>
            <w:r w:rsidRPr="3189C81A" w:rsidR="02BD8C2B">
              <w:rPr>
                <w:i/>
                <w:iCs/>
              </w:rPr>
              <w:t xml:space="preserve">  </w:t>
            </w:r>
            <w:r w:rsidRPr="3189C81A" w:rsidR="2EDF0A26">
              <w:rPr>
                <w:i/>
                <w:iCs/>
              </w:rPr>
              <w:t xml:space="preserve">(All other </w:t>
            </w:r>
            <w:proofErr w:type="spellStart"/>
            <w:r w:rsidRPr="3189C81A" w:rsidR="2EDF0A26">
              <w:rPr>
                <w:i/>
                <w:iCs/>
              </w:rPr>
              <w:t>Table_ARV</w:t>
            </w:r>
            <w:proofErr w:type="spellEnd"/>
            <w:r w:rsidRPr="3189C81A" w:rsidR="2EDF0A26">
              <w:rPr>
                <w:i/>
                <w:iCs/>
              </w:rPr>
              <w:t xml:space="preserve"> records</w:t>
            </w:r>
            <w:r w:rsidRPr="3189C81A" w:rsidR="02BD8C2B">
              <w:rPr>
                <w:i/>
                <w:iCs/>
              </w:rPr>
              <w:t xml:space="preserve"> will become ‘TARV’ events – see below.</w:t>
            </w:r>
            <w:r w:rsidRPr="3189C81A" w:rsidR="2EDF0A26">
              <w:rPr>
                <w:i/>
                <w:iCs/>
              </w:rPr>
              <w:t>)</w:t>
            </w:r>
            <w:r w:rsidRPr="3189C81A" w:rsidR="63E2AD37">
              <w:rPr>
                <w:i/>
                <w:iCs/>
              </w:rPr>
              <w:t xml:space="preserve">  </w:t>
            </w:r>
            <w:commentRangeStart w:id="10"/>
            <w:commentRangeStart w:id="11"/>
            <w:commentRangeStart w:id="12"/>
            <w:commentRangeStart w:id="13"/>
            <w:proofErr w:type="gramStart"/>
            <w:r w:rsidRPr="3189C81A" w:rsidR="63E2AD37">
              <w:rPr>
                <w:i/>
                <w:iCs/>
              </w:rPr>
              <w:t>If  the</w:t>
            </w:r>
            <w:proofErr w:type="gramEnd"/>
            <w:r w:rsidRPr="3189C81A" w:rsidR="63E2AD37">
              <w:rPr>
                <w:i/>
                <w:iCs/>
              </w:rPr>
              <w:t xml:space="preserve"> earliest record in </w:t>
            </w:r>
            <w:proofErr w:type="spellStart"/>
            <w:r w:rsidRPr="3189C81A" w:rsidR="63E2AD37">
              <w:rPr>
                <w:i/>
                <w:iCs/>
              </w:rPr>
              <w:t>Table_ARV</w:t>
            </w:r>
            <w:proofErr w:type="spellEnd"/>
            <w:r w:rsidRPr="3189C81A" w:rsidR="63E2AD37">
              <w:rPr>
                <w:i/>
                <w:iCs/>
              </w:rPr>
              <w:t xml:space="preserve"> has not the same date as</w:t>
            </w:r>
            <w:r w:rsidRPr="3189C81A" w:rsidR="302DD68E">
              <w:rPr>
                <w:i/>
                <w:iCs/>
              </w:rPr>
              <w:t xml:space="preserve"> </w:t>
            </w:r>
            <w:proofErr w:type="spellStart"/>
            <w:r w:rsidRPr="3189C81A" w:rsidR="302DD68E">
              <w:rPr>
                <w:i/>
                <w:iCs/>
              </w:rPr>
              <w:t>ARVdatedebut</w:t>
            </w:r>
            <w:proofErr w:type="spellEnd"/>
            <w:r w:rsidRPr="3189C81A" w:rsidR="302DD68E">
              <w:rPr>
                <w:i/>
                <w:iCs/>
              </w:rPr>
              <w:t>, then do not create this program stage – just create TARV program stages for that patient.</w:t>
            </w:r>
            <w:commentRangeEnd w:id="10"/>
            <w:r w:rsidR="37D11399">
              <w:rPr>
                <w:rStyle w:val="CommentReference"/>
              </w:rPr>
              <w:commentReference w:id="10"/>
            </w:r>
            <w:commentRangeEnd w:id="11"/>
            <w:r w:rsidR="37D11399">
              <w:rPr>
                <w:rStyle w:val="CommentReference"/>
              </w:rPr>
              <w:commentReference w:id="11"/>
            </w:r>
            <w:commentRangeEnd w:id="12"/>
            <w:r w:rsidR="37D11399">
              <w:rPr>
                <w:rStyle w:val="CommentReference"/>
              </w:rPr>
              <w:commentReference w:id="12"/>
            </w:r>
            <w:commentRangeEnd w:id="13"/>
            <w:r w:rsidR="37D11399">
              <w:rPr>
                <w:rStyle w:val="CommentReference"/>
              </w:rPr>
              <w:commentReference w:id="13"/>
            </w:r>
          </w:p>
          <w:p w:rsidR="00B24F6F" w:rsidP="4FDE6CE4" w:rsidRDefault="2848F881" w14:paraId="5A66F462" w14:textId="01F7FCA5">
            <w:pPr>
              <w:rPr>
                <w:i/>
                <w:iCs/>
              </w:rPr>
            </w:pPr>
            <w:r w:rsidRPr="4FDE6CE4">
              <w:rPr>
                <w:b/>
                <w:bCs/>
              </w:rPr>
              <w:t>Event date:</w:t>
            </w:r>
            <w:r>
              <w:t xml:space="preserve"> </w:t>
            </w:r>
            <w:proofErr w:type="spellStart"/>
            <w:r w:rsidR="3720DBBD">
              <w:t>Table</w:t>
            </w:r>
            <w:r w:rsidR="06C04586">
              <w:t>_</w:t>
            </w:r>
            <w:r w:rsidR="3720DBBD">
              <w:t>ARV</w:t>
            </w:r>
            <w:r w:rsidR="03C60E08">
              <w:t>-</w:t>
            </w:r>
            <w:r w:rsidR="3720DBBD">
              <w:t>datetraitement</w:t>
            </w:r>
            <w:proofErr w:type="spellEnd"/>
            <w:r w:rsidR="3720DBBD">
              <w:t xml:space="preserve"> </w:t>
            </w:r>
            <w:r w:rsidR="02C492DA">
              <w:t>(earliest record</w:t>
            </w:r>
            <w:r w:rsidR="3720DBBD">
              <w:t xml:space="preserve"> per patient</w:t>
            </w:r>
            <w:r w:rsidR="02C492DA">
              <w:t>)</w:t>
            </w:r>
          </w:p>
          <w:p w:rsidR="00311E2E" w:rsidP="00A8728E" w:rsidRDefault="14837D01" w14:paraId="3DA24B91" w14:textId="77777777">
            <w:r w:rsidRPr="7467A1ED">
              <w:rPr>
                <w:b/>
                <w:bCs/>
              </w:rPr>
              <w:t>Data element:</w:t>
            </w:r>
            <w:r>
              <w:t xml:space="preserve"> </w:t>
            </w:r>
          </w:p>
          <w:p w:rsidRPr="0067588C" w:rsidR="00A77D8C" w:rsidP="00BA2B7F" w:rsidRDefault="00A77D8C" w14:paraId="7C987D46" w14:textId="3C86D69A">
            <w:pPr>
              <w:pStyle w:val="ListParagraph"/>
              <w:numPr>
                <w:ilvl w:val="0"/>
                <w:numId w:val="8"/>
              </w:numPr>
            </w:pPr>
            <w:r w:rsidRPr="5A7E384A">
              <w:rPr>
                <w:rFonts w:eastAsiaTheme="minorEastAsia" w:cstheme="minorBidi"/>
              </w:rPr>
              <w:t xml:space="preserve">Data element: ‘Première </w:t>
            </w:r>
            <w:proofErr w:type="spellStart"/>
            <w:r w:rsidRPr="5A7E384A">
              <w:rPr>
                <w:rFonts w:eastAsiaTheme="minorEastAsia" w:cstheme="minorBidi"/>
              </w:rPr>
              <w:t>visite</w:t>
            </w:r>
            <w:proofErr w:type="spellEnd"/>
            <w:r w:rsidRPr="5A7E384A">
              <w:rPr>
                <w:rFonts w:eastAsiaTheme="minorEastAsia" w:cstheme="minorBidi"/>
              </w:rPr>
              <w:t xml:space="preserve"> ARV dans le </w:t>
            </w:r>
            <w:proofErr w:type="spellStart"/>
            <w:r w:rsidRPr="5A7E384A">
              <w:rPr>
                <w:rFonts w:eastAsiaTheme="minorEastAsia" w:cstheme="minorBidi"/>
              </w:rPr>
              <w:t>syst</w:t>
            </w:r>
            <w:r w:rsidRPr="0067588C">
              <w:t>ème</w:t>
            </w:r>
            <w:proofErr w:type="spellEnd"/>
            <w:r w:rsidRPr="0067588C">
              <w:t>’ – yes/no (will always be ‘yes</w:t>
            </w:r>
            <w:r w:rsidRPr="5A7E384A">
              <w:rPr>
                <w:rFonts w:eastAsiaTheme="minorEastAsia" w:cstheme="minorBidi"/>
              </w:rPr>
              <w:t>’ for this event).</w:t>
            </w:r>
          </w:p>
          <w:p w:rsidR="00745914" w:rsidP="19F3FBE3" w:rsidRDefault="52356766" w14:paraId="20ABCF50" w14:textId="2DB46521">
            <w:pPr>
              <w:pStyle w:val="ListParagraph"/>
              <w:numPr>
                <w:ilvl w:val="0"/>
                <w:numId w:val="8"/>
              </w:numPr>
              <w:rPr>
                <w:rFonts w:eastAsiaTheme="minorEastAsia" w:cstheme="minorBidi"/>
              </w:rPr>
            </w:pPr>
            <w:commentRangeStart w:id="14"/>
            <w:commentRangeStart w:id="15"/>
            <w:r>
              <w:t xml:space="preserve">Data element: </w:t>
            </w:r>
            <w:r w:rsidR="0AC1CA86">
              <w:t>‘Molecule’</w:t>
            </w:r>
            <w:r w:rsidR="22AF0E44">
              <w:t xml:space="preserve"> – </w:t>
            </w:r>
            <w:r w:rsidR="08BE801B">
              <w:t xml:space="preserve">use </w:t>
            </w:r>
            <w:r w:rsidR="22AF0E44">
              <w:t xml:space="preserve">content of </w:t>
            </w:r>
            <w:r w:rsidR="77E093B7">
              <w:t>‘</w:t>
            </w:r>
            <w:proofErr w:type="spellStart"/>
            <w:r w:rsidR="77E093B7">
              <w:t>codemolecule</w:t>
            </w:r>
            <w:proofErr w:type="spellEnd"/>
            <w:r w:rsidR="17478628">
              <w:t>’ field.</w:t>
            </w:r>
            <w:commentRangeEnd w:id="14"/>
            <w:r>
              <w:rPr>
                <w:rStyle w:val="CommentReference"/>
              </w:rPr>
              <w:commentReference w:id="14"/>
            </w:r>
            <w:commentRangeEnd w:id="15"/>
            <w:r w:rsidR="00FF0759">
              <w:rPr>
                <w:rStyle w:val="CommentReference"/>
                <w:rFonts w:eastAsia="Times New Roman"/>
                <w:lang w:eastAsia="en-GB"/>
              </w:rPr>
              <w:commentReference w:id="15"/>
            </w:r>
          </w:p>
          <w:p w:rsidR="00F4351E" w:rsidP="00BA2B7F" w:rsidRDefault="17478628" w14:paraId="7EFBA86F" w14:textId="6D2E4755">
            <w:pPr>
              <w:pStyle w:val="ListParagraph"/>
              <w:numPr>
                <w:ilvl w:val="0"/>
                <w:numId w:val="8"/>
              </w:numPr>
            </w:pPr>
            <w:r>
              <w:t>Data element: ‘</w:t>
            </w:r>
            <w:proofErr w:type="spellStart"/>
            <w:r w:rsidR="11757606">
              <w:t>Quantité</w:t>
            </w:r>
            <w:proofErr w:type="spellEnd"/>
            <w:r w:rsidR="003C849A">
              <w:t xml:space="preserve"> (</w:t>
            </w:r>
            <w:proofErr w:type="spellStart"/>
            <w:r w:rsidR="003C849A">
              <w:t>jours</w:t>
            </w:r>
            <w:proofErr w:type="spellEnd"/>
            <w:r w:rsidR="003C849A">
              <w:t xml:space="preserve">)’ – </w:t>
            </w:r>
            <w:r w:rsidR="08BE801B">
              <w:t xml:space="preserve">use </w:t>
            </w:r>
            <w:r w:rsidR="003C849A">
              <w:t xml:space="preserve">content of </w:t>
            </w:r>
            <w:r w:rsidR="68A86585">
              <w:t>the ‘</w:t>
            </w:r>
            <w:proofErr w:type="spellStart"/>
            <w:r w:rsidR="68A86585">
              <w:t>Qte</w:t>
            </w:r>
            <w:proofErr w:type="spellEnd"/>
            <w:r w:rsidR="68A86585">
              <w:t>’ field.</w:t>
            </w:r>
          </w:p>
          <w:p w:rsidRPr="00C720FE" w:rsidR="00AE254B" w:rsidP="00BA2B7F" w:rsidRDefault="344A3BC7" w14:paraId="208F3B8F" w14:textId="74957D2C">
            <w:pPr>
              <w:pStyle w:val="ListParagraph"/>
              <w:numPr>
                <w:ilvl w:val="0"/>
                <w:numId w:val="8"/>
              </w:numPr>
              <w:rPr>
                <w:lang w:val="fr-FR"/>
              </w:rPr>
            </w:pPr>
            <w:r w:rsidRPr="7467A1ED">
              <w:rPr>
                <w:lang w:val="fr-FR"/>
              </w:rPr>
              <w:t xml:space="preserve">Data </w:t>
            </w:r>
            <w:proofErr w:type="spellStart"/>
            <w:r w:rsidRPr="7467A1ED">
              <w:rPr>
                <w:lang w:val="fr-FR"/>
              </w:rPr>
              <w:t>element</w:t>
            </w:r>
            <w:proofErr w:type="spellEnd"/>
            <w:r w:rsidRPr="7467A1ED">
              <w:rPr>
                <w:lang w:val="fr-FR"/>
              </w:rPr>
              <w:t xml:space="preserve"> ‘</w:t>
            </w:r>
            <w:r w:rsidRPr="7467A1ED" w:rsidR="7C647753">
              <w:rPr>
                <w:lang w:val="fr-FR"/>
              </w:rPr>
              <w:t xml:space="preserve">Prochaine rendez-vous (jours)’ </w:t>
            </w:r>
            <w:r w:rsidRPr="7467A1ED" w:rsidR="08BE801B">
              <w:rPr>
                <w:lang w:val="fr-FR"/>
              </w:rPr>
              <w:t>–</w:t>
            </w:r>
            <w:r w:rsidRPr="7467A1ED" w:rsidR="7C647753">
              <w:rPr>
                <w:lang w:val="fr-FR"/>
              </w:rPr>
              <w:t xml:space="preserve"> </w:t>
            </w:r>
            <w:r w:rsidRPr="7467A1ED" w:rsidR="08BE801B">
              <w:rPr>
                <w:lang w:val="fr-FR"/>
              </w:rPr>
              <w:t>use content of ‘</w:t>
            </w:r>
            <w:proofErr w:type="spellStart"/>
            <w:r w:rsidRPr="7467A1ED" w:rsidR="08BE801B">
              <w:rPr>
                <w:lang w:val="fr-FR"/>
              </w:rPr>
              <w:t>dateprochainrendev</w:t>
            </w:r>
            <w:proofErr w:type="spellEnd"/>
            <w:r w:rsidRPr="7467A1ED" w:rsidR="24FBBE9D">
              <w:rPr>
                <w:lang w:val="fr-FR"/>
              </w:rPr>
              <w:t xml:space="preserve">’ </w:t>
            </w:r>
            <w:proofErr w:type="spellStart"/>
            <w:r w:rsidRPr="7467A1ED" w:rsidR="24FBBE9D">
              <w:rPr>
                <w:lang w:val="fr-FR"/>
              </w:rPr>
              <w:t>field</w:t>
            </w:r>
            <w:proofErr w:type="spellEnd"/>
            <w:r w:rsidRPr="7467A1ED" w:rsidR="24FBBE9D">
              <w:rPr>
                <w:lang w:val="fr-FR"/>
              </w:rPr>
              <w:t xml:space="preserve"> (</w:t>
            </w:r>
            <w:proofErr w:type="spellStart"/>
            <w:r w:rsidRPr="7467A1ED" w:rsidR="24FBBE9D">
              <w:rPr>
                <w:lang w:val="fr-FR"/>
              </w:rPr>
              <w:t>numeric</w:t>
            </w:r>
            <w:proofErr w:type="spellEnd"/>
            <w:r w:rsidRPr="7467A1ED" w:rsidR="24FBBE9D">
              <w:rPr>
                <w:lang w:val="fr-FR"/>
              </w:rPr>
              <w:t>)</w:t>
            </w:r>
            <w:r w:rsidRPr="7467A1ED" w:rsidR="049A31F0">
              <w:rPr>
                <w:lang w:val="fr-FR"/>
              </w:rPr>
              <w:t>.</w:t>
            </w:r>
          </w:p>
        </w:tc>
      </w:tr>
      <w:tr w:rsidR="00B24F6F" w:rsidTr="19F3FBE3" w14:paraId="482DA4CA" w14:textId="77777777">
        <w:trPr>
          <w:cantSplit/>
        </w:trPr>
        <w:tc>
          <w:tcPr>
            <w:tcW w:w="3005" w:type="dxa"/>
          </w:tcPr>
          <w:p w:rsidR="00B24F6F" w:rsidP="001C2DEC" w:rsidRDefault="002502B0" w14:paraId="5EEB6F0C" w14:textId="2E6D02A2">
            <w:r>
              <w:lastRenderedPageBreak/>
              <w:t>T</w:t>
            </w:r>
            <w:r w:rsidR="00236FC4">
              <w:t>ARV</w:t>
            </w:r>
          </w:p>
        </w:tc>
        <w:tc>
          <w:tcPr>
            <w:tcW w:w="6062" w:type="dxa"/>
          </w:tcPr>
          <w:p w:rsidRPr="0014771F" w:rsidR="00B24F6F" w:rsidP="61B037E0" w:rsidRDefault="67C38A23" w14:paraId="24CFAB7D" w14:textId="2DB7B81C">
            <w:pPr>
              <w:rPr>
                <w:b/>
                <w:bCs/>
                <w:i/>
                <w:iCs/>
              </w:rPr>
            </w:pPr>
            <w:r w:rsidRPr="61B037E0">
              <w:rPr>
                <w:i/>
                <w:iCs/>
              </w:rPr>
              <w:t>Repeatable – o</w:t>
            </w:r>
            <w:r w:rsidRPr="61B037E0" w:rsidR="56DE57FF">
              <w:rPr>
                <w:i/>
                <w:iCs/>
              </w:rPr>
              <w:t xml:space="preserve">ne event per record in </w:t>
            </w:r>
            <w:proofErr w:type="spellStart"/>
            <w:r w:rsidRPr="61B037E0" w:rsidR="56DE57FF">
              <w:rPr>
                <w:i/>
                <w:iCs/>
              </w:rPr>
              <w:t>Table_ARV</w:t>
            </w:r>
            <w:proofErr w:type="spellEnd"/>
            <w:r w:rsidRPr="61B037E0" w:rsidR="13618D3A">
              <w:rPr>
                <w:i/>
                <w:iCs/>
              </w:rPr>
              <w:t xml:space="preserve"> </w:t>
            </w:r>
            <w:r w:rsidRPr="61B037E0" w:rsidR="13618D3A">
              <w:rPr>
                <w:i/>
                <w:iCs/>
                <w:u w:val="single"/>
              </w:rPr>
              <w:t>plus</w:t>
            </w:r>
            <w:r w:rsidRPr="61B037E0" w:rsidR="13618D3A">
              <w:rPr>
                <w:i/>
                <w:iCs/>
              </w:rPr>
              <w:t xml:space="preserve"> one open booking </w:t>
            </w:r>
            <w:r w:rsidRPr="61B037E0" w:rsidR="2C8065BD">
              <w:rPr>
                <w:i/>
                <w:iCs/>
              </w:rPr>
              <w:t xml:space="preserve">per patient </w:t>
            </w:r>
            <w:r w:rsidRPr="61B037E0" w:rsidR="13618D3A">
              <w:rPr>
                <w:i/>
                <w:iCs/>
              </w:rPr>
              <w:t>for the latest</w:t>
            </w:r>
            <w:r w:rsidRPr="61B037E0" w:rsidR="5ED60830">
              <w:rPr>
                <w:i/>
                <w:iCs/>
              </w:rPr>
              <w:t xml:space="preserve"> </w:t>
            </w:r>
            <w:proofErr w:type="spellStart"/>
            <w:r w:rsidRPr="61B037E0" w:rsidR="2C8065BD">
              <w:rPr>
                <w:i/>
                <w:iCs/>
              </w:rPr>
              <w:t>datetraitement</w:t>
            </w:r>
            <w:proofErr w:type="spellEnd"/>
            <w:r w:rsidRPr="61B037E0" w:rsidR="2C8065BD">
              <w:rPr>
                <w:i/>
                <w:iCs/>
              </w:rPr>
              <w:t xml:space="preserve"> date + </w:t>
            </w:r>
            <w:proofErr w:type="spellStart"/>
            <w:r w:rsidRPr="61B037E0" w:rsidR="5ED60830">
              <w:rPr>
                <w:i/>
                <w:iCs/>
              </w:rPr>
              <w:t>dateprochainerendev</w:t>
            </w:r>
            <w:proofErr w:type="spellEnd"/>
            <w:r w:rsidRPr="61B037E0" w:rsidR="5ED60830">
              <w:rPr>
                <w:i/>
                <w:iCs/>
              </w:rPr>
              <w:t xml:space="preserve"> d</w:t>
            </w:r>
            <w:r w:rsidRPr="61B037E0" w:rsidR="2C8065BD">
              <w:rPr>
                <w:i/>
                <w:iCs/>
              </w:rPr>
              <w:t>ays</w:t>
            </w:r>
            <w:r w:rsidRPr="61B037E0" w:rsidR="303B2672">
              <w:rPr>
                <w:i/>
                <w:iCs/>
              </w:rPr>
              <w:t xml:space="preserve">, </w:t>
            </w:r>
            <w:proofErr w:type="gramStart"/>
            <w:r w:rsidRPr="61B037E0" w:rsidR="3F0C5CE4">
              <w:rPr>
                <w:i/>
                <w:iCs/>
              </w:rPr>
              <w:t>ie</w:t>
            </w:r>
            <w:proofErr w:type="gramEnd"/>
            <w:r w:rsidRPr="61B037E0" w:rsidR="3F0C5CE4">
              <w:rPr>
                <w:i/>
                <w:iCs/>
              </w:rPr>
              <w:t xml:space="preserve"> </w:t>
            </w:r>
            <w:r w:rsidRPr="61B037E0" w:rsidR="303B2672">
              <w:rPr>
                <w:i/>
                <w:iCs/>
              </w:rPr>
              <w:t xml:space="preserve">the </w:t>
            </w:r>
            <w:r w:rsidRPr="61B037E0" w:rsidR="5ED60830">
              <w:rPr>
                <w:i/>
                <w:iCs/>
              </w:rPr>
              <w:t xml:space="preserve">next </w:t>
            </w:r>
            <w:r w:rsidRPr="61B037E0" w:rsidR="303B2672">
              <w:rPr>
                <w:i/>
                <w:iCs/>
              </w:rPr>
              <w:t>booking.</w:t>
            </w:r>
          </w:p>
          <w:p w:rsidRPr="00F403E2" w:rsidR="00A4290A" w:rsidP="00A4290A" w:rsidRDefault="20DB7ADE" w14:paraId="1FE9C727" w14:textId="785AA5E9">
            <w:r w:rsidRPr="61B037E0">
              <w:rPr>
                <w:b/>
                <w:bCs/>
              </w:rPr>
              <w:t>Event date:</w:t>
            </w:r>
            <w:r w:rsidR="7EC57C47">
              <w:t xml:space="preserve"> </w:t>
            </w:r>
            <w:proofErr w:type="spellStart"/>
            <w:r w:rsidR="037177F5">
              <w:t>Table_ARV-datetraitement</w:t>
            </w:r>
            <w:proofErr w:type="spellEnd"/>
          </w:p>
          <w:p w:rsidR="000B6213" w:rsidP="00A4290A" w:rsidRDefault="0492A766" w14:paraId="6E41E2A7" w14:textId="6FDF9A77">
            <w:r w:rsidRPr="61B037E0">
              <w:rPr>
                <w:b/>
                <w:bCs/>
              </w:rPr>
              <w:t>Booking date:</w:t>
            </w:r>
            <w:r>
              <w:t xml:space="preserve"> the previous </w:t>
            </w:r>
            <w:r w:rsidR="0666B5AC">
              <w:t xml:space="preserve">event’s </w:t>
            </w:r>
            <w:proofErr w:type="spellStart"/>
            <w:r>
              <w:t>Table_ARV</w:t>
            </w:r>
            <w:r w:rsidR="0666B5AC">
              <w:t>-dateprochain</w:t>
            </w:r>
            <w:r w:rsidR="13618D3A">
              <w:t>rendev</w:t>
            </w:r>
            <w:proofErr w:type="spellEnd"/>
            <w:r>
              <w:t xml:space="preserve"> </w:t>
            </w:r>
            <w:r w:rsidR="13618D3A">
              <w:t>date</w:t>
            </w:r>
            <w:r w:rsidR="48702F93">
              <w:t xml:space="preserve"> (</w:t>
            </w:r>
            <w:proofErr w:type="gramStart"/>
            <w:r w:rsidR="48702F93">
              <w:t>ie</w:t>
            </w:r>
            <w:proofErr w:type="gramEnd"/>
            <w:r w:rsidR="48702F93">
              <w:t xml:space="preserve"> after the last event, create a</w:t>
            </w:r>
            <w:r w:rsidR="762316A9">
              <w:t>n additional</w:t>
            </w:r>
            <w:r w:rsidR="48702F93">
              <w:t xml:space="preserve"> booking using that event’s</w:t>
            </w:r>
            <w:r w:rsidR="762316A9">
              <w:t xml:space="preserve"> ‘next appointment’ date)</w:t>
            </w:r>
          </w:p>
          <w:p w:rsidR="00716B60" w:rsidP="00A4290A" w:rsidRDefault="4D96D68A" w14:paraId="18891B06" w14:textId="77777777">
            <w:pPr>
              <w:rPr>
                <w:b/>
                <w:bCs/>
              </w:rPr>
            </w:pPr>
            <w:r w:rsidRPr="61B037E0">
              <w:rPr>
                <w:b/>
                <w:bCs/>
              </w:rPr>
              <w:t>Data element:</w:t>
            </w:r>
          </w:p>
          <w:p w:rsidRPr="00BE37B9" w:rsidR="003D5100" w:rsidP="5A7E384A" w:rsidRDefault="003D5100" w14:paraId="793B548E" w14:textId="33D32F0B">
            <w:pPr>
              <w:pStyle w:val="Dot"/>
              <w:rPr>
                <w:rFonts w:eastAsiaTheme="minorEastAsia"/>
              </w:rPr>
            </w:pPr>
            <w:r w:rsidRPr="5A7E384A">
              <w:rPr>
                <w:rFonts w:eastAsiaTheme="minorEastAsia"/>
              </w:rPr>
              <w:t xml:space="preserve">Data element: ‘Première </w:t>
            </w:r>
            <w:proofErr w:type="spellStart"/>
            <w:r w:rsidRPr="5A7E384A">
              <w:rPr>
                <w:rFonts w:eastAsiaTheme="minorEastAsia"/>
              </w:rPr>
              <w:t>visite</w:t>
            </w:r>
            <w:proofErr w:type="spellEnd"/>
            <w:r w:rsidRPr="5A7E384A">
              <w:rPr>
                <w:rFonts w:eastAsiaTheme="minorEastAsia"/>
              </w:rPr>
              <w:t xml:space="preserve"> ARV dans le </w:t>
            </w:r>
            <w:proofErr w:type="spellStart"/>
            <w:r w:rsidRPr="5A7E384A">
              <w:rPr>
                <w:rFonts w:eastAsiaTheme="minorEastAsia"/>
              </w:rPr>
              <w:t>système</w:t>
            </w:r>
            <w:proofErr w:type="spellEnd"/>
            <w:r w:rsidRPr="5A7E384A">
              <w:rPr>
                <w:rFonts w:eastAsiaTheme="minorEastAsia"/>
              </w:rPr>
              <w:t>’ –</w:t>
            </w:r>
            <w:r w:rsidRPr="5A7E384A" w:rsidR="006F7B5A">
              <w:rPr>
                <w:rFonts w:eastAsiaTheme="minorEastAsia"/>
              </w:rPr>
              <w:t xml:space="preserve">this </w:t>
            </w:r>
            <w:r w:rsidRPr="5A7E384A">
              <w:rPr>
                <w:rFonts w:eastAsiaTheme="minorEastAsia"/>
              </w:rPr>
              <w:t xml:space="preserve">will be ‘yes’ if </w:t>
            </w:r>
            <w:r w:rsidRPr="5A7E384A" w:rsidR="006F7B5A">
              <w:rPr>
                <w:rFonts w:eastAsiaTheme="minorEastAsia"/>
              </w:rPr>
              <w:t xml:space="preserve">this is the earliest record in </w:t>
            </w:r>
            <w:proofErr w:type="spellStart"/>
            <w:r w:rsidRPr="5A7E384A" w:rsidR="006F7B5A">
              <w:rPr>
                <w:rFonts w:eastAsiaTheme="minorEastAsia"/>
              </w:rPr>
              <w:t>Table_ARV</w:t>
            </w:r>
            <w:proofErr w:type="spellEnd"/>
            <w:r w:rsidRPr="5A7E384A" w:rsidR="006F7B5A">
              <w:rPr>
                <w:rFonts w:eastAsiaTheme="minorEastAsia"/>
              </w:rPr>
              <w:t xml:space="preserve"> (in other words, if there is no ‘Premier debut ARV’ event</w:t>
            </w:r>
            <w:r w:rsidRPr="5A7E384A">
              <w:rPr>
                <w:rFonts w:eastAsiaTheme="minorEastAsia"/>
              </w:rPr>
              <w:t>)</w:t>
            </w:r>
            <w:r w:rsidRPr="5A7E384A" w:rsidR="006F7B5A">
              <w:rPr>
                <w:rFonts w:eastAsiaTheme="minorEastAsia"/>
              </w:rPr>
              <w:t>, and ‘no’ for all subsequent events</w:t>
            </w:r>
            <w:r w:rsidRPr="5A7E384A">
              <w:rPr>
                <w:rFonts w:eastAsiaTheme="minorEastAsia"/>
              </w:rPr>
              <w:t>.</w:t>
            </w:r>
          </w:p>
          <w:p w:rsidR="00FF20E6" w:rsidP="003D5100" w:rsidRDefault="52A9124E" w14:paraId="4F09CF1C" w14:textId="3FCE112E">
            <w:pPr>
              <w:pStyle w:val="Dot"/>
            </w:pPr>
            <w:r>
              <w:t xml:space="preserve">‘Retour à </w:t>
            </w:r>
            <w:proofErr w:type="spellStart"/>
            <w:r>
              <w:t>traitement</w:t>
            </w:r>
            <w:proofErr w:type="spellEnd"/>
            <w:r w:rsidR="24845013">
              <w:t xml:space="preserve"> après perdu de </w:t>
            </w:r>
            <w:proofErr w:type="spellStart"/>
            <w:r w:rsidR="24845013">
              <w:t>vue</w:t>
            </w:r>
            <w:proofErr w:type="spellEnd"/>
            <w:r>
              <w:t>’</w:t>
            </w:r>
            <w:r w:rsidR="76FFBE00">
              <w:t> </w:t>
            </w:r>
            <w:r w:rsidR="16A38D28">
              <w:t>(RTT) –</w:t>
            </w:r>
            <w:r w:rsidR="76FFBE00">
              <w:t xml:space="preserve"> </w:t>
            </w:r>
            <w:r w:rsidR="16A38D28">
              <w:t>i</w:t>
            </w:r>
            <w:r w:rsidR="76FFBE00">
              <w:t xml:space="preserve">f this is the first event (TARV or Consultation) following a ‘Perdu de </w:t>
            </w:r>
            <w:proofErr w:type="spellStart"/>
            <w:r w:rsidR="76FFBE00">
              <w:t>vue</w:t>
            </w:r>
            <w:proofErr w:type="spellEnd"/>
            <w:r w:rsidR="76FFBE00">
              <w:t>’ (LTFU), then flag ‘</w:t>
            </w:r>
            <w:proofErr w:type="spellStart"/>
            <w:r w:rsidR="24845013">
              <w:t>Oui</w:t>
            </w:r>
            <w:proofErr w:type="spellEnd"/>
            <w:r w:rsidR="76FFBE00">
              <w:t xml:space="preserve">’, otherwise </w:t>
            </w:r>
            <w:r w:rsidR="2C5DFF94">
              <w:t>no value</w:t>
            </w:r>
            <w:r w:rsidR="76FFBE00">
              <w:t>.</w:t>
            </w:r>
            <w:r w:rsidR="7C1E1A85">
              <w:t xml:space="preserve"> In there </w:t>
            </w:r>
            <w:r w:rsidR="317FE8BD">
              <w:t>are</w:t>
            </w:r>
            <w:r w:rsidR="7C1E1A85">
              <w:t xml:space="preserve"> two events</w:t>
            </w:r>
            <w:r w:rsidR="47A0D2D3">
              <w:t xml:space="preserve"> (one TARV and one Consultation)</w:t>
            </w:r>
            <w:r w:rsidR="7C1E1A85">
              <w:t xml:space="preserve"> the </w:t>
            </w:r>
            <w:r w:rsidR="2BA8660A">
              <w:t xml:space="preserve">very </w:t>
            </w:r>
            <w:r w:rsidR="7C1E1A85">
              <w:t>same date after the LT</w:t>
            </w:r>
            <w:r w:rsidR="496D6D46">
              <w:t>FU,</w:t>
            </w:r>
            <w:r w:rsidR="3409C41F">
              <w:t xml:space="preserve"> the Consultation event is selected as RTT.</w:t>
            </w:r>
          </w:p>
          <w:p w:rsidRPr="00564D3C" w:rsidR="00716B60" w:rsidP="19F3FBE3" w:rsidRDefault="305B6298" w14:paraId="64824EDA" w14:textId="1128C475">
            <w:pPr>
              <w:pStyle w:val="Dot"/>
              <w:rPr>
                <w:rFonts w:eastAsiaTheme="minorEastAsia" w:cstheme="minorBidi"/>
              </w:rPr>
            </w:pPr>
            <w:commentRangeStart w:id="16"/>
            <w:commentRangeStart w:id="17"/>
            <w:r>
              <w:t>‘Molecule’ – use content of ‘</w:t>
            </w:r>
            <w:proofErr w:type="spellStart"/>
            <w:r>
              <w:t>codemolecule</w:t>
            </w:r>
            <w:proofErr w:type="spellEnd"/>
            <w:r>
              <w:t>’ field.</w:t>
            </w:r>
            <w:commentRangeEnd w:id="16"/>
            <w:r>
              <w:rPr>
                <w:rStyle w:val="CommentReference"/>
              </w:rPr>
              <w:commentReference w:id="16"/>
            </w:r>
            <w:commentRangeEnd w:id="17"/>
            <w:r w:rsidR="00FF0759">
              <w:rPr>
                <w:rStyle w:val="CommentReference"/>
              </w:rPr>
              <w:commentReference w:id="17"/>
            </w:r>
          </w:p>
          <w:p w:rsidRPr="00564D3C" w:rsidR="00716B60" w:rsidP="003D5100" w:rsidRDefault="305B6298" w14:paraId="7617E213" w14:textId="3FCC6CAD">
            <w:pPr>
              <w:pStyle w:val="Dot"/>
              <w:rPr>
                <w:rFonts w:eastAsiaTheme="minorEastAsia" w:cstheme="minorBidi"/>
              </w:rPr>
            </w:pPr>
            <w:r>
              <w:t>‘</w:t>
            </w:r>
            <w:proofErr w:type="spellStart"/>
            <w:r>
              <w:t>Quantité</w:t>
            </w:r>
            <w:proofErr w:type="spellEnd"/>
            <w:r>
              <w:t xml:space="preserve"> (</w:t>
            </w:r>
            <w:proofErr w:type="spellStart"/>
            <w:r>
              <w:t>jours</w:t>
            </w:r>
            <w:proofErr w:type="spellEnd"/>
            <w:r>
              <w:t>)’ – use content of the ‘</w:t>
            </w:r>
            <w:proofErr w:type="spellStart"/>
            <w:r>
              <w:t>Qte</w:t>
            </w:r>
            <w:proofErr w:type="spellEnd"/>
            <w:r>
              <w:t>’ field.</w:t>
            </w:r>
          </w:p>
          <w:p w:rsidRPr="00DD611E" w:rsidR="005B2A2E" w:rsidP="003D5100" w:rsidRDefault="41858D9A" w14:paraId="4FA4E44F" w14:textId="70D5B3F3">
            <w:pPr>
              <w:pStyle w:val="Dot"/>
            </w:pPr>
            <w:r>
              <w:t>‘</w:t>
            </w:r>
            <w:proofErr w:type="spellStart"/>
            <w:r>
              <w:t>Prochaine</w:t>
            </w:r>
            <w:proofErr w:type="spellEnd"/>
            <w:r>
              <w:t xml:space="preserve"> </w:t>
            </w:r>
            <w:proofErr w:type="spellStart"/>
            <w:r>
              <w:t>rendez-vous</w:t>
            </w:r>
            <w:proofErr w:type="spellEnd"/>
            <w:r>
              <w:t xml:space="preserve"> (</w:t>
            </w:r>
            <w:proofErr w:type="spellStart"/>
            <w:r>
              <w:t>jours</w:t>
            </w:r>
            <w:proofErr w:type="spellEnd"/>
            <w:r>
              <w:t>)’ – use content of ‘</w:t>
            </w:r>
            <w:proofErr w:type="spellStart"/>
            <w:r>
              <w:t>dateprochainrendev</w:t>
            </w:r>
            <w:proofErr w:type="spellEnd"/>
            <w:r>
              <w:t>’ field (numeric).</w:t>
            </w:r>
          </w:p>
          <w:p w:rsidRPr="00DD611E" w:rsidR="005B2A2E" w:rsidP="003D5100" w:rsidRDefault="03FB649B" w14:paraId="09100F75" w14:textId="09B13511">
            <w:pPr>
              <w:pStyle w:val="Dot"/>
            </w:pPr>
            <w:proofErr w:type="gramStart"/>
            <w:r>
              <w:t>IMPORTANT :</w:t>
            </w:r>
            <w:proofErr w:type="gramEnd"/>
            <w:r>
              <w:t xml:space="preserve"> for older data, patients often have multiple TARV visits on the same day (ie with same ‘</w:t>
            </w:r>
            <w:proofErr w:type="spellStart"/>
            <w:r>
              <w:t>datetraitement</w:t>
            </w:r>
            <w:proofErr w:type="spellEnd"/>
            <w:r>
              <w:t>’)</w:t>
            </w:r>
            <w:r w:rsidR="1308F5D8">
              <w:t xml:space="preserve">.  (This is apparently because in the past they couldn’t record multiple prescriptions in a single visit; the system now lets them do this, so there shouldn’t be multiple TARV visits on the same day.)  To correct this historical data, </w:t>
            </w:r>
            <w:r w:rsidR="5259A5BD">
              <w:t>if a patient has multiple TARV visits on the same day (</w:t>
            </w:r>
            <w:proofErr w:type="gramStart"/>
            <w:r w:rsidR="5259A5BD">
              <w:t>ie</w:t>
            </w:r>
            <w:proofErr w:type="gramEnd"/>
            <w:r w:rsidR="5259A5BD">
              <w:t xml:space="preserve"> same ‘</w:t>
            </w:r>
            <w:proofErr w:type="spellStart"/>
            <w:r w:rsidR="5259A5BD">
              <w:t>datetraitement</w:t>
            </w:r>
            <w:proofErr w:type="spellEnd"/>
            <w:r w:rsidR="5259A5BD">
              <w:t xml:space="preserve">’), </w:t>
            </w:r>
            <w:r w:rsidRPr="7467A1ED" w:rsidR="5259A5BD">
              <w:rPr>
                <w:b/>
                <w:bCs/>
                <w:i/>
                <w:iCs/>
              </w:rPr>
              <w:t>then these should be merged into a single TARV visit</w:t>
            </w:r>
            <w:r w:rsidR="5259A5BD">
              <w:t xml:space="preserve">.  If the two records have different </w:t>
            </w:r>
            <w:r w:rsidR="7409A604">
              <w:t>days until the next booking (‘</w:t>
            </w:r>
            <w:proofErr w:type="spellStart"/>
            <w:r w:rsidR="7409A604">
              <w:t>dateprochainrendev</w:t>
            </w:r>
            <w:proofErr w:type="spellEnd"/>
            <w:r w:rsidR="7409A604">
              <w:t xml:space="preserve">’), then </w:t>
            </w:r>
            <w:r w:rsidRPr="7467A1ED" w:rsidR="7409A604">
              <w:rPr>
                <w:b/>
                <w:bCs/>
                <w:i/>
                <w:iCs/>
              </w:rPr>
              <w:t>use the earliest (smallest) value</w:t>
            </w:r>
            <w:r w:rsidR="7409A604">
              <w:t xml:space="preserve"> for the new merged TARV visit.</w:t>
            </w:r>
          </w:p>
        </w:tc>
      </w:tr>
      <w:tr w:rsidR="00B24F6F" w:rsidTr="19F3FBE3" w14:paraId="2C1C22EE" w14:textId="77777777">
        <w:trPr>
          <w:cantSplit/>
        </w:trPr>
        <w:tc>
          <w:tcPr>
            <w:tcW w:w="3005" w:type="dxa"/>
          </w:tcPr>
          <w:p w:rsidR="00B24F6F" w:rsidP="001C2DEC" w:rsidRDefault="00236FC4" w14:paraId="1A17B672" w14:textId="68341086">
            <w:r>
              <w:t>Consultation</w:t>
            </w:r>
          </w:p>
        </w:tc>
        <w:tc>
          <w:tcPr>
            <w:tcW w:w="6062" w:type="dxa"/>
          </w:tcPr>
          <w:p w:rsidRPr="008A5C96" w:rsidR="00B24F6F" w:rsidP="001C2DEC" w:rsidRDefault="00F05829" w14:paraId="695C48BC" w14:textId="42E4A598">
            <w:pPr>
              <w:rPr>
                <w:i/>
                <w:iCs/>
              </w:rPr>
            </w:pPr>
            <w:r>
              <w:rPr>
                <w:i/>
                <w:iCs/>
              </w:rPr>
              <w:t>Repeatable</w:t>
            </w:r>
            <w:r w:rsidR="001F5366">
              <w:rPr>
                <w:i/>
                <w:iCs/>
              </w:rPr>
              <w:t xml:space="preserve"> event</w:t>
            </w:r>
            <w:r>
              <w:rPr>
                <w:i/>
                <w:iCs/>
              </w:rPr>
              <w:t xml:space="preserve"> – o</w:t>
            </w:r>
            <w:r w:rsidRPr="008A5C96" w:rsidR="00236FC4">
              <w:rPr>
                <w:i/>
                <w:iCs/>
              </w:rPr>
              <w:t xml:space="preserve">ne event per record in </w:t>
            </w:r>
            <w:r w:rsidRPr="008A5C96" w:rsidR="008A5C96">
              <w:rPr>
                <w:i/>
                <w:iCs/>
              </w:rPr>
              <w:t>Consultation</w:t>
            </w:r>
          </w:p>
          <w:p w:rsidR="008A5C96" w:rsidP="001C2DEC" w:rsidRDefault="00417C6B" w14:paraId="3879329D" w14:textId="77777777">
            <w:r w:rsidRPr="61B037E0">
              <w:rPr>
                <w:b/>
                <w:bCs/>
              </w:rPr>
              <w:t>Event date:</w:t>
            </w:r>
            <w:r w:rsidR="00A4290A">
              <w:t xml:space="preserve"> </w:t>
            </w:r>
            <w:r w:rsidR="00B05A7B">
              <w:t>Consultation-</w:t>
            </w:r>
            <w:proofErr w:type="spellStart"/>
            <w:r w:rsidR="00B150DF">
              <w:t>dateConsultation</w:t>
            </w:r>
            <w:proofErr w:type="spellEnd"/>
          </w:p>
          <w:p w:rsidR="003E79F7" w:rsidP="001C2DEC" w:rsidRDefault="0016424D" w14:paraId="5614BB1C" w14:textId="77777777">
            <w:pPr>
              <w:rPr>
                <w:b/>
                <w:bCs/>
              </w:rPr>
            </w:pPr>
            <w:r w:rsidRPr="00FA348E">
              <w:rPr>
                <w:b/>
                <w:bCs/>
              </w:rPr>
              <w:t>Data element</w:t>
            </w:r>
            <w:r w:rsidR="003E79F7">
              <w:rPr>
                <w:b/>
                <w:bCs/>
              </w:rPr>
              <w:t>s</w:t>
            </w:r>
            <w:r w:rsidRPr="00FA348E">
              <w:rPr>
                <w:b/>
                <w:bCs/>
              </w:rPr>
              <w:t>:</w:t>
            </w:r>
          </w:p>
          <w:p w:rsidR="0016424D" w:rsidP="00111DA1" w:rsidRDefault="66293A20" w14:paraId="49DF6E53" w14:textId="43D0DD20">
            <w:pPr>
              <w:pStyle w:val="Dot"/>
            </w:pPr>
            <w:r>
              <w:t xml:space="preserve">‘Retour à </w:t>
            </w:r>
            <w:proofErr w:type="spellStart"/>
            <w:r>
              <w:t>traitement</w:t>
            </w:r>
            <w:proofErr w:type="spellEnd"/>
            <w:r w:rsidR="5941D3B9">
              <w:t xml:space="preserve"> après perdu de </w:t>
            </w:r>
            <w:proofErr w:type="spellStart"/>
            <w:r w:rsidR="5941D3B9">
              <w:t>vue</w:t>
            </w:r>
            <w:proofErr w:type="spellEnd"/>
            <w:r>
              <w:t xml:space="preserve">’ (RTT) – if this is the first event (TARV or Consultation) following a ‘Perdu de </w:t>
            </w:r>
            <w:proofErr w:type="spellStart"/>
            <w:r>
              <w:t>vue</w:t>
            </w:r>
            <w:proofErr w:type="spellEnd"/>
            <w:r>
              <w:t>’ (LTFU), then flag ‘</w:t>
            </w:r>
            <w:proofErr w:type="spellStart"/>
            <w:r w:rsidR="5941D3B9">
              <w:t>Oui</w:t>
            </w:r>
            <w:proofErr w:type="spellEnd"/>
            <w:r>
              <w:t xml:space="preserve">’, otherwise </w:t>
            </w:r>
            <w:r w:rsidR="6414ABD6">
              <w:t>no value</w:t>
            </w:r>
            <w:r>
              <w:t>.</w:t>
            </w:r>
          </w:p>
          <w:p w:rsidR="003E79F7" w:rsidP="74CD6081" w:rsidRDefault="59191D2C" w14:paraId="585DB417" w14:textId="02541F56">
            <w:pPr>
              <w:pStyle w:val="Dot"/>
              <w:rPr>
                <w:rFonts w:eastAsiaTheme="minorEastAsia" w:cstheme="minorBidi"/>
              </w:rPr>
            </w:pPr>
            <w:commentRangeStart w:id="18"/>
            <w:r>
              <w:t>‘</w:t>
            </w:r>
            <w:r w:rsidR="4C2C4636">
              <w:t>T</w:t>
            </w:r>
            <w:r w:rsidR="75F88F5D">
              <w:t>B t</w:t>
            </w:r>
            <w:r w:rsidR="4C2C4636">
              <w:t>ype examen’</w:t>
            </w:r>
            <w:r w:rsidR="0A5C8F3C">
              <w:t>:</w:t>
            </w:r>
            <w:r w:rsidR="44AFEB2C">
              <w:t xml:space="preserve"> the value in Consultation-</w:t>
            </w:r>
            <w:proofErr w:type="spellStart"/>
            <w:r w:rsidR="44AFEB2C">
              <w:t>TBTypeExamen</w:t>
            </w:r>
            <w:proofErr w:type="spellEnd"/>
            <w:r w:rsidR="44AFEB2C">
              <w:t xml:space="preserve"> </w:t>
            </w:r>
            <w:r w:rsidR="4C2C4636">
              <w:t xml:space="preserve">– </w:t>
            </w:r>
            <w:r w:rsidR="2130B60C">
              <w:t xml:space="preserve">shows </w:t>
            </w:r>
            <w:r w:rsidR="4C2C4636">
              <w:t xml:space="preserve">the type of TB screening or left empty if no </w:t>
            </w:r>
            <w:r w:rsidR="41481D09">
              <w:t xml:space="preserve">screening </w:t>
            </w:r>
            <w:r w:rsidR="4C2C4636">
              <w:t>done.</w:t>
            </w:r>
            <w:commentRangeEnd w:id="18"/>
            <w:r w:rsidR="1B20A6E9">
              <w:rPr>
                <w:rStyle w:val="CommentReference"/>
              </w:rPr>
              <w:commentReference w:id="18"/>
            </w:r>
          </w:p>
          <w:p w:rsidRPr="004F7698" w:rsidR="009819B2" w:rsidP="5DA07D9D" w:rsidRDefault="11E1EA1B" w14:paraId="1ABEFDD2" w14:textId="1173276D">
            <w:pPr>
              <w:pStyle w:val="Dot"/>
              <w:rPr>
                <w:rFonts w:eastAsiaTheme="minorEastAsia" w:cstheme="minorBidi"/>
              </w:rPr>
            </w:pPr>
            <w:r>
              <w:t>‘</w:t>
            </w:r>
            <w:r w:rsidR="505BB6F1">
              <w:t xml:space="preserve">TB </w:t>
            </w:r>
            <w:proofErr w:type="spellStart"/>
            <w:r w:rsidR="505BB6F1">
              <w:t>r</w:t>
            </w:r>
            <w:r>
              <w:t>ésultat</w:t>
            </w:r>
            <w:proofErr w:type="spellEnd"/>
            <w:r w:rsidR="505BB6F1">
              <w:t>’</w:t>
            </w:r>
            <w:r w:rsidR="490FD90B">
              <w:t xml:space="preserve">: the value in </w:t>
            </w:r>
            <w:r w:rsidR="4954E846">
              <w:t>Consultation-</w:t>
            </w:r>
            <w:proofErr w:type="spellStart"/>
            <w:r w:rsidR="728F469A">
              <w:t>TBResultat</w:t>
            </w:r>
            <w:proofErr w:type="spellEnd"/>
            <w:r w:rsidR="61B06968">
              <w:t xml:space="preserve"> – shows the TB test result or left empty if no test result.</w:t>
            </w:r>
          </w:p>
        </w:tc>
      </w:tr>
      <w:tr w:rsidR="00D202FB" w:rsidTr="19F3FBE3" w14:paraId="15954F9C" w14:textId="77777777">
        <w:trPr>
          <w:cantSplit/>
          <w:trHeight w:val="547"/>
        </w:trPr>
        <w:tc>
          <w:tcPr>
            <w:tcW w:w="3005" w:type="dxa"/>
          </w:tcPr>
          <w:p w:rsidR="00D202FB" w:rsidP="001C2DEC" w:rsidRDefault="00D202FB" w14:paraId="5847E2D3" w14:textId="1A46E6C6">
            <w:r>
              <w:t xml:space="preserve">Perdu de </w:t>
            </w:r>
            <w:proofErr w:type="spellStart"/>
            <w:r>
              <w:t>vue</w:t>
            </w:r>
            <w:proofErr w:type="spellEnd"/>
          </w:p>
        </w:tc>
        <w:tc>
          <w:tcPr>
            <w:tcW w:w="6062" w:type="dxa"/>
          </w:tcPr>
          <w:p w:rsidRPr="00515E35" w:rsidR="00515E35" w:rsidP="001C2DEC" w:rsidRDefault="00515E35" w14:paraId="702A57BF" w14:textId="752B7E26">
            <w:pPr>
              <w:rPr>
                <w:i/>
                <w:iCs/>
              </w:rPr>
            </w:pPr>
            <w:r w:rsidRPr="00515E35">
              <w:rPr>
                <w:i/>
                <w:iCs/>
              </w:rPr>
              <w:t xml:space="preserve">Repeatable </w:t>
            </w:r>
            <w:r w:rsidR="006049C5">
              <w:rPr>
                <w:i/>
                <w:iCs/>
              </w:rPr>
              <w:t>event</w:t>
            </w:r>
          </w:p>
          <w:p w:rsidR="00D202FB" w:rsidP="001C2DEC" w:rsidRDefault="00D202FB" w14:paraId="58D59A82" w14:textId="674C2B69">
            <w:r>
              <w:t>An algorithm will need to be used to calculate these LFTU dates and create a</w:t>
            </w:r>
            <w:r w:rsidR="00217371">
              <w:t>n</w:t>
            </w:r>
            <w:r>
              <w:t xml:space="preserve"> event </w:t>
            </w:r>
            <w:r w:rsidR="00217371">
              <w:t xml:space="preserve">in DHIS2 </w:t>
            </w:r>
            <w:r>
              <w:t>for that date – see notes below.</w:t>
            </w:r>
          </w:p>
        </w:tc>
      </w:tr>
      <w:tr w:rsidR="00933B00" w:rsidTr="19F3FBE3" w14:paraId="26389F1A" w14:textId="77777777">
        <w:trPr>
          <w:cantSplit/>
          <w:trHeight w:val="547"/>
        </w:trPr>
        <w:tc>
          <w:tcPr>
            <w:tcW w:w="3005" w:type="dxa"/>
          </w:tcPr>
          <w:p w:rsidR="00933B00" w:rsidP="001C2DEC" w:rsidRDefault="00691904" w14:paraId="436B9DA7" w14:textId="470CB679">
            <w:r>
              <w:lastRenderedPageBreak/>
              <w:t xml:space="preserve">Debut </w:t>
            </w:r>
            <w:proofErr w:type="spellStart"/>
            <w:r>
              <w:t>traitement</w:t>
            </w:r>
            <w:proofErr w:type="spellEnd"/>
            <w:r>
              <w:t xml:space="preserve"> TB</w:t>
            </w:r>
          </w:p>
        </w:tc>
        <w:tc>
          <w:tcPr>
            <w:tcW w:w="6062" w:type="dxa"/>
          </w:tcPr>
          <w:p w:rsidRPr="00515E35" w:rsidR="00933B00" w:rsidP="001C2DEC" w:rsidRDefault="00933B00" w14:paraId="128BEB75" w14:textId="60B3A3C0">
            <w:pPr>
              <w:rPr>
                <w:i/>
                <w:iCs/>
              </w:rPr>
            </w:pPr>
            <w:commentRangeStart w:id="19"/>
            <w:r w:rsidRPr="00515E35">
              <w:rPr>
                <w:i/>
                <w:iCs/>
              </w:rPr>
              <w:t xml:space="preserve">Repeatable </w:t>
            </w:r>
            <w:r>
              <w:rPr>
                <w:i/>
                <w:iCs/>
              </w:rPr>
              <w:t>event</w:t>
            </w:r>
            <w:r w:rsidR="0087453E">
              <w:rPr>
                <w:i/>
                <w:iCs/>
              </w:rPr>
              <w:t xml:space="preserve"> – one record for each Consultation record with a populated ‘</w:t>
            </w:r>
            <w:proofErr w:type="spellStart"/>
            <w:r w:rsidRPr="00605D81" w:rsidR="00605D81">
              <w:rPr>
                <w:i/>
                <w:iCs/>
              </w:rPr>
              <w:t>TBDateDebutTraitement</w:t>
            </w:r>
            <w:proofErr w:type="spellEnd"/>
            <w:r w:rsidR="00605D81">
              <w:rPr>
                <w:i/>
                <w:iCs/>
              </w:rPr>
              <w:t>’</w:t>
            </w:r>
            <w:r w:rsidR="007C06E1">
              <w:rPr>
                <w:i/>
                <w:iCs/>
              </w:rPr>
              <w:t xml:space="preserve"> field</w:t>
            </w:r>
            <w:r w:rsidR="00605D81">
              <w:rPr>
                <w:i/>
                <w:iCs/>
              </w:rPr>
              <w:t>.</w:t>
            </w:r>
          </w:p>
          <w:p w:rsidRPr="00C55F11" w:rsidR="00BE5F2A" w:rsidP="001C2DEC" w:rsidRDefault="00605D81" w14:paraId="1CD4AE8A" w14:textId="15CE1D62">
            <w:r w:rsidRPr="005A4ACD">
              <w:rPr>
                <w:b/>
                <w:bCs/>
              </w:rPr>
              <w:t>Event date:</w:t>
            </w:r>
            <w:r>
              <w:t xml:space="preserve"> </w:t>
            </w:r>
            <w:r w:rsidR="005A4ACD">
              <w:t>Consultation-</w:t>
            </w:r>
            <w:proofErr w:type="spellStart"/>
            <w:r w:rsidRPr="005A4ACD" w:rsidR="005A4ACD">
              <w:t>TBDateDebutTraitement</w:t>
            </w:r>
            <w:proofErr w:type="spellEnd"/>
            <w:r w:rsidR="00BE5F2A">
              <w:t>.</w:t>
            </w:r>
            <w:commentRangeEnd w:id="19"/>
            <w:r w:rsidR="00C55F11">
              <w:rPr>
                <w:rStyle w:val="CommentReference"/>
                <w:rFonts w:eastAsia="Times New Roman" w:cs="Times New Roman" w:asciiTheme="minorHAnsi" w:hAnsiTheme="minorHAnsi"/>
              </w:rPr>
              <w:commentReference w:id="19"/>
            </w:r>
          </w:p>
        </w:tc>
      </w:tr>
      <w:tr w:rsidR="00B24F6F" w:rsidTr="19F3FBE3" w14:paraId="11DC9679" w14:textId="77777777">
        <w:trPr>
          <w:cantSplit/>
        </w:trPr>
        <w:tc>
          <w:tcPr>
            <w:tcW w:w="3005" w:type="dxa"/>
          </w:tcPr>
          <w:p w:rsidR="00B24F6F" w:rsidP="001C2DEC" w:rsidRDefault="00D7397E" w14:paraId="2EDB1F88" w14:textId="287CC335">
            <w:r>
              <w:t>Sortie</w:t>
            </w:r>
          </w:p>
        </w:tc>
        <w:tc>
          <w:tcPr>
            <w:tcW w:w="6062" w:type="dxa"/>
          </w:tcPr>
          <w:p w:rsidRPr="00015B43" w:rsidR="00D9217C" w:rsidP="1C4CCFB1" w:rsidRDefault="0191B2C2" w14:paraId="76DB462C" w14:textId="5D4A3BA7">
            <w:pPr>
              <w:rPr>
                <w:i/>
                <w:iCs/>
                <w:u w:val="single"/>
              </w:rPr>
            </w:pPr>
            <w:r w:rsidRPr="1C4CCFB1">
              <w:rPr>
                <w:i/>
                <w:iCs/>
              </w:rPr>
              <w:t xml:space="preserve">Non-repeatable </w:t>
            </w:r>
            <w:r w:rsidRPr="1C4CCFB1" w:rsidR="7CDDB49F">
              <w:rPr>
                <w:i/>
                <w:iCs/>
              </w:rPr>
              <w:t xml:space="preserve">– one event per </w:t>
            </w:r>
            <w:proofErr w:type="spellStart"/>
            <w:r w:rsidRPr="1C4CCFB1" w:rsidR="7786BF23">
              <w:rPr>
                <w:i/>
                <w:iCs/>
              </w:rPr>
              <w:t>FileActive</w:t>
            </w:r>
            <w:proofErr w:type="spellEnd"/>
            <w:r w:rsidRPr="1C4CCFB1" w:rsidR="7786BF23">
              <w:rPr>
                <w:i/>
                <w:iCs/>
              </w:rPr>
              <w:t xml:space="preserve"> record </w:t>
            </w:r>
            <w:r w:rsidRPr="1C4CCFB1" w:rsidR="46136C43">
              <w:rPr>
                <w:i/>
                <w:iCs/>
                <w:u w:val="single"/>
              </w:rPr>
              <w:t xml:space="preserve">but only if </w:t>
            </w:r>
            <w:r w:rsidRPr="1C4CCFB1" w:rsidR="45F36F01">
              <w:rPr>
                <w:i/>
                <w:iCs/>
                <w:u w:val="single"/>
              </w:rPr>
              <w:t>the record</w:t>
            </w:r>
            <w:r w:rsidRPr="1C4CCFB1" w:rsidR="46136C43">
              <w:rPr>
                <w:i/>
                <w:iCs/>
                <w:u w:val="single"/>
              </w:rPr>
              <w:t xml:space="preserve"> has </w:t>
            </w:r>
            <w:r w:rsidRPr="1C4CCFB1" w:rsidR="47064556">
              <w:rPr>
                <w:i/>
                <w:iCs/>
                <w:u w:val="single"/>
              </w:rPr>
              <w:t>‘sortie’ = ‘</w:t>
            </w:r>
            <w:proofErr w:type="spellStart"/>
            <w:r w:rsidRPr="1C4CCFB1" w:rsidR="7735ECB1">
              <w:rPr>
                <w:i/>
                <w:iCs/>
                <w:u w:val="single"/>
              </w:rPr>
              <w:t>Vr</w:t>
            </w:r>
            <w:r w:rsidRPr="1C4CCFB1" w:rsidR="47064556">
              <w:rPr>
                <w:i/>
                <w:iCs/>
                <w:u w:val="single"/>
              </w:rPr>
              <w:t>ai</w:t>
            </w:r>
            <w:proofErr w:type="spellEnd"/>
            <w:r w:rsidRPr="1C4CCFB1" w:rsidR="47064556">
              <w:rPr>
                <w:i/>
                <w:iCs/>
                <w:u w:val="single"/>
              </w:rPr>
              <w:t>’</w:t>
            </w:r>
            <w:r w:rsidRPr="1C4CCFB1" w:rsidR="2BAC9C36">
              <w:rPr>
                <w:i/>
                <w:iCs/>
                <w:u w:val="single"/>
              </w:rPr>
              <w:t xml:space="preserve"> </w:t>
            </w:r>
            <w:r w:rsidRPr="1C4CCFB1" w:rsidR="2BAC9C36">
              <w:rPr>
                <w:b/>
                <w:bCs/>
                <w:i/>
                <w:iCs/>
                <w:u w:val="single"/>
              </w:rPr>
              <w:t>and</w:t>
            </w:r>
            <w:r w:rsidRPr="1C4CCFB1" w:rsidR="2BAC9C36">
              <w:rPr>
                <w:i/>
                <w:iCs/>
                <w:u w:val="single"/>
              </w:rPr>
              <w:t xml:space="preserve"> </w:t>
            </w:r>
            <w:r w:rsidRPr="1C4CCFB1" w:rsidR="52FA321C">
              <w:rPr>
                <w:i/>
                <w:iCs/>
                <w:u w:val="single"/>
              </w:rPr>
              <w:t>‘</w:t>
            </w:r>
            <w:proofErr w:type="spellStart"/>
            <w:r w:rsidRPr="1C4CCFB1" w:rsidR="52FA321C">
              <w:rPr>
                <w:i/>
                <w:iCs/>
                <w:u w:val="single"/>
              </w:rPr>
              <w:t>causesortie</w:t>
            </w:r>
            <w:proofErr w:type="spellEnd"/>
            <w:r w:rsidRPr="1C4CCFB1" w:rsidR="52FA321C">
              <w:rPr>
                <w:i/>
                <w:iCs/>
                <w:u w:val="single"/>
              </w:rPr>
              <w:t xml:space="preserve">’ = </w:t>
            </w:r>
            <w:r w:rsidRPr="1C4CCFB1" w:rsidR="03BAADD3">
              <w:rPr>
                <w:i/>
                <w:iCs/>
                <w:u w:val="single"/>
              </w:rPr>
              <w:t>1</w:t>
            </w:r>
            <w:r w:rsidRPr="1C4CCFB1" w:rsidR="52FA321C">
              <w:rPr>
                <w:i/>
                <w:iCs/>
                <w:u w:val="single"/>
              </w:rPr>
              <w:t>, 2, 5</w:t>
            </w:r>
            <w:r w:rsidRPr="1C4CCFB1" w:rsidR="2233D904">
              <w:rPr>
                <w:i/>
                <w:iCs/>
                <w:u w:val="single"/>
              </w:rPr>
              <w:t xml:space="preserve"> or 6</w:t>
            </w:r>
            <w:r w:rsidRPr="1C4CCFB1" w:rsidR="52FA321C">
              <w:rPr>
                <w:i/>
                <w:iCs/>
                <w:u w:val="single"/>
              </w:rPr>
              <w:t xml:space="preserve"> (</w:t>
            </w:r>
            <w:proofErr w:type="spellStart"/>
            <w:r w:rsidRPr="1C4CCFB1" w:rsidR="03BAADD3">
              <w:rPr>
                <w:i/>
                <w:iCs/>
                <w:u w:val="single"/>
              </w:rPr>
              <w:t>Transféré</w:t>
            </w:r>
            <w:proofErr w:type="spellEnd"/>
            <w:r w:rsidRPr="1C4CCFB1" w:rsidR="03BAADD3">
              <w:rPr>
                <w:i/>
                <w:iCs/>
                <w:u w:val="single"/>
              </w:rPr>
              <w:t xml:space="preserve"> </w:t>
            </w:r>
            <w:proofErr w:type="spellStart"/>
            <w:r w:rsidRPr="1C4CCFB1" w:rsidR="03BAADD3">
              <w:rPr>
                <w:i/>
                <w:iCs/>
                <w:u w:val="single"/>
              </w:rPr>
              <w:t>sortant</w:t>
            </w:r>
            <w:proofErr w:type="spellEnd"/>
            <w:r w:rsidRPr="1C4CCFB1" w:rsidR="52FA321C">
              <w:rPr>
                <w:i/>
                <w:iCs/>
                <w:u w:val="single"/>
              </w:rPr>
              <w:t xml:space="preserve">, </w:t>
            </w:r>
            <w:proofErr w:type="spellStart"/>
            <w:r w:rsidRPr="1C4CCFB1" w:rsidR="03BAADD3">
              <w:rPr>
                <w:i/>
                <w:iCs/>
                <w:u w:val="single"/>
              </w:rPr>
              <w:t>Décès</w:t>
            </w:r>
            <w:proofErr w:type="spellEnd"/>
            <w:r w:rsidRPr="1C4CCFB1" w:rsidR="476F1BF2">
              <w:rPr>
                <w:i/>
                <w:iCs/>
                <w:u w:val="single"/>
              </w:rPr>
              <w:t>,</w:t>
            </w:r>
            <w:r w:rsidRPr="1C4CCFB1" w:rsidR="5CBD7981">
              <w:rPr>
                <w:i/>
                <w:iCs/>
                <w:u w:val="single"/>
              </w:rPr>
              <w:t xml:space="preserve"> </w:t>
            </w:r>
            <w:r w:rsidRPr="1C4CCFB1" w:rsidR="03BAADD3">
              <w:rPr>
                <w:i/>
                <w:iCs/>
                <w:u w:val="single"/>
              </w:rPr>
              <w:t>Abandon</w:t>
            </w:r>
            <w:r w:rsidRPr="1C4CCFB1" w:rsidR="32394867">
              <w:rPr>
                <w:i/>
                <w:iCs/>
                <w:u w:val="single"/>
              </w:rPr>
              <w:t xml:space="preserve"> or </w:t>
            </w:r>
            <w:proofErr w:type="spellStart"/>
            <w:r w:rsidRPr="1C4CCFB1" w:rsidR="32394867">
              <w:rPr>
                <w:i/>
                <w:iCs/>
                <w:u w:val="single"/>
              </w:rPr>
              <w:t>Autres</w:t>
            </w:r>
            <w:proofErr w:type="spellEnd"/>
            <w:r w:rsidRPr="1C4CCFB1" w:rsidR="351BBECA">
              <w:rPr>
                <w:i/>
                <w:iCs/>
                <w:u w:val="single"/>
              </w:rPr>
              <w:t>)</w:t>
            </w:r>
            <w:r w:rsidRPr="1C4CCFB1" w:rsidR="2959211E">
              <w:rPr>
                <w:i/>
                <w:iCs/>
              </w:rPr>
              <w:t>.</w:t>
            </w:r>
          </w:p>
          <w:p w:rsidRPr="00D67867" w:rsidR="00B24F6F" w:rsidP="001C2DEC" w:rsidRDefault="00D9217C" w14:paraId="1A202676" w14:textId="3964A097">
            <w:pPr>
              <w:rPr>
                <w:lang w:val="fr-FR"/>
              </w:rPr>
            </w:pPr>
            <w:proofErr w:type="spellStart"/>
            <w:r w:rsidRPr="00D67867">
              <w:rPr>
                <w:b/>
                <w:bCs/>
                <w:lang w:val="fr-FR"/>
              </w:rPr>
              <w:t>Event</w:t>
            </w:r>
            <w:proofErr w:type="spellEnd"/>
            <w:r w:rsidRPr="00D67867">
              <w:rPr>
                <w:b/>
                <w:bCs/>
                <w:lang w:val="fr-FR"/>
              </w:rPr>
              <w:t xml:space="preserve"> </w:t>
            </w:r>
            <w:proofErr w:type="gramStart"/>
            <w:r w:rsidRPr="00D67867">
              <w:rPr>
                <w:b/>
                <w:bCs/>
                <w:lang w:val="fr-FR"/>
              </w:rPr>
              <w:t>date:</w:t>
            </w:r>
            <w:proofErr w:type="gramEnd"/>
            <w:r w:rsidRPr="00D67867">
              <w:rPr>
                <w:lang w:val="fr-FR"/>
              </w:rPr>
              <w:t xml:space="preserve"> </w:t>
            </w:r>
            <w:proofErr w:type="spellStart"/>
            <w:r w:rsidRPr="00D67867" w:rsidR="00072AEB">
              <w:rPr>
                <w:lang w:val="fr-FR"/>
              </w:rPr>
              <w:t>FileActive</w:t>
            </w:r>
            <w:r w:rsidRPr="00D67867" w:rsidR="00B7506B">
              <w:rPr>
                <w:lang w:val="fr-FR"/>
              </w:rPr>
              <w:t>-</w:t>
            </w:r>
            <w:r w:rsidRPr="00D67867" w:rsidR="00D67867">
              <w:rPr>
                <w:lang w:val="fr-FR"/>
              </w:rPr>
              <w:t>datesortie</w:t>
            </w:r>
            <w:proofErr w:type="spellEnd"/>
            <w:r w:rsidRPr="00D67867" w:rsidR="00D67867">
              <w:rPr>
                <w:lang w:val="fr-FR"/>
              </w:rPr>
              <w:t xml:space="preserve"> (exit date)</w:t>
            </w:r>
          </w:p>
          <w:p w:rsidR="0065006A" w:rsidP="001C2DEC" w:rsidRDefault="0088224F" w14:paraId="22400715" w14:textId="77777777">
            <w:pPr>
              <w:rPr>
                <w:b/>
                <w:bCs/>
              </w:rPr>
            </w:pPr>
            <w:r w:rsidRPr="00DB20CE">
              <w:rPr>
                <w:b/>
                <w:bCs/>
              </w:rPr>
              <w:t>Data element</w:t>
            </w:r>
            <w:r w:rsidR="00D57000">
              <w:rPr>
                <w:b/>
                <w:bCs/>
              </w:rPr>
              <w:t>s</w:t>
            </w:r>
            <w:r w:rsidRPr="00DB20CE">
              <w:rPr>
                <w:b/>
                <w:bCs/>
              </w:rPr>
              <w:t>:</w:t>
            </w:r>
          </w:p>
          <w:p w:rsidR="0065006A" w:rsidP="00F17769" w:rsidRDefault="23A2A2C2" w14:paraId="38642BA0" w14:textId="63E248A0">
            <w:pPr>
              <w:pStyle w:val="Dot"/>
            </w:pPr>
            <w:proofErr w:type="spellStart"/>
            <w:r>
              <w:t>‘Cause</w:t>
            </w:r>
            <w:proofErr w:type="spellEnd"/>
            <w:r w:rsidR="01E9219F">
              <w:t xml:space="preserve"> de sortie’: the value in </w:t>
            </w:r>
            <w:proofErr w:type="spellStart"/>
            <w:r w:rsidR="01E9219F">
              <w:t>FileActive</w:t>
            </w:r>
            <w:r w:rsidR="19530E10">
              <w:t>-causesortie</w:t>
            </w:r>
            <w:proofErr w:type="spellEnd"/>
            <w:r w:rsidR="19530E10">
              <w:t xml:space="preserve"> (see list of codes above – because of the filter applied, this will only be transferred, </w:t>
            </w:r>
            <w:proofErr w:type="gramStart"/>
            <w:r w:rsidR="19530E10">
              <w:t>died</w:t>
            </w:r>
            <w:proofErr w:type="gramEnd"/>
            <w:r w:rsidR="19530E10">
              <w:t xml:space="preserve"> or abandoned treatment)</w:t>
            </w:r>
            <w:r w:rsidR="5C679100">
              <w:t>.</w:t>
            </w:r>
          </w:p>
          <w:p w:rsidR="00992A32" w:rsidP="00F17769" w:rsidRDefault="68A53392" w14:paraId="70224908" w14:textId="7B0203FF">
            <w:pPr>
              <w:pStyle w:val="Dot"/>
            </w:pPr>
            <w:r>
              <w:t>‘</w:t>
            </w:r>
            <w:proofErr w:type="spellStart"/>
            <w:r>
              <w:t>Statut</w:t>
            </w:r>
            <w:proofErr w:type="spellEnd"/>
            <w:r w:rsidR="1FB61890">
              <w:t xml:space="preserve"> à la date de sortie</w:t>
            </w:r>
            <w:r>
              <w:t xml:space="preserve">’, calculated field based on whether their </w:t>
            </w:r>
            <w:r w:rsidR="364854F4">
              <w:t xml:space="preserve">ARV </w:t>
            </w:r>
            <w:r>
              <w:t>status at the time was active or LTFU:</w:t>
            </w:r>
            <w:r w:rsidR="760F2372">
              <w:br/>
            </w:r>
            <w:commentRangeStart w:id="20"/>
            <w:commentRangeStart w:id="21"/>
            <w:commentRangeStart w:id="22"/>
            <w:r w:rsidR="216F5B54">
              <w:t xml:space="preserve">- </w:t>
            </w:r>
            <w:r w:rsidR="58E537C7">
              <w:t>i</w:t>
            </w:r>
            <w:r w:rsidR="216F5B54">
              <w:t>f</w:t>
            </w:r>
            <w:r w:rsidR="58E537C7">
              <w:t xml:space="preserve"> </w:t>
            </w:r>
            <w:r w:rsidR="216F5B54">
              <w:t xml:space="preserve">patient had not yet </w:t>
            </w:r>
            <w:r w:rsidR="07BBC730">
              <w:t xml:space="preserve">started ARV (no ‘Premier debut ARV’ </w:t>
            </w:r>
            <w:r w:rsidR="514135F6">
              <w:t xml:space="preserve">event </w:t>
            </w:r>
            <w:r w:rsidR="07BBC730">
              <w:t>yet) the</w:t>
            </w:r>
            <w:r w:rsidR="4D88FCFE">
              <w:t>n ‘</w:t>
            </w:r>
            <w:r w:rsidR="07124645">
              <w:t xml:space="preserve">TARV </w:t>
            </w:r>
            <w:r w:rsidR="04D2E6BA">
              <w:t>p</w:t>
            </w:r>
            <w:r w:rsidR="2E965DFA">
              <w:t xml:space="preserve">as </w:t>
            </w:r>
            <w:r w:rsidR="04D2E6BA">
              <w:t xml:space="preserve">encore </w:t>
            </w:r>
            <w:proofErr w:type="spellStart"/>
            <w:r w:rsidR="2E965DFA">
              <w:t>commenc</w:t>
            </w:r>
            <w:r w:rsidR="07124645">
              <w:t>é</w:t>
            </w:r>
            <w:proofErr w:type="spellEnd"/>
            <w:r w:rsidR="2E965DFA">
              <w:t>’.</w:t>
            </w:r>
            <w:commentRangeEnd w:id="20"/>
            <w:r w:rsidR="760F2372">
              <w:rPr>
                <w:rStyle w:val="CommentReference"/>
              </w:rPr>
              <w:commentReference w:id="20"/>
            </w:r>
            <w:commentRangeEnd w:id="21"/>
            <w:r w:rsidR="760F2372">
              <w:rPr>
                <w:rStyle w:val="CommentReference"/>
              </w:rPr>
              <w:commentReference w:id="21"/>
            </w:r>
            <w:commentRangeEnd w:id="22"/>
            <w:r w:rsidR="760F2372">
              <w:rPr>
                <w:rStyle w:val="CommentReference"/>
              </w:rPr>
              <w:commentReference w:id="22"/>
            </w:r>
            <w:r w:rsidR="760F2372">
              <w:br/>
            </w:r>
            <w:r w:rsidR="0E3E3C42">
              <w:t xml:space="preserve"> - </w:t>
            </w:r>
            <w:r>
              <w:t>if the</w:t>
            </w:r>
            <w:r w:rsidR="316FB607">
              <w:t xml:space="preserve"> patient’s status was ‘active’ (</w:t>
            </w:r>
            <w:r w:rsidR="1FB61890">
              <w:t>they ha</w:t>
            </w:r>
            <w:r w:rsidR="138C98A3">
              <w:t>ve no</w:t>
            </w:r>
            <w:r w:rsidR="1FB61890">
              <w:t xml:space="preserve"> </w:t>
            </w:r>
            <w:r w:rsidR="316FB607">
              <w:t>LTFU</w:t>
            </w:r>
            <w:r w:rsidR="138C98A3">
              <w:t xml:space="preserve">s or each LTFU was </w:t>
            </w:r>
            <w:r w:rsidR="1FB61890">
              <w:t xml:space="preserve">matched by </w:t>
            </w:r>
            <w:r w:rsidR="316FB607">
              <w:t>a RTT), then ‘</w:t>
            </w:r>
            <w:proofErr w:type="spellStart"/>
            <w:r w:rsidR="364854F4">
              <w:t>Actif</w:t>
            </w:r>
            <w:proofErr w:type="spellEnd"/>
            <w:r w:rsidR="364854F4">
              <w:t>’;</w:t>
            </w:r>
            <w:r w:rsidR="760F2372">
              <w:br/>
            </w:r>
            <w:r w:rsidR="0E3E3C42">
              <w:t xml:space="preserve">- </w:t>
            </w:r>
            <w:r w:rsidR="364854F4">
              <w:t>if the patient’s status was ‘LTFU’ (they</w:t>
            </w:r>
            <w:r w:rsidR="61AA1163">
              <w:t xml:space="preserve"> had an LTFU without a matching </w:t>
            </w:r>
            <w:r w:rsidR="1268C7A7">
              <w:t xml:space="preserve">RTT), then ‘Perdu de </w:t>
            </w:r>
            <w:proofErr w:type="spellStart"/>
            <w:r w:rsidR="1268C7A7">
              <w:t>vue</w:t>
            </w:r>
            <w:proofErr w:type="spellEnd"/>
            <w:r w:rsidR="1268C7A7">
              <w:t>’.</w:t>
            </w:r>
          </w:p>
          <w:p w:rsidRPr="006C6FAB" w:rsidR="00992A32" w:rsidP="006C6FAB" w:rsidRDefault="72C2FE8B" w14:paraId="275563A6" w14:textId="06629290">
            <w:pPr>
              <w:pStyle w:val="Dot"/>
              <w:numPr>
                <w:ilvl w:val="0"/>
                <w:numId w:val="0"/>
              </w:numPr>
              <w:spacing w:line="259" w:lineRule="auto"/>
            </w:pPr>
            <w:r>
              <w:t xml:space="preserve">if there are events after the sortie, check if the previous event before the sortie is a ‘Perdu de </w:t>
            </w:r>
            <w:proofErr w:type="spellStart"/>
            <w:r>
              <w:t>vue</w:t>
            </w:r>
            <w:proofErr w:type="spellEnd"/>
            <w:r>
              <w:t>’. In other cases, ‘</w:t>
            </w:r>
            <w:proofErr w:type="spellStart"/>
            <w:r>
              <w:t>Actif</w:t>
            </w:r>
            <w:proofErr w:type="spellEnd"/>
            <w:r>
              <w:t>’.</w:t>
            </w:r>
          </w:p>
        </w:tc>
      </w:tr>
      <w:tr w:rsidRPr="00F61026" w:rsidR="008B3A21" w:rsidTr="19F3FBE3" w14:paraId="656BC0DB" w14:textId="77777777">
        <w:trPr>
          <w:cantSplit/>
        </w:trPr>
        <w:tc>
          <w:tcPr>
            <w:tcW w:w="9067" w:type="dxa"/>
            <w:gridSpan w:val="2"/>
          </w:tcPr>
          <w:p w:rsidRPr="000030B4" w:rsidR="008B3A21" w:rsidP="001C2DEC" w:rsidRDefault="008B3A21" w14:paraId="3817001A" w14:textId="0FA8DC7A">
            <w:r>
              <w:rPr>
                <w:b/>
                <w:bCs/>
              </w:rPr>
              <w:t>Not</w:t>
            </w:r>
            <w:r w:rsidRPr="00F61026">
              <w:rPr>
                <w:b/>
                <w:bCs/>
              </w:rPr>
              <w:t>es</w:t>
            </w:r>
          </w:p>
        </w:tc>
      </w:tr>
      <w:tr w:rsidR="008B3A21" w:rsidTr="19F3FBE3" w14:paraId="527F09A4" w14:textId="77777777">
        <w:trPr>
          <w:cantSplit/>
        </w:trPr>
        <w:tc>
          <w:tcPr>
            <w:tcW w:w="9067" w:type="dxa"/>
            <w:gridSpan w:val="2"/>
          </w:tcPr>
          <w:p w:rsidR="008B3A21" w:rsidP="001C2DEC" w:rsidRDefault="008B3A21" w14:paraId="2CEA8E5C" w14:textId="0D7DA420">
            <w:r>
              <w:t xml:space="preserve">Although the TARV and Consultation events in this program are imported from </w:t>
            </w:r>
            <w:proofErr w:type="spellStart"/>
            <w:r>
              <w:t>SIDAInfo</w:t>
            </w:r>
            <w:proofErr w:type="spellEnd"/>
            <w:r>
              <w:t>, it is missing other key dates, which will need to be calculated to facilitate reporting:</w:t>
            </w:r>
          </w:p>
          <w:p w:rsidR="008B3A21" w:rsidP="00F17769" w:rsidRDefault="5556FFF7" w14:paraId="5CE494B9" w14:textId="5CFFADE3">
            <w:pPr>
              <w:pStyle w:val="Dot"/>
            </w:pPr>
            <w:proofErr w:type="spellStart"/>
            <w:r>
              <w:t>SIDAInfo</w:t>
            </w:r>
            <w:proofErr w:type="spellEnd"/>
            <w:r>
              <w:t xml:space="preserve"> doesn’t </w:t>
            </w:r>
            <w:r w:rsidR="26E72D40">
              <w:t xml:space="preserve">seem to </w:t>
            </w:r>
            <w:r>
              <w:t>keep a</w:t>
            </w:r>
            <w:r w:rsidR="26E72D40">
              <w:t>n automated</w:t>
            </w:r>
            <w:r>
              <w:t xml:space="preserve"> record of ‘lost to follow up’ (LTFU) dates, so these dates need to be calculated and created as events in DHIS2.</w:t>
            </w:r>
          </w:p>
          <w:p w:rsidR="008B3A21" w:rsidP="00F17769" w:rsidRDefault="5556FFF7" w14:paraId="309C7860" w14:textId="2997D0E9">
            <w:pPr>
              <w:pStyle w:val="Dot"/>
            </w:pPr>
            <w:proofErr w:type="spellStart"/>
            <w:r>
              <w:t>SIDAInfo</w:t>
            </w:r>
            <w:proofErr w:type="spellEnd"/>
            <w:r>
              <w:t xml:space="preserve"> doesn’t maintain appointments (it just generates </w:t>
            </w:r>
            <w:proofErr w:type="gramStart"/>
            <w:r>
              <w:t>a number of</w:t>
            </w:r>
            <w:proofErr w:type="gramEnd"/>
            <w:r>
              <w:t xml:space="preserve"> days until next appointment), so appointments need to be calculated and ‘booking dates’ added to DHIS2.</w:t>
            </w:r>
          </w:p>
          <w:p w:rsidR="008B3A21" w:rsidP="00F17769" w:rsidRDefault="5556FFF7" w14:paraId="6731391C" w14:textId="69AA9971">
            <w:pPr>
              <w:pStyle w:val="Dot"/>
            </w:pPr>
            <w:r>
              <w:t>For reporting purposes, certain flags need to be calculated to avoid double-counting (for example, a flag that says whether a patient was LTFU or active when they ‘exited’ from the ARV program – this will avoid the same patient being removed from the cohort twice, once for LTFU and again when exiting).</w:t>
            </w:r>
          </w:p>
          <w:p w:rsidR="681FA290" w:rsidP="61B037E0" w:rsidRDefault="312B608D" w14:paraId="12329319" w14:textId="5D66D012">
            <w:pPr>
              <w:pStyle w:val="Dot"/>
            </w:pPr>
            <w:r w:rsidRPr="61B037E0">
              <w:rPr>
                <w:rFonts w:ascii="Calibri" w:hAnsi="Calibri"/>
              </w:rPr>
              <w:t xml:space="preserve">If more than one TARV </w:t>
            </w:r>
            <w:r w:rsidRPr="61B037E0" w:rsidR="3559C542">
              <w:rPr>
                <w:rFonts w:ascii="Calibri" w:hAnsi="Calibri"/>
              </w:rPr>
              <w:t xml:space="preserve">took </w:t>
            </w:r>
            <w:r w:rsidRPr="61B037E0" w:rsidR="3CC7DF86">
              <w:rPr>
                <w:rFonts w:ascii="Calibri" w:hAnsi="Calibri"/>
              </w:rPr>
              <w:t>place the very same da</w:t>
            </w:r>
            <w:r w:rsidRPr="61B037E0" w:rsidR="3F45E80E">
              <w:rPr>
                <w:rFonts w:ascii="Calibri" w:hAnsi="Calibri"/>
              </w:rPr>
              <w:t xml:space="preserve">te, only one is </w:t>
            </w:r>
            <w:proofErr w:type="gramStart"/>
            <w:r w:rsidRPr="61B037E0" w:rsidR="3F45E80E">
              <w:rPr>
                <w:rFonts w:ascii="Calibri" w:hAnsi="Calibri"/>
              </w:rPr>
              <w:t>taken into account</w:t>
            </w:r>
            <w:proofErr w:type="gramEnd"/>
            <w:r w:rsidRPr="61B037E0" w:rsidR="3F45E80E">
              <w:rPr>
                <w:rFonts w:ascii="Calibri" w:hAnsi="Calibri"/>
              </w:rPr>
              <w:t xml:space="preserve"> (the other is di</w:t>
            </w:r>
            <w:r w:rsidRPr="61B037E0" w:rsidR="6B9DCFC4">
              <w:rPr>
                <w:rFonts w:ascii="Calibri" w:hAnsi="Calibri"/>
              </w:rPr>
              <w:t>s</w:t>
            </w:r>
            <w:r w:rsidRPr="61B037E0" w:rsidR="3F45E80E">
              <w:rPr>
                <w:rFonts w:ascii="Calibri" w:hAnsi="Calibri"/>
              </w:rPr>
              <w:t>missed).</w:t>
            </w:r>
            <w:r w:rsidRPr="61B037E0" w:rsidR="32D29E19">
              <w:rPr>
                <w:rFonts w:ascii="Calibri" w:hAnsi="Calibri"/>
              </w:rPr>
              <w:t xml:space="preserve"> The one selected is the one with minimu</w:t>
            </w:r>
            <w:r w:rsidR="00DE35B0">
              <w:rPr>
                <w:rFonts w:ascii="Calibri" w:hAnsi="Calibri"/>
              </w:rPr>
              <w:t>m</w:t>
            </w:r>
            <w:r w:rsidRPr="61B037E0" w:rsidR="32D29E19">
              <w:rPr>
                <w:rFonts w:ascii="Calibri" w:hAnsi="Calibri"/>
              </w:rPr>
              <w:t xml:space="preserve"> number of days</w:t>
            </w:r>
          </w:p>
          <w:p w:rsidR="3280E206" w:rsidP="61B037E0" w:rsidRDefault="7996DDC8" w14:paraId="61352C91" w14:textId="3DBBC20B">
            <w:pPr>
              <w:pStyle w:val="Dot"/>
              <w:rPr>
                <w:rFonts w:eastAsiaTheme="minorEastAsia" w:cstheme="minorBidi"/>
              </w:rPr>
            </w:pPr>
            <w:r w:rsidRPr="61B037E0">
              <w:rPr>
                <w:rFonts w:ascii="Calibri" w:hAnsi="Calibri"/>
              </w:rPr>
              <w:t xml:space="preserve">If more than one Consultation took place the very same date, only one is </w:t>
            </w:r>
            <w:proofErr w:type="gramStart"/>
            <w:r w:rsidRPr="61B037E0">
              <w:rPr>
                <w:rFonts w:ascii="Calibri" w:hAnsi="Calibri"/>
              </w:rPr>
              <w:t>taken into account</w:t>
            </w:r>
            <w:proofErr w:type="gramEnd"/>
            <w:r w:rsidRPr="61B037E0">
              <w:rPr>
                <w:rFonts w:ascii="Calibri" w:hAnsi="Calibri"/>
              </w:rPr>
              <w:t xml:space="preserve"> (the other is dismissed).</w:t>
            </w:r>
          </w:p>
          <w:p w:rsidR="008B3A21" w:rsidP="00305B6B" w:rsidRDefault="008B3A21" w14:paraId="67EEE2C8" w14:textId="2927EDF5"/>
        </w:tc>
      </w:tr>
    </w:tbl>
    <w:p w:rsidRPr="00C33E7C" w:rsidR="001B2C50" w:rsidRDefault="001B2C50" w14:paraId="036FA58A" w14:textId="77777777">
      <w:pPr>
        <w:rPr>
          <w:rFonts w:eastAsia="Times New Roman" w:cs="Times New Roman" w:asciiTheme="minorHAnsi" w:hAnsiTheme="minorHAnsi"/>
          <w:b/>
          <w:sz w:val="2"/>
          <w:szCs w:val="2"/>
        </w:rPr>
      </w:pPr>
      <w:r w:rsidRPr="00C33E7C">
        <w:rPr>
          <w:sz w:val="2"/>
          <w:szCs w:val="2"/>
        </w:rPr>
        <w:br w:type="page"/>
      </w:r>
    </w:p>
    <w:p w:rsidRPr="005A5257" w:rsidR="00BA32B6" w:rsidP="00E2438D" w:rsidRDefault="00BA32B6" w14:paraId="05AFCA0C" w14:textId="359DD7E1">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354F24">
        <w:rPr>
          <w:lang w:val="fr-FR"/>
        </w:rPr>
        <w:t>mère</w:t>
      </w:r>
    </w:p>
    <w:p w:rsidR="00B24F6F" w:rsidP="00B24F6F" w:rsidRDefault="00B24F6F" w14:paraId="2688212A" w14:textId="77777777"/>
    <w:tbl>
      <w:tblPr>
        <w:tblStyle w:val="TableGrid"/>
        <w:tblW w:w="9067" w:type="dxa"/>
        <w:tblLook w:val="04A0" w:firstRow="1" w:lastRow="0" w:firstColumn="1" w:lastColumn="0" w:noHBand="0" w:noVBand="1"/>
      </w:tblPr>
      <w:tblGrid>
        <w:gridCol w:w="3005"/>
        <w:gridCol w:w="6062"/>
      </w:tblGrid>
      <w:tr w:rsidR="00B24F6F" w:rsidTr="2EBDC497" w14:paraId="75ECCC3D" w14:textId="77777777">
        <w:trPr>
          <w:cantSplit/>
        </w:trPr>
        <w:tc>
          <w:tcPr>
            <w:tcW w:w="3005" w:type="dxa"/>
          </w:tcPr>
          <w:p w:rsidRPr="00847410" w:rsidR="00B24F6F" w:rsidP="001C2DEC" w:rsidRDefault="00B24F6F" w14:paraId="4F6D08EC" w14:textId="1721B643">
            <w:pPr>
              <w:rPr>
                <w:b/>
                <w:bCs/>
              </w:rPr>
            </w:pPr>
            <w:r w:rsidRPr="00847410">
              <w:rPr>
                <w:b/>
                <w:bCs/>
              </w:rPr>
              <w:t>Type</w:t>
            </w:r>
          </w:p>
        </w:tc>
        <w:tc>
          <w:tcPr>
            <w:tcW w:w="6062" w:type="dxa"/>
          </w:tcPr>
          <w:p w:rsidR="00EF712B" w:rsidP="001C2DEC" w:rsidRDefault="6BCEF636" w14:paraId="5C4B1749" w14:textId="77777777">
            <w:r>
              <w:t>Multiple lifetime enrolments possible</w:t>
            </w:r>
          </w:p>
          <w:p w:rsidRPr="00EF712B" w:rsidR="00927373" w:rsidP="001C2DEC" w:rsidRDefault="373A9C50" w14:paraId="24FC1636" w14:textId="55E63568">
            <w:r>
              <w:t>(</w:t>
            </w:r>
            <w:proofErr w:type="gramStart"/>
            <w:r>
              <w:t>once</w:t>
            </w:r>
            <w:proofErr w:type="gramEnd"/>
            <w:r>
              <w:t xml:space="preserve"> per pregnancy episode)</w:t>
            </w:r>
            <w:r w:rsidR="1CCD1D6A">
              <w:t>.</w:t>
            </w:r>
          </w:p>
        </w:tc>
      </w:tr>
      <w:tr w:rsidR="00B24F6F" w:rsidTr="2EBDC497" w14:paraId="0A351197" w14:textId="77777777">
        <w:trPr>
          <w:cantSplit/>
        </w:trPr>
        <w:tc>
          <w:tcPr>
            <w:tcW w:w="3005" w:type="dxa"/>
          </w:tcPr>
          <w:p w:rsidRPr="00847410" w:rsidR="00B24F6F" w:rsidP="001C2DEC" w:rsidRDefault="00CE69C1" w14:paraId="186429F6" w14:textId="74F61C6F">
            <w:pPr>
              <w:rPr>
                <w:b/>
                <w:bCs/>
              </w:rPr>
            </w:pPr>
            <w:r w:rsidRPr="00847410">
              <w:rPr>
                <w:b/>
                <w:bCs/>
              </w:rPr>
              <w:t>Enrolment records</w:t>
            </w:r>
          </w:p>
        </w:tc>
        <w:tc>
          <w:tcPr>
            <w:tcW w:w="6062" w:type="dxa"/>
          </w:tcPr>
          <w:p w:rsidR="004D7E6F" w:rsidP="001C2DEC" w:rsidRDefault="04BF1EC0" w14:paraId="62F7BE39" w14:textId="77777777">
            <w:r>
              <w:t xml:space="preserve">All </w:t>
            </w:r>
            <w:r w:rsidR="7DF1123B">
              <w:t xml:space="preserve">patients/persons with a </w:t>
            </w:r>
            <w:r>
              <w:t xml:space="preserve">record </w:t>
            </w:r>
            <w:r w:rsidR="71F8528C">
              <w:t xml:space="preserve">in </w:t>
            </w:r>
            <w:proofErr w:type="spellStart"/>
            <w:r w:rsidRPr="563BA383">
              <w:rPr>
                <w:b/>
                <w:bCs/>
              </w:rPr>
              <w:t>Femme_</w:t>
            </w:r>
            <w:r w:rsidRPr="563BA383" w:rsidR="71F8528C">
              <w:rPr>
                <w:b/>
                <w:bCs/>
              </w:rPr>
              <w:t>E</w:t>
            </w:r>
            <w:r w:rsidRPr="563BA383">
              <w:rPr>
                <w:b/>
                <w:bCs/>
              </w:rPr>
              <w:t>nceinte</w:t>
            </w:r>
            <w:proofErr w:type="spellEnd"/>
            <w:r w:rsidR="38B9C50F">
              <w:t xml:space="preserve"> (one Person may have multiple enrolments)</w:t>
            </w:r>
          </w:p>
          <w:p w:rsidR="00B24F6F" w:rsidP="001C2DEC" w:rsidRDefault="58E4287A" w14:paraId="4B204E87" w14:textId="09250D55">
            <w:r>
              <w:t xml:space="preserve">Some of the necessary fields are in the </w:t>
            </w:r>
            <w:proofErr w:type="spellStart"/>
            <w:r w:rsidR="6DC398C3">
              <w:t>Admission_detail</w:t>
            </w:r>
            <w:proofErr w:type="spellEnd"/>
            <w:r w:rsidR="6DC398C3">
              <w:t xml:space="preserve"> table</w:t>
            </w:r>
            <w:r>
              <w:t xml:space="preserve"> – do a record match</w:t>
            </w:r>
            <w:r w:rsidR="66AD0B80">
              <w:t xml:space="preserve"> on </w:t>
            </w:r>
            <w:proofErr w:type="spellStart"/>
            <w:r w:rsidR="3E2B4810">
              <w:t>codepatient</w:t>
            </w:r>
            <w:proofErr w:type="spellEnd"/>
            <w:r w:rsidR="3E2B4810">
              <w:t>=</w:t>
            </w:r>
            <w:proofErr w:type="spellStart"/>
            <w:r w:rsidR="3E2B4810">
              <w:t>CodePatientSuiviPTME</w:t>
            </w:r>
            <w:proofErr w:type="spellEnd"/>
            <w:r w:rsidR="3E2B4810">
              <w:t xml:space="preserve"> </w:t>
            </w:r>
            <w:r w:rsidRPr="61B037E0" w:rsidR="3E2B4810">
              <w:rPr>
                <w:u w:val="single"/>
              </w:rPr>
              <w:t>and</w:t>
            </w:r>
            <w:r w:rsidR="3E2B4810">
              <w:t xml:space="preserve"> </w:t>
            </w:r>
            <w:proofErr w:type="spellStart"/>
            <w:r w:rsidR="7B90B855">
              <w:t>datedeb</w:t>
            </w:r>
            <w:r w:rsidR="7A2E4D54">
              <w:t>u</w:t>
            </w:r>
            <w:r w:rsidR="7B90B855">
              <w:t>t</w:t>
            </w:r>
            <w:proofErr w:type="spellEnd"/>
            <w:r w:rsidR="7B90B855">
              <w:t>=</w:t>
            </w:r>
            <w:proofErr w:type="spellStart"/>
            <w:r w:rsidR="66AD0B80">
              <w:t>Dat</w:t>
            </w:r>
            <w:r w:rsidR="0F2FC968">
              <w:t>eVisiteSuiviPTME</w:t>
            </w:r>
            <w:proofErr w:type="spellEnd"/>
            <w:r w:rsidR="7B90B855">
              <w:t xml:space="preserve"> </w:t>
            </w:r>
            <w:r w:rsidRPr="61B037E0" w:rsidR="7B90B855">
              <w:rPr>
                <w:u w:val="single"/>
              </w:rPr>
              <w:t>and</w:t>
            </w:r>
            <w:r w:rsidR="7B90B855">
              <w:t xml:space="preserve"> </w:t>
            </w:r>
            <w:proofErr w:type="spellStart"/>
            <w:r w:rsidR="7B90B855">
              <w:t>enrollement</w:t>
            </w:r>
            <w:proofErr w:type="spellEnd"/>
            <w:proofErr w:type="gramStart"/>
            <w:r w:rsidR="7B90B855">
              <w:t>=“</w:t>
            </w:r>
            <w:proofErr w:type="gramEnd"/>
            <w:r w:rsidR="7B90B855">
              <w:t>PTME”</w:t>
            </w:r>
            <w:r w:rsidR="76734F0D">
              <w:t xml:space="preserve"> (not PTMEE or PTMES)</w:t>
            </w:r>
            <w:r>
              <w:t>.</w:t>
            </w:r>
          </w:p>
          <w:p w:rsidRPr="00D71484" w:rsidR="00D71484" w:rsidP="61B037E0" w:rsidRDefault="00D71484" w14:paraId="7B8E2B26" w14:textId="3CA13672">
            <w:pPr>
              <w:rPr>
                <w:i/>
                <w:iCs/>
                <w:color w:val="FF0000"/>
              </w:rPr>
            </w:pPr>
          </w:p>
          <w:p w:rsidRPr="00145154" w:rsidR="00AC201E" w:rsidP="563BA383" w:rsidRDefault="13D6B610" w14:paraId="4B24F8EC" w14:textId="7E3C2066">
            <w:pPr>
              <w:rPr>
                <w:i/>
                <w:iCs/>
              </w:rPr>
            </w:pPr>
            <w:commentRangeStart w:id="23"/>
            <w:commentRangeStart w:id="24"/>
            <w:commentRangeStart w:id="25"/>
            <w:commentRangeStart w:id="26"/>
            <w:commentRangeStart w:id="27"/>
            <w:commentRangeStart w:id="28"/>
            <w:r w:rsidRPr="563BA383">
              <w:rPr>
                <w:i/>
                <w:iCs/>
              </w:rPr>
              <w:t xml:space="preserve">Important: </w:t>
            </w:r>
            <w:proofErr w:type="gramStart"/>
            <w:r w:rsidRPr="563BA383" w:rsidR="49DB9FF0">
              <w:rPr>
                <w:i/>
                <w:iCs/>
              </w:rPr>
              <w:t>the</w:t>
            </w:r>
            <w:proofErr w:type="gramEnd"/>
            <w:r w:rsidRPr="563BA383" w:rsidR="49DB9FF0">
              <w:rPr>
                <w:i/>
                <w:iCs/>
              </w:rPr>
              <w:t xml:space="preserve"> </w:t>
            </w:r>
            <w:proofErr w:type="spellStart"/>
            <w:r w:rsidRPr="563BA383">
              <w:rPr>
                <w:i/>
                <w:iCs/>
              </w:rPr>
              <w:t>Femme_Enceinte</w:t>
            </w:r>
            <w:proofErr w:type="spellEnd"/>
            <w:r w:rsidRPr="563BA383">
              <w:rPr>
                <w:i/>
                <w:iCs/>
              </w:rPr>
              <w:t xml:space="preserve"> </w:t>
            </w:r>
            <w:r w:rsidRPr="563BA383" w:rsidR="49DB9FF0">
              <w:rPr>
                <w:i/>
                <w:iCs/>
              </w:rPr>
              <w:t xml:space="preserve">table </w:t>
            </w:r>
            <w:r w:rsidRPr="563BA383">
              <w:rPr>
                <w:i/>
                <w:iCs/>
              </w:rPr>
              <w:t>only has pregnancies after 2010</w:t>
            </w:r>
            <w:r w:rsidRPr="563BA383" w:rsidR="49DB9FF0">
              <w:rPr>
                <w:i/>
                <w:iCs/>
              </w:rPr>
              <w:t xml:space="preserve"> – PMTCT episodes before then (which can be found in </w:t>
            </w:r>
            <w:proofErr w:type="spellStart"/>
            <w:r w:rsidRPr="563BA383" w:rsidR="49DB9FF0">
              <w:rPr>
                <w:i/>
                <w:iCs/>
              </w:rPr>
              <w:t>Admission_detail</w:t>
            </w:r>
            <w:proofErr w:type="spellEnd"/>
            <w:r w:rsidRPr="563BA383" w:rsidR="49DB9FF0">
              <w:rPr>
                <w:i/>
                <w:iCs/>
              </w:rPr>
              <w:t>) won’t be included.</w:t>
            </w:r>
            <w:commentRangeEnd w:id="23"/>
            <w:r>
              <w:rPr>
                <w:rStyle w:val="CommentReference"/>
              </w:rPr>
              <w:commentReference w:id="23"/>
            </w:r>
            <w:commentRangeEnd w:id="24"/>
            <w:r w:rsidR="00AC201E">
              <w:rPr>
                <w:rStyle w:val="CommentReference"/>
              </w:rPr>
              <w:commentReference w:id="24"/>
            </w:r>
            <w:commentRangeEnd w:id="25"/>
            <w:r w:rsidR="006011FF">
              <w:rPr>
                <w:rStyle w:val="CommentReference"/>
                <w:rFonts w:eastAsia="Times New Roman" w:cs="Times New Roman" w:asciiTheme="minorHAnsi" w:hAnsiTheme="minorHAnsi"/>
              </w:rPr>
              <w:commentReference w:id="25"/>
            </w:r>
            <w:commentRangeEnd w:id="26"/>
            <w:r w:rsidR="001774E2">
              <w:rPr>
                <w:rStyle w:val="CommentReference"/>
                <w:rFonts w:eastAsia="Times New Roman" w:cs="Times New Roman" w:asciiTheme="minorHAnsi" w:hAnsiTheme="minorHAnsi"/>
              </w:rPr>
              <w:commentReference w:id="26"/>
            </w:r>
            <w:commentRangeEnd w:id="27"/>
            <w:r>
              <w:rPr>
                <w:rStyle w:val="CommentReference"/>
              </w:rPr>
              <w:commentReference w:id="27"/>
            </w:r>
            <w:commentRangeEnd w:id="28"/>
            <w:r>
              <w:rPr>
                <w:rStyle w:val="CommentReference"/>
              </w:rPr>
              <w:commentReference w:id="28"/>
            </w:r>
          </w:p>
          <w:p w:rsidRPr="00145154" w:rsidR="00AC201E" w:rsidP="563BA383" w:rsidRDefault="7CEE4D62" w14:paraId="55AA8820" w14:textId="18CA8BA5">
            <w:pPr>
              <w:rPr>
                <w:i/>
                <w:iCs/>
              </w:rPr>
            </w:pPr>
            <w:r w:rsidRPr="563BA383">
              <w:rPr>
                <w:i/>
                <w:iCs/>
              </w:rPr>
              <w:t xml:space="preserve">Note: </w:t>
            </w:r>
            <w:r w:rsidR="00B07BC9">
              <w:rPr>
                <w:i/>
                <w:iCs/>
              </w:rPr>
              <w:t xml:space="preserve">there may be more PTME records </w:t>
            </w:r>
            <w:r w:rsidRPr="563BA383">
              <w:rPr>
                <w:i/>
                <w:iCs/>
              </w:rPr>
              <w:t xml:space="preserve">in the </w:t>
            </w:r>
            <w:proofErr w:type="spellStart"/>
            <w:proofErr w:type="gramStart"/>
            <w:r w:rsidRPr="563BA383">
              <w:rPr>
                <w:i/>
                <w:iCs/>
              </w:rPr>
              <w:t>Admission</w:t>
            </w:r>
            <w:proofErr w:type="gramEnd"/>
            <w:r w:rsidRPr="563BA383">
              <w:rPr>
                <w:i/>
                <w:iCs/>
              </w:rPr>
              <w:t>_detail</w:t>
            </w:r>
            <w:proofErr w:type="spellEnd"/>
            <w:r w:rsidRPr="563BA383">
              <w:rPr>
                <w:i/>
                <w:iCs/>
              </w:rPr>
              <w:t xml:space="preserve"> </w:t>
            </w:r>
            <w:r w:rsidR="00B07BC9">
              <w:rPr>
                <w:i/>
                <w:iCs/>
              </w:rPr>
              <w:t xml:space="preserve">than in the </w:t>
            </w:r>
            <w:proofErr w:type="spellStart"/>
            <w:r w:rsidR="00B07BC9">
              <w:rPr>
                <w:i/>
                <w:iCs/>
              </w:rPr>
              <w:t>Femme_enceinte</w:t>
            </w:r>
            <w:proofErr w:type="spellEnd"/>
            <w:r w:rsidR="00B07BC9">
              <w:rPr>
                <w:i/>
                <w:iCs/>
              </w:rPr>
              <w:t xml:space="preserve"> table</w:t>
            </w:r>
            <w:r w:rsidRPr="563BA383">
              <w:rPr>
                <w:i/>
                <w:iCs/>
              </w:rPr>
              <w:t xml:space="preserve">, but </w:t>
            </w:r>
            <w:r w:rsidR="00B07BC9">
              <w:rPr>
                <w:i/>
                <w:iCs/>
              </w:rPr>
              <w:t xml:space="preserve">only create an </w:t>
            </w:r>
            <w:proofErr w:type="spellStart"/>
            <w:r w:rsidRPr="563BA383">
              <w:rPr>
                <w:i/>
                <w:iCs/>
              </w:rPr>
              <w:t>enrollment</w:t>
            </w:r>
            <w:proofErr w:type="spellEnd"/>
            <w:r w:rsidRPr="563BA383">
              <w:rPr>
                <w:i/>
                <w:iCs/>
              </w:rPr>
              <w:t xml:space="preserve"> </w:t>
            </w:r>
            <w:r w:rsidR="00B07BC9">
              <w:rPr>
                <w:i/>
                <w:iCs/>
              </w:rPr>
              <w:t xml:space="preserve">if there is a record in </w:t>
            </w:r>
            <w:r w:rsidRPr="563BA383">
              <w:rPr>
                <w:i/>
                <w:iCs/>
              </w:rPr>
              <w:t xml:space="preserve">the </w:t>
            </w:r>
            <w:proofErr w:type="spellStart"/>
            <w:r w:rsidRPr="563BA383">
              <w:rPr>
                <w:i/>
                <w:iCs/>
              </w:rPr>
              <w:t>Femme_Enceinte</w:t>
            </w:r>
            <w:proofErr w:type="spellEnd"/>
            <w:r w:rsidRPr="563BA383">
              <w:rPr>
                <w:i/>
                <w:iCs/>
              </w:rPr>
              <w:t xml:space="preserve"> table.</w:t>
            </w:r>
          </w:p>
        </w:tc>
      </w:tr>
      <w:tr w:rsidRPr="00FF0759" w:rsidR="00F61026" w:rsidTr="2EBDC497" w14:paraId="72EF5CF9" w14:textId="77777777">
        <w:trPr>
          <w:cantSplit/>
        </w:trPr>
        <w:tc>
          <w:tcPr>
            <w:tcW w:w="3005" w:type="dxa"/>
          </w:tcPr>
          <w:p w:rsidRPr="00F61026" w:rsidR="00F61026" w:rsidP="001C2DEC" w:rsidRDefault="00F61026" w14:paraId="47F7F320" w14:textId="1B5A344B">
            <w:pPr>
              <w:rPr>
                <w:b/>
                <w:bCs/>
              </w:rPr>
            </w:pPr>
            <w:r w:rsidRPr="00F61026">
              <w:rPr>
                <w:b/>
                <w:bCs/>
              </w:rPr>
              <w:t>Enrolment date</w:t>
            </w:r>
          </w:p>
        </w:tc>
        <w:tc>
          <w:tcPr>
            <w:tcW w:w="6062" w:type="dxa"/>
          </w:tcPr>
          <w:p w:rsidR="00384892" w:rsidP="632D65E3" w:rsidRDefault="67555DC4" w14:paraId="15794B0B" w14:textId="0E6E36EB">
            <w:pPr>
              <w:rPr>
                <w:lang w:val="fr-FR"/>
              </w:rPr>
            </w:pPr>
            <w:r w:rsidRPr="61B037E0">
              <w:rPr>
                <w:lang w:val="fr-FR"/>
              </w:rPr>
              <w:t>Label</w:t>
            </w:r>
            <w:r w:rsidRPr="61B037E0" w:rsidR="4C4E6D20">
              <w:rPr>
                <w:lang w:val="fr-FR"/>
              </w:rPr>
              <w:t xml:space="preserve"> </w:t>
            </w:r>
            <w:r w:rsidRPr="61B037E0" w:rsidR="00384892">
              <w:rPr>
                <w:lang w:val="fr-FR"/>
              </w:rPr>
              <w:t xml:space="preserve">‘Date </w:t>
            </w:r>
            <w:r w:rsidRPr="61B037E0" w:rsidR="006E0189">
              <w:rPr>
                <w:lang w:val="fr-FR"/>
              </w:rPr>
              <w:t>d’admission’</w:t>
            </w:r>
          </w:p>
          <w:p w:rsidRPr="003E1B8D" w:rsidR="00F61026" w:rsidP="632D65E3" w:rsidRDefault="1CCD1D6A" w14:paraId="6AB31311" w14:textId="633A248F">
            <w:pPr>
              <w:rPr>
                <w:lang w:val="fr-FR"/>
              </w:rPr>
            </w:pPr>
            <w:proofErr w:type="spellStart"/>
            <w:r w:rsidRPr="563BA383">
              <w:rPr>
                <w:lang w:val="fr-FR"/>
              </w:rPr>
              <w:t>Enrolment</w:t>
            </w:r>
            <w:proofErr w:type="spellEnd"/>
            <w:r w:rsidRPr="563BA383">
              <w:rPr>
                <w:lang w:val="fr-FR"/>
              </w:rPr>
              <w:t xml:space="preserve"> date</w:t>
            </w:r>
            <w:r w:rsidRPr="563BA383" w:rsidR="22235059">
              <w:rPr>
                <w:lang w:val="fr-FR"/>
              </w:rPr>
              <w:t xml:space="preserve"> </w:t>
            </w:r>
            <w:proofErr w:type="spellStart"/>
            <w:r w:rsidRPr="563BA383" w:rsidR="22235059">
              <w:rPr>
                <w:lang w:val="fr-FR"/>
              </w:rPr>
              <w:t>is</w:t>
            </w:r>
            <w:proofErr w:type="spellEnd"/>
            <w:r w:rsidRPr="563BA383" w:rsidR="22235059">
              <w:rPr>
                <w:lang w:val="fr-FR"/>
              </w:rPr>
              <w:t xml:space="preserve"> </w:t>
            </w:r>
            <w:proofErr w:type="spellStart"/>
            <w:r w:rsidRPr="563BA383" w:rsidR="1BEE0BD0">
              <w:rPr>
                <w:lang w:val="fr-FR"/>
              </w:rPr>
              <w:t>Femme_enceinte-</w:t>
            </w:r>
            <w:r w:rsidRPr="563BA383" w:rsidR="78898E91">
              <w:rPr>
                <w:lang w:val="fr-FR"/>
              </w:rPr>
              <w:t>DateVisitSuiviPTME</w:t>
            </w:r>
            <w:proofErr w:type="spellEnd"/>
          </w:p>
        </w:tc>
      </w:tr>
      <w:tr w:rsidRPr="00612D9E" w:rsidR="00F47B34" w:rsidTr="2EBDC497" w14:paraId="199DC408" w14:textId="77777777">
        <w:trPr>
          <w:cantSplit/>
        </w:trPr>
        <w:tc>
          <w:tcPr>
            <w:tcW w:w="3005" w:type="dxa"/>
          </w:tcPr>
          <w:p w:rsidRPr="00F61026" w:rsidR="00F47B34" w:rsidP="00CD3966" w:rsidRDefault="6CB8C9A1" w14:paraId="32A13F6E" w14:textId="5F3B8C89">
            <w:pPr>
              <w:rPr>
                <w:b/>
                <w:bCs/>
              </w:rPr>
            </w:pPr>
            <w:r w:rsidRPr="61B037E0">
              <w:rPr>
                <w:b/>
                <w:bCs/>
              </w:rPr>
              <w:t>Incident date</w:t>
            </w:r>
          </w:p>
        </w:tc>
        <w:tc>
          <w:tcPr>
            <w:tcW w:w="6062" w:type="dxa"/>
          </w:tcPr>
          <w:p w:rsidRPr="00621112" w:rsidR="00DD4CBC" w:rsidP="00CD3966" w:rsidRDefault="206BC5EE" w14:paraId="526E8735" w14:textId="56D812CE">
            <w:r>
              <w:t xml:space="preserve">Label </w:t>
            </w:r>
            <w:r w:rsidR="6A602F3F">
              <w:t>‘</w:t>
            </w:r>
            <w:r w:rsidR="4A68B9AA">
              <w:t xml:space="preserve">Date </w:t>
            </w:r>
            <w:proofErr w:type="spellStart"/>
            <w:r w:rsidR="0C72DA6D">
              <w:t>d’exportation</w:t>
            </w:r>
            <w:proofErr w:type="spellEnd"/>
            <w:r w:rsidR="0C72DA6D">
              <w:t xml:space="preserve"> de </w:t>
            </w:r>
            <w:proofErr w:type="spellStart"/>
            <w:r>
              <w:t>SIDAInfo</w:t>
            </w:r>
            <w:proofErr w:type="spellEnd"/>
            <w:r w:rsidR="6A602F3F">
              <w:t>’</w:t>
            </w:r>
          </w:p>
          <w:p w:rsidRPr="00612D9E" w:rsidR="00F47B34" w:rsidP="00CD3966" w:rsidRDefault="6CB8C9A1" w14:paraId="6F0B252B" w14:textId="13EDFFFD">
            <w:r>
              <w:t xml:space="preserve">Incident date is </w:t>
            </w:r>
            <w:r w:rsidR="67555DC4">
              <w:t xml:space="preserve">the date of the </w:t>
            </w:r>
            <w:proofErr w:type="spellStart"/>
            <w:r w:rsidR="67555DC4">
              <w:t>SIDAInfo</w:t>
            </w:r>
            <w:proofErr w:type="spellEnd"/>
            <w:r w:rsidR="67555DC4">
              <w:t xml:space="preserve"> export (taken from the export file)</w:t>
            </w:r>
          </w:p>
        </w:tc>
      </w:tr>
      <w:tr w:rsidR="632D65E3" w:rsidTr="2EBDC497" w14:paraId="2B25D8A2" w14:textId="77777777">
        <w:trPr>
          <w:cantSplit/>
        </w:trPr>
        <w:tc>
          <w:tcPr>
            <w:tcW w:w="3005" w:type="dxa"/>
          </w:tcPr>
          <w:p w:rsidR="44C3DE41" w:rsidP="632D65E3" w:rsidRDefault="44C3DE41" w14:paraId="346F75AB" w14:textId="6A1B631D">
            <w:pPr>
              <w:rPr>
                <w:b/>
                <w:bCs/>
              </w:rPr>
            </w:pPr>
            <w:r w:rsidRPr="632D65E3">
              <w:rPr>
                <w:b/>
                <w:bCs/>
              </w:rPr>
              <w:t>Enrolment status</w:t>
            </w:r>
          </w:p>
        </w:tc>
        <w:tc>
          <w:tcPr>
            <w:tcW w:w="6062" w:type="dxa"/>
          </w:tcPr>
          <w:p w:rsidR="44C3DE41" w:rsidP="632D65E3" w:rsidRDefault="44C3DE41" w14:paraId="2B9D394A" w14:textId="101F59B0">
            <w:r>
              <w:t xml:space="preserve">Enrolment COMPLETED if </w:t>
            </w:r>
            <w:proofErr w:type="spellStart"/>
            <w:r>
              <w:t>Admission_detail-datefin</w:t>
            </w:r>
            <w:proofErr w:type="spellEnd"/>
            <w:r>
              <w:t xml:space="preserve"> is populated.  (This is important, as we won’t be able to have more than one open </w:t>
            </w:r>
            <w:r w:rsidR="3C0BCF3A">
              <w:t>enrolment</w:t>
            </w:r>
            <w:r>
              <w:t xml:space="preserve"> for any patient.). If not “ACTIVE”</w:t>
            </w:r>
            <w:r w:rsidR="32AF4863">
              <w:t>.</w:t>
            </w:r>
          </w:p>
        </w:tc>
      </w:tr>
      <w:tr w:rsidRPr="00F61026" w:rsidR="00B24F6F" w:rsidTr="2EBDC497" w14:paraId="61F53B08" w14:textId="77777777">
        <w:trPr>
          <w:cantSplit/>
        </w:trPr>
        <w:tc>
          <w:tcPr>
            <w:tcW w:w="9067" w:type="dxa"/>
            <w:gridSpan w:val="2"/>
          </w:tcPr>
          <w:p w:rsidRPr="00F61026" w:rsidR="00B24F6F" w:rsidP="001C2DEC" w:rsidRDefault="00B24F6F" w14:paraId="55315E23" w14:textId="77777777">
            <w:pPr>
              <w:rPr>
                <w:b/>
                <w:bCs/>
              </w:rPr>
            </w:pPr>
            <w:r w:rsidRPr="00F61026">
              <w:rPr>
                <w:b/>
                <w:bCs/>
              </w:rPr>
              <w:t>Program stages</w:t>
            </w:r>
          </w:p>
        </w:tc>
      </w:tr>
      <w:tr w:rsidRPr="0019132D" w:rsidR="00B24F6F" w:rsidTr="2EBDC497" w14:paraId="74DDAAD7" w14:textId="77777777">
        <w:trPr>
          <w:cantSplit/>
        </w:trPr>
        <w:tc>
          <w:tcPr>
            <w:tcW w:w="3005" w:type="dxa"/>
          </w:tcPr>
          <w:p w:rsidR="00B24F6F" w:rsidP="001C2DEC" w:rsidRDefault="002502B0" w14:paraId="17E68557" w14:textId="3E63254D">
            <w:r>
              <w:t xml:space="preserve">Admission PTME </w:t>
            </w:r>
            <w:proofErr w:type="spellStart"/>
            <w:r>
              <w:t>mère</w:t>
            </w:r>
            <w:proofErr w:type="spellEnd"/>
          </w:p>
        </w:tc>
        <w:tc>
          <w:tcPr>
            <w:tcW w:w="6062" w:type="dxa"/>
          </w:tcPr>
          <w:p w:rsidRPr="0016570E" w:rsidR="0016570E" w:rsidP="0016570E" w:rsidRDefault="0016570E" w14:paraId="0874A697" w14:textId="77777777">
            <w:pPr>
              <w:rPr>
                <w:i/>
                <w:iCs/>
              </w:rPr>
            </w:pPr>
            <w:r w:rsidRPr="0016570E">
              <w:rPr>
                <w:i/>
                <w:iCs/>
              </w:rPr>
              <w:t>Non-repeatable</w:t>
            </w:r>
          </w:p>
          <w:p w:rsidR="00B24F6F" w:rsidP="001C2DEC" w:rsidRDefault="004E1AC6" w14:paraId="3153B28F" w14:textId="10962364">
            <w:r w:rsidRPr="004E1AC6">
              <w:rPr>
                <w:b/>
                <w:bCs/>
              </w:rPr>
              <w:t>Event date:</w:t>
            </w:r>
            <w:r>
              <w:t xml:space="preserve"> </w:t>
            </w:r>
            <w:proofErr w:type="spellStart"/>
            <w:r w:rsidR="009A1698">
              <w:t>FemmeEnceinte-DateVisiteSuviPTME</w:t>
            </w:r>
            <w:proofErr w:type="spellEnd"/>
            <w:r w:rsidR="009A1698">
              <w:t xml:space="preserve"> (which should be the same as </w:t>
            </w:r>
            <w:proofErr w:type="spellStart"/>
            <w:r w:rsidR="000A54E1">
              <w:t>Admission_detail-date</w:t>
            </w:r>
            <w:r w:rsidR="00EF763C">
              <w:t>debut</w:t>
            </w:r>
            <w:proofErr w:type="spellEnd"/>
            <w:r>
              <w:t>.</w:t>
            </w:r>
          </w:p>
          <w:p w:rsidR="00237999" w:rsidP="001C2DEC" w:rsidRDefault="004E1AC6" w14:paraId="4C7B2B63" w14:textId="77777777">
            <w:pPr>
              <w:rPr>
                <w:b/>
                <w:bCs/>
              </w:rPr>
            </w:pPr>
            <w:r w:rsidRPr="008B79AF">
              <w:rPr>
                <w:b/>
                <w:bCs/>
              </w:rPr>
              <w:t>Data element</w:t>
            </w:r>
            <w:r w:rsidR="00237999">
              <w:rPr>
                <w:b/>
                <w:bCs/>
              </w:rPr>
              <w:t>s</w:t>
            </w:r>
            <w:r w:rsidRPr="008B79AF">
              <w:rPr>
                <w:b/>
                <w:bCs/>
              </w:rPr>
              <w:t>:</w:t>
            </w:r>
          </w:p>
          <w:p w:rsidRPr="00111DA1" w:rsidR="004E1AC6" w:rsidP="00111DA1" w:rsidRDefault="6E80A0B4" w14:paraId="7D81A508" w14:textId="7A6BB2B8">
            <w:pPr>
              <w:pStyle w:val="Dot"/>
            </w:pPr>
            <w:r>
              <w:t>‘</w:t>
            </w:r>
            <w:proofErr w:type="spellStart"/>
            <w:r>
              <w:t>Statut</w:t>
            </w:r>
            <w:proofErr w:type="spellEnd"/>
            <w:r>
              <w:t xml:space="preserve"> </w:t>
            </w:r>
            <w:proofErr w:type="spellStart"/>
            <w:r w:rsidR="1DFC6BF0">
              <w:t>avant</w:t>
            </w:r>
            <w:proofErr w:type="spellEnd"/>
            <w:r w:rsidR="1DFC6BF0">
              <w:t xml:space="preserve"> </w:t>
            </w:r>
            <w:proofErr w:type="spellStart"/>
            <w:r w:rsidR="1DFC6BF0">
              <w:t>cette</w:t>
            </w:r>
            <w:proofErr w:type="spellEnd"/>
            <w:r w:rsidR="1DFC6BF0">
              <w:t xml:space="preserve"> </w:t>
            </w:r>
            <w:proofErr w:type="spellStart"/>
            <w:r w:rsidR="1DFC6BF0">
              <w:t>grossesse</w:t>
            </w:r>
            <w:proofErr w:type="spellEnd"/>
            <w:r>
              <w:t xml:space="preserve">’: if the mother has a </w:t>
            </w:r>
            <w:proofErr w:type="spellStart"/>
            <w:r w:rsidR="7EBE0F19">
              <w:t>FileActive-</w:t>
            </w:r>
            <w:r w:rsidR="509809BB">
              <w:t>datedepist</w:t>
            </w:r>
            <w:proofErr w:type="spellEnd"/>
            <w:r w:rsidR="509809BB">
              <w:t xml:space="preserve"> (test date) before </w:t>
            </w:r>
            <w:r w:rsidR="13B8EF33">
              <w:t>the enrolment date</w:t>
            </w:r>
            <w:r w:rsidR="1DFC6BF0">
              <w:t>, then ‘</w:t>
            </w:r>
            <w:proofErr w:type="spellStart"/>
            <w:r w:rsidR="17C3EDE5">
              <w:t>Statut</w:t>
            </w:r>
            <w:proofErr w:type="spellEnd"/>
            <w:r w:rsidR="17C3EDE5">
              <w:t xml:space="preserve"> </w:t>
            </w:r>
            <w:proofErr w:type="spellStart"/>
            <w:r w:rsidR="17C3EDE5">
              <w:t>d</w:t>
            </w:r>
            <w:r w:rsidR="66DA4EAF">
              <w:t>éja</w:t>
            </w:r>
            <w:proofErr w:type="spellEnd"/>
            <w:r w:rsidR="66DA4EAF">
              <w:t xml:space="preserve"> </w:t>
            </w:r>
            <w:proofErr w:type="spellStart"/>
            <w:r w:rsidR="66DA4EAF">
              <w:t>connu</w:t>
            </w:r>
            <w:proofErr w:type="spellEnd"/>
            <w:r w:rsidR="66DA4EAF">
              <w:t>’ else ‘</w:t>
            </w:r>
            <w:proofErr w:type="spellStart"/>
            <w:r w:rsidR="17C3EDE5">
              <w:t>Statut</w:t>
            </w:r>
            <w:proofErr w:type="spellEnd"/>
            <w:r w:rsidR="17C3EDE5">
              <w:t xml:space="preserve"> n</w:t>
            </w:r>
            <w:r w:rsidR="66DA4EAF">
              <w:t xml:space="preserve">on </w:t>
            </w:r>
            <w:proofErr w:type="spellStart"/>
            <w:r w:rsidR="66DA4EAF">
              <w:t>connu</w:t>
            </w:r>
            <w:proofErr w:type="spellEnd"/>
            <w:r w:rsidR="66DA4EAF">
              <w:t>’</w:t>
            </w:r>
            <w:r w:rsidR="1DA0180A">
              <w:t>.</w:t>
            </w:r>
          </w:p>
          <w:p w:rsidRPr="0019132D" w:rsidR="00237999" w:rsidP="00111DA1" w:rsidRDefault="0839EC39" w14:paraId="01960F82" w14:textId="269389A5">
            <w:pPr>
              <w:pStyle w:val="Dot"/>
            </w:pPr>
            <w:r>
              <w:t xml:space="preserve">‘ARV </w:t>
            </w:r>
            <w:proofErr w:type="spellStart"/>
            <w:r>
              <w:t>commencé</w:t>
            </w:r>
            <w:proofErr w:type="spellEnd"/>
            <w:r>
              <w:t xml:space="preserve"> </w:t>
            </w:r>
            <w:proofErr w:type="spellStart"/>
            <w:r>
              <w:t>avant</w:t>
            </w:r>
            <w:proofErr w:type="spellEnd"/>
            <w:r>
              <w:t xml:space="preserve"> </w:t>
            </w:r>
            <w:proofErr w:type="spellStart"/>
            <w:r>
              <w:t>cette</w:t>
            </w:r>
            <w:proofErr w:type="spellEnd"/>
            <w:r>
              <w:t xml:space="preserve"> </w:t>
            </w:r>
            <w:proofErr w:type="spellStart"/>
            <w:r>
              <w:t>grossesse</w:t>
            </w:r>
            <w:proofErr w:type="spellEnd"/>
            <w:r w:rsidR="3ABD9230">
              <w:t xml:space="preserve">’ [ARV started before this pregnancy]: </w:t>
            </w:r>
            <w:r w:rsidR="46275DCB">
              <w:t>if the mothe</w:t>
            </w:r>
            <w:r w:rsidR="523FF8B8">
              <w:t xml:space="preserve">r has a </w:t>
            </w:r>
            <w:proofErr w:type="spellStart"/>
            <w:r w:rsidR="523FF8B8">
              <w:t>Table_ARV</w:t>
            </w:r>
            <w:proofErr w:type="spellEnd"/>
            <w:r w:rsidR="523FF8B8">
              <w:t xml:space="preserve"> entry before </w:t>
            </w:r>
            <w:r w:rsidR="02EDF756">
              <w:t xml:space="preserve">the enrolment date, </w:t>
            </w:r>
            <w:r w:rsidR="1B690A26">
              <w:t>then ‘</w:t>
            </w:r>
            <w:r w:rsidR="17C3EDE5">
              <w:t xml:space="preserve">ARV </w:t>
            </w:r>
            <w:r w:rsidR="12008960">
              <w:t xml:space="preserve">déjà </w:t>
            </w:r>
            <w:proofErr w:type="spellStart"/>
            <w:r w:rsidR="12008960">
              <w:t>commencé</w:t>
            </w:r>
            <w:proofErr w:type="spellEnd"/>
            <w:r w:rsidR="17C3EDE5">
              <w:t xml:space="preserve">’ </w:t>
            </w:r>
            <w:r w:rsidR="1B690A26">
              <w:t>else ‘</w:t>
            </w:r>
            <w:r w:rsidR="12008960">
              <w:t xml:space="preserve">ARV </w:t>
            </w:r>
            <w:proofErr w:type="gramStart"/>
            <w:r w:rsidR="50C4585C">
              <w:t>pas</w:t>
            </w:r>
            <w:proofErr w:type="gramEnd"/>
            <w:r w:rsidR="50C4585C">
              <w:t xml:space="preserve"> encore </w:t>
            </w:r>
            <w:proofErr w:type="spellStart"/>
            <w:r w:rsidR="50C4585C">
              <w:t>commencé</w:t>
            </w:r>
            <w:proofErr w:type="spellEnd"/>
            <w:r w:rsidR="1B690A26">
              <w:t>’.</w:t>
            </w:r>
          </w:p>
        </w:tc>
      </w:tr>
      <w:tr w:rsidR="00BF08EE" w:rsidTr="2EBDC497" w14:paraId="2E4870BC" w14:textId="77777777">
        <w:trPr>
          <w:cantSplit/>
        </w:trPr>
        <w:tc>
          <w:tcPr>
            <w:tcW w:w="3005" w:type="dxa"/>
          </w:tcPr>
          <w:p w:rsidR="00BF08EE" w:rsidP="001C2DEC" w:rsidRDefault="00BF08EE" w14:paraId="41D30BB5" w14:textId="35B29D49">
            <w:r>
              <w:t>Premier debut ARV</w:t>
            </w:r>
            <w:r w:rsidR="002E07C5">
              <w:t xml:space="preserve"> (PTME)</w:t>
            </w:r>
          </w:p>
        </w:tc>
        <w:tc>
          <w:tcPr>
            <w:tcW w:w="6062" w:type="dxa"/>
          </w:tcPr>
          <w:p w:rsidRPr="008A5C96" w:rsidR="00BF08EE" w:rsidP="001C2DEC" w:rsidRDefault="00BF08EE" w14:paraId="5874F6DE" w14:textId="77777777">
            <w:pPr>
              <w:rPr>
                <w:i/>
                <w:iCs/>
              </w:rPr>
            </w:pPr>
            <w:r>
              <w:rPr>
                <w:i/>
                <w:iCs/>
              </w:rPr>
              <w:t>Non-repeatable – o</w:t>
            </w:r>
            <w:r w:rsidRPr="008A5C96">
              <w:rPr>
                <w:i/>
                <w:iCs/>
              </w:rPr>
              <w:t xml:space="preserve">ne event per </w:t>
            </w:r>
            <w:r>
              <w:rPr>
                <w:i/>
                <w:iCs/>
              </w:rPr>
              <w:t xml:space="preserve">enrolment based on the earliest “ARV” record in </w:t>
            </w:r>
            <w:proofErr w:type="spellStart"/>
            <w:r>
              <w:rPr>
                <w:i/>
                <w:iCs/>
              </w:rPr>
              <w:t>Admission_detail</w:t>
            </w:r>
            <w:proofErr w:type="spellEnd"/>
          </w:p>
          <w:p w:rsidR="00BF08EE" w:rsidP="001C2DEC" w:rsidRDefault="62181CBC" w14:paraId="6E65114D" w14:textId="46A3BD9E">
            <w:r w:rsidRPr="632D65E3">
              <w:rPr>
                <w:b/>
                <w:bCs/>
              </w:rPr>
              <w:t>Event date:</w:t>
            </w:r>
            <w:r>
              <w:t xml:space="preserve"> </w:t>
            </w:r>
            <w:proofErr w:type="spellStart"/>
            <w:r>
              <w:t>Admission_detail-dat</w:t>
            </w:r>
            <w:r w:rsidR="53E10C1C">
              <w:t>e</w:t>
            </w:r>
            <w:r>
              <w:t>debut</w:t>
            </w:r>
            <w:proofErr w:type="spellEnd"/>
            <w:r>
              <w:t xml:space="preserve"> (earliest “ARV” record)</w:t>
            </w:r>
          </w:p>
          <w:p w:rsidR="00BF08EE" w:rsidP="001C2DEC" w:rsidRDefault="00BF08EE" w14:paraId="11558B9D" w14:textId="77777777"/>
          <w:p w:rsidRPr="00874B0C" w:rsidR="00BF08EE" w:rsidP="2EBDC497" w:rsidRDefault="0E2BC25E" w14:paraId="2E00175E" w14:textId="4BA3C66B">
            <w:pPr>
              <w:rPr>
                <w:rFonts w:asciiTheme="minorHAnsi" w:hAnsiTheme="minorHAnsi" w:eastAsiaTheme="minorEastAsia" w:cstheme="minorBidi"/>
                <w:color w:val="333333"/>
              </w:rPr>
            </w:pPr>
            <w:r w:rsidRPr="2EBDC497">
              <w:rPr>
                <w:i/>
                <w:iCs/>
              </w:rPr>
              <w:t xml:space="preserve">This is </w:t>
            </w:r>
            <w:proofErr w:type="gramStart"/>
            <w:r w:rsidRPr="2EBDC497">
              <w:rPr>
                <w:i/>
                <w:iCs/>
              </w:rPr>
              <w:t>exactly the same</w:t>
            </w:r>
            <w:proofErr w:type="gramEnd"/>
            <w:r w:rsidRPr="2EBDC497">
              <w:rPr>
                <w:i/>
                <w:iCs/>
              </w:rPr>
              <w:t xml:space="preserve"> as </w:t>
            </w:r>
            <w:r w:rsidRPr="2EBDC497" w:rsidR="3C592D22">
              <w:rPr>
                <w:i/>
                <w:iCs/>
              </w:rPr>
              <w:t xml:space="preserve">the </w:t>
            </w:r>
            <w:r w:rsidRPr="2EBDC497" w:rsidR="7786AFE0">
              <w:rPr>
                <w:i/>
                <w:iCs/>
              </w:rPr>
              <w:t>‘</w:t>
            </w:r>
            <w:r w:rsidRPr="2EBDC497" w:rsidR="3C592D22">
              <w:rPr>
                <w:i/>
                <w:iCs/>
              </w:rPr>
              <w:t>TARV</w:t>
            </w:r>
            <w:r w:rsidRPr="2EBDC497" w:rsidR="7786AFE0">
              <w:rPr>
                <w:i/>
                <w:iCs/>
              </w:rPr>
              <w:t>’</w:t>
            </w:r>
            <w:r w:rsidRPr="2EBDC497" w:rsidR="3C592D22">
              <w:rPr>
                <w:i/>
                <w:iCs/>
              </w:rPr>
              <w:t xml:space="preserve"> program </w:t>
            </w:r>
            <w:r w:rsidRPr="2EBDC497">
              <w:rPr>
                <w:i/>
                <w:iCs/>
              </w:rPr>
              <w:t>‘Premier debut ARV’</w:t>
            </w:r>
            <w:r w:rsidRPr="2EBDC497" w:rsidR="3C592D22">
              <w:rPr>
                <w:i/>
                <w:iCs/>
              </w:rPr>
              <w:t xml:space="preserve"> event, but </w:t>
            </w:r>
            <w:r w:rsidRPr="2EBDC497" w:rsidR="6B7F0E0D">
              <w:rPr>
                <w:i/>
                <w:iCs/>
              </w:rPr>
              <w:t xml:space="preserve">it </w:t>
            </w:r>
            <w:r w:rsidRPr="2EBDC497" w:rsidR="3C592D22">
              <w:rPr>
                <w:i/>
                <w:iCs/>
              </w:rPr>
              <w:t xml:space="preserve">is only included </w:t>
            </w:r>
            <w:r w:rsidRPr="2EBDC497" w:rsidR="7786AFE0">
              <w:rPr>
                <w:i/>
                <w:iCs/>
              </w:rPr>
              <w:t xml:space="preserve">in this ‘PTME </w:t>
            </w:r>
            <w:proofErr w:type="spellStart"/>
            <w:r w:rsidRPr="2EBDC497" w:rsidR="7786AFE0">
              <w:rPr>
                <w:i/>
                <w:iCs/>
              </w:rPr>
              <w:t>mère</w:t>
            </w:r>
            <w:proofErr w:type="spellEnd"/>
            <w:r w:rsidRPr="2EBDC497" w:rsidR="7786AFE0">
              <w:rPr>
                <w:i/>
                <w:iCs/>
              </w:rPr>
              <w:t xml:space="preserve">’ program </w:t>
            </w:r>
            <w:r w:rsidRPr="2EBDC497" w:rsidR="3C592D22">
              <w:rPr>
                <w:b/>
                <w:bCs/>
                <w:i/>
                <w:iCs/>
              </w:rPr>
              <w:t>if th</w:t>
            </w:r>
            <w:r w:rsidRPr="2EBDC497" w:rsidR="34EB0B78">
              <w:rPr>
                <w:b/>
                <w:bCs/>
                <w:i/>
                <w:iCs/>
              </w:rPr>
              <w:t>at</w:t>
            </w:r>
            <w:r w:rsidRPr="2EBDC497" w:rsidR="3C592D22">
              <w:rPr>
                <w:b/>
                <w:bCs/>
                <w:i/>
                <w:iCs/>
              </w:rPr>
              <w:t xml:space="preserve"> event falls within the dates of this </w:t>
            </w:r>
            <w:r w:rsidRPr="2EBDC497" w:rsidR="7786AFE0">
              <w:rPr>
                <w:b/>
                <w:bCs/>
                <w:i/>
                <w:iCs/>
              </w:rPr>
              <w:t>program enrolment</w:t>
            </w:r>
            <w:r w:rsidR="3C4444D9">
              <w:t xml:space="preserve"> </w:t>
            </w:r>
            <w:r w:rsidR="590D299B">
              <w:t>(</w:t>
            </w:r>
            <w:r w:rsidR="1E4C66AF">
              <w:t>≥</w:t>
            </w:r>
            <w:r w:rsidR="7FA69EC8">
              <w:t> </w:t>
            </w:r>
            <w:r w:rsidR="7444CCAE">
              <w:t xml:space="preserve">enrolment start date or </w:t>
            </w:r>
            <w:r w:rsidR="1E4C66AF">
              <w:t>≤</w:t>
            </w:r>
            <w:r w:rsidR="7444CCAE">
              <w:t xml:space="preserve"> enrolment end date)</w:t>
            </w:r>
            <w:r w:rsidRPr="2EBDC497" w:rsidR="7786AFE0">
              <w:rPr>
                <w:i/>
                <w:iCs/>
              </w:rPr>
              <w:t>.</w:t>
            </w:r>
            <w:r w:rsidRPr="2EBDC497" w:rsidR="5595BEEB">
              <w:rPr>
                <w:rFonts w:asciiTheme="minorHAnsi" w:hAnsiTheme="minorHAnsi" w:eastAsiaTheme="minorEastAsia" w:cstheme="minorBidi"/>
                <w:color w:val="333333"/>
              </w:rPr>
              <w:t xml:space="preserve">  </w:t>
            </w:r>
            <w:r w:rsidRPr="2EBDC497" w:rsidR="50619D1A">
              <w:rPr>
                <w:rFonts w:asciiTheme="minorHAnsi" w:hAnsiTheme="minorHAnsi" w:eastAsiaTheme="minorEastAsia" w:cstheme="minorBidi"/>
                <w:color w:val="333333"/>
              </w:rPr>
              <w:t>Since each patient can only have one ‘Premier debut ARV date’, it will fall within one (and only one) of their PTME enrolments, or it may fall outside of them all so this event will not be created.</w:t>
            </w:r>
          </w:p>
          <w:p w:rsidRPr="00874B0C" w:rsidR="00BF08EE" w:rsidP="563BA383" w:rsidRDefault="00BF08EE" w14:paraId="6D56C3DD" w14:textId="6876C96F">
            <w:pPr>
              <w:rPr>
                <w:rFonts w:asciiTheme="minorHAnsi" w:hAnsiTheme="minorHAnsi" w:eastAsiaTheme="minorEastAsia" w:cstheme="minorBidi"/>
                <w:color w:val="333333"/>
              </w:rPr>
            </w:pPr>
          </w:p>
          <w:p w:rsidRPr="00874B0C" w:rsidR="00BF08EE" w:rsidP="563BA383" w:rsidRDefault="5EBA4D88" w14:paraId="1A2F93DE" w14:textId="1205585C">
            <w:pPr>
              <w:rPr>
                <w:rFonts w:asciiTheme="minorHAnsi" w:hAnsiTheme="minorHAnsi" w:eastAsiaTheme="minorEastAsia" w:cstheme="minorBidi"/>
                <w:color w:val="333333"/>
              </w:rPr>
            </w:pPr>
            <w:r w:rsidRPr="563BA383">
              <w:rPr>
                <w:rFonts w:asciiTheme="minorHAnsi" w:hAnsiTheme="minorHAnsi" w:eastAsiaTheme="minorEastAsia" w:cstheme="minorBidi"/>
                <w:color w:val="333333"/>
              </w:rPr>
              <w:t>Note: the generation of this event is calculated during the dhis2 payload generation process.</w:t>
            </w:r>
          </w:p>
        </w:tc>
      </w:tr>
      <w:tr w:rsidRPr="00974D76" w:rsidR="00B24F6F" w:rsidTr="2EBDC497" w14:paraId="104AE904" w14:textId="77777777">
        <w:trPr>
          <w:cantSplit/>
        </w:trPr>
        <w:tc>
          <w:tcPr>
            <w:tcW w:w="3005" w:type="dxa"/>
          </w:tcPr>
          <w:p w:rsidRPr="0019132D" w:rsidR="00B24F6F" w:rsidP="001C2DEC" w:rsidRDefault="00DC3E29" w14:paraId="76EFF848" w14:textId="016C5DDF">
            <w:r>
              <w:lastRenderedPageBreak/>
              <w:t>Accouchement</w:t>
            </w:r>
            <w:r w:rsidR="0016570E">
              <w:t xml:space="preserve"> [delivery]</w:t>
            </w:r>
          </w:p>
        </w:tc>
        <w:tc>
          <w:tcPr>
            <w:tcW w:w="6062" w:type="dxa"/>
          </w:tcPr>
          <w:p w:rsidRPr="0016570E" w:rsidR="0016570E" w:rsidP="001C2DEC" w:rsidRDefault="0016570E" w14:paraId="545A805C" w14:textId="43DAA68C">
            <w:pPr>
              <w:rPr>
                <w:i/>
                <w:iCs/>
                <w:lang w:val="fr-FR"/>
              </w:rPr>
            </w:pPr>
            <w:r w:rsidRPr="0016570E">
              <w:rPr>
                <w:i/>
                <w:iCs/>
                <w:lang w:val="fr-FR"/>
              </w:rPr>
              <w:t>Non-</w:t>
            </w:r>
            <w:proofErr w:type="spellStart"/>
            <w:r w:rsidRPr="0016570E">
              <w:rPr>
                <w:i/>
                <w:iCs/>
                <w:lang w:val="fr-FR"/>
              </w:rPr>
              <w:t>repeatable</w:t>
            </w:r>
            <w:proofErr w:type="spellEnd"/>
          </w:p>
          <w:p w:rsidRPr="0055455F" w:rsidR="00B24F6F" w:rsidP="001C2DEC" w:rsidRDefault="00DC3E29" w14:paraId="618D430E" w14:textId="3559E2B1">
            <w:pPr>
              <w:rPr>
                <w:lang w:val="fr-FR"/>
              </w:rPr>
            </w:pPr>
            <w:proofErr w:type="spellStart"/>
            <w:r w:rsidRPr="0055455F">
              <w:rPr>
                <w:b/>
                <w:bCs/>
                <w:lang w:val="fr-FR"/>
              </w:rPr>
              <w:t>Event</w:t>
            </w:r>
            <w:proofErr w:type="spellEnd"/>
            <w:r w:rsidRPr="0055455F">
              <w:rPr>
                <w:b/>
                <w:bCs/>
                <w:lang w:val="fr-FR"/>
              </w:rPr>
              <w:t xml:space="preserve"> </w:t>
            </w:r>
            <w:proofErr w:type="gramStart"/>
            <w:r w:rsidRPr="0055455F">
              <w:rPr>
                <w:b/>
                <w:bCs/>
                <w:lang w:val="fr-FR"/>
              </w:rPr>
              <w:t>date:</w:t>
            </w:r>
            <w:proofErr w:type="gramEnd"/>
            <w:r w:rsidRPr="0055455F">
              <w:rPr>
                <w:lang w:val="fr-FR"/>
              </w:rPr>
              <w:t xml:space="preserve"> </w:t>
            </w:r>
            <w:proofErr w:type="spellStart"/>
            <w:r w:rsidRPr="0055455F" w:rsidR="0055455F">
              <w:rPr>
                <w:lang w:val="fr-FR"/>
              </w:rPr>
              <w:t>Femme_enceinte-DateAccoucheSuiviPTME</w:t>
            </w:r>
            <w:proofErr w:type="spellEnd"/>
          </w:p>
          <w:p w:rsidRPr="008A0167" w:rsidR="00DC3E29" w:rsidP="563BA383" w:rsidRDefault="24DA0957" w14:paraId="6F14E966" w14:textId="36E6C678">
            <w:r w:rsidRPr="00906BF8">
              <w:rPr>
                <w:b/>
              </w:rPr>
              <w:t>Data elements:</w:t>
            </w:r>
            <w:r w:rsidRPr="00906BF8" w:rsidR="057C8D37">
              <w:rPr>
                <w:b/>
              </w:rPr>
              <w:t xml:space="preserve"> </w:t>
            </w:r>
            <w:r w:rsidRPr="00906BF8" w:rsidR="5BF40646">
              <w:t>‘</w:t>
            </w:r>
            <w:r w:rsidRPr="00906BF8" w:rsidR="75502644">
              <w:t xml:space="preserve">Issue de la </w:t>
            </w:r>
            <w:proofErr w:type="spellStart"/>
            <w:r w:rsidRPr="00906BF8" w:rsidR="75502644">
              <w:t>grossess</w:t>
            </w:r>
            <w:r w:rsidRPr="00906BF8" w:rsidR="6FF93B4A">
              <w:t>e</w:t>
            </w:r>
            <w:proofErr w:type="spellEnd"/>
            <w:proofErr w:type="gramStart"/>
            <w:r w:rsidRPr="00906BF8" w:rsidR="75502644">
              <w:t>’ :</w:t>
            </w:r>
            <w:proofErr w:type="gramEnd"/>
            <w:r w:rsidRPr="00906BF8" w:rsidR="060F3819">
              <w:t xml:space="preserve"> </w:t>
            </w:r>
            <w:proofErr w:type="spellStart"/>
            <w:r w:rsidRPr="00906BF8" w:rsidR="060F3819">
              <w:t>Femme_enceinte-issuegrossesse</w:t>
            </w:r>
            <w:proofErr w:type="spellEnd"/>
            <w:r w:rsidRPr="00906BF8" w:rsidR="060F3819">
              <w:t xml:space="preserve"> (use </w:t>
            </w:r>
            <w:proofErr w:type="spellStart"/>
            <w:r w:rsidRPr="00906BF8" w:rsidR="060F3819">
              <w:t>SIDAInfo</w:t>
            </w:r>
            <w:proofErr w:type="spellEnd"/>
            <w:r w:rsidRPr="00906BF8" w:rsidR="060F3819">
              <w:t xml:space="preserve"> lookup codes and values).</w:t>
            </w:r>
            <w:r w:rsidRPr="00906BF8" w:rsidR="4A73A60B">
              <w:t xml:space="preserve"> </w:t>
            </w:r>
            <w:r w:rsidR="4A73A60B">
              <w:t>If empty, leave it blank</w:t>
            </w:r>
            <w:r w:rsidR="766B5FB4">
              <w:t>.</w:t>
            </w:r>
          </w:p>
        </w:tc>
      </w:tr>
      <w:tr w:rsidRPr="0055455F" w:rsidR="00B24F6F" w:rsidTr="2EBDC497" w14:paraId="3195EE96" w14:textId="77777777">
        <w:trPr>
          <w:cantSplit/>
        </w:trPr>
        <w:tc>
          <w:tcPr>
            <w:tcW w:w="3005" w:type="dxa"/>
          </w:tcPr>
          <w:p w:rsidRPr="0055455F" w:rsidR="00B24F6F" w:rsidP="001C2DEC" w:rsidRDefault="00EF763C" w14:paraId="24D9F4C7" w14:textId="3E6520CA">
            <w:pPr>
              <w:rPr>
                <w:lang w:val="fr-FR"/>
              </w:rPr>
            </w:pPr>
            <w:r>
              <w:rPr>
                <w:lang w:val="fr-FR"/>
              </w:rPr>
              <w:t>Sortie PTME mère</w:t>
            </w:r>
          </w:p>
        </w:tc>
        <w:tc>
          <w:tcPr>
            <w:tcW w:w="6062" w:type="dxa"/>
          </w:tcPr>
          <w:p w:rsidRPr="002C084B" w:rsidR="002C084B" w:rsidP="001C2DEC" w:rsidRDefault="002C084B" w14:paraId="464A9366" w14:textId="35CFB0F4">
            <w:r w:rsidRPr="002C084B">
              <w:t xml:space="preserve">Non-repeatable – one event if </w:t>
            </w:r>
            <w:proofErr w:type="spellStart"/>
            <w:r w:rsidR="00052431">
              <w:t>Admission_detail-datefin</w:t>
            </w:r>
            <w:proofErr w:type="spellEnd"/>
            <w:r w:rsidR="00052431">
              <w:t xml:space="preserve"> is populated.</w:t>
            </w:r>
          </w:p>
          <w:p w:rsidRPr="0055455F" w:rsidR="00B24F6F" w:rsidP="001C2DEC" w:rsidRDefault="00052431" w14:paraId="58904438" w14:textId="5541DDCF">
            <w:pPr>
              <w:rPr>
                <w:lang w:val="fr-FR"/>
              </w:rPr>
            </w:pPr>
            <w:proofErr w:type="spellStart"/>
            <w:r w:rsidRPr="00052431">
              <w:rPr>
                <w:b/>
                <w:bCs/>
                <w:lang w:val="fr-FR"/>
              </w:rPr>
              <w:t>Event</w:t>
            </w:r>
            <w:proofErr w:type="spellEnd"/>
            <w:r w:rsidRPr="00052431">
              <w:rPr>
                <w:b/>
                <w:bCs/>
                <w:lang w:val="fr-FR"/>
              </w:rPr>
              <w:t xml:space="preserve"> </w:t>
            </w:r>
            <w:proofErr w:type="gramStart"/>
            <w:r w:rsidRPr="00052431">
              <w:rPr>
                <w:b/>
                <w:bCs/>
                <w:lang w:val="fr-FR"/>
              </w:rPr>
              <w:t>date:</w:t>
            </w:r>
            <w:proofErr w:type="gramEnd"/>
            <w:r>
              <w:rPr>
                <w:lang w:val="fr-FR"/>
              </w:rPr>
              <w:t xml:space="preserve"> </w:t>
            </w:r>
            <w:proofErr w:type="spellStart"/>
            <w:r w:rsidRPr="002C084B" w:rsidR="00B72869">
              <w:rPr>
                <w:lang w:val="fr-FR"/>
              </w:rPr>
              <w:t>Admission_detail-datefin</w:t>
            </w:r>
            <w:proofErr w:type="spellEnd"/>
          </w:p>
        </w:tc>
      </w:tr>
    </w:tbl>
    <w:p w:rsidRPr="002C084B" w:rsidR="00BA32B6" w:rsidP="00814CA5" w:rsidRDefault="00BA32B6" w14:paraId="01005B00" w14:textId="29E3CEBB">
      <w:pPr>
        <w:rPr>
          <w:lang w:val="fr-FR"/>
        </w:rPr>
      </w:pPr>
    </w:p>
    <w:p w:rsidRPr="002C084B" w:rsidR="0000550C" w:rsidP="00814CA5" w:rsidRDefault="0000550C" w14:paraId="237E9269" w14:textId="77777777">
      <w:pPr>
        <w:rPr>
          <w:lang w:val="fr-FR"/>
        </w:rPr>
      </w:pPr>
    </w:p>
    <w:p w:rsidR="007C48A4" w:rsidRDefault="007C48A4" w14:paraId="6B17B8C7" w14:textId="77777777">
      <w:pPr>
        <w:rPr>
          <w:rFonts w:eastAsia="Times New Roman" w:cs="Times New Roman" w:asciiTheme="minorHAnsi" w:hAnsiTheme="minorHAnsi"/>
          <w:b/>
          <w:lang w:val="fr-FR"/>
        </w:rPr>
      </w:pPr>
      <w:r>
        <w:rPr>
          <w:lang w:val="fr-FR"/>
        </w:rPr>
        <w:br w:type="page"/>
      </w:r>
    </w:p>
    <w:p w:rsidRPr="005A5257" w:rsidR="00B931E8" w:rsidP="00E2438D" w:rsidRDefault="00B931E8" w14:paraId="2557E263" w14:textId="61C559ED">
      <w:pPr>
        <w:pStyle w:val="H3"/>
        <w:rPr>
          <w:lang w:val="fr-FR"/>
        </w:rPr>
      </w:pPr>
      <w:proofErr w:type="gramStart"/>
      <w:r w:rsidRPr="005A5257">
        <w:rPr>
          <w:lang w:val="fr-FR"/>
        </w:rPr>
        <w:lastRenderedPageBreak/>
        <w:t>Program</w:t>
      </w:r>
      <w:r w:rsidR="00E2438D">
        <w:rPr>
          <w:lang w:val="fr-FR"/>
        </w:rPr>
        <w:t>:</w:t>
      </w:r>
      <w:proofErr w:type="gramEnd"/>
      <w:r w:rsidRPr="005A5257">
        <w:rPr>
          <w:lang w:val="fr-FR"/>
        </w:rPr>
        <w:t xml:space="preserve"> PTME </w:t>
      </w:r>
      <w:r w:rsidR="005C0795">
        <w:rPr>
          <w:lang w:val="fr-FR"/>
        </w:rPr>
        <w:t>enfant</w:t>
      </w:r>
    </w:p>
    <w:p w:rsidR="00B24F6F" w:rsidP="00B24F6F" w:rsidRDefault="00B24F6F" w14:paraId="327F92D6" w14:textId="3AD270A2"/>
    <w:tbl>
      <w:tblPr>
        <w:tblStyle w:val="TableGrid"/>
        <w:tblW w:w="9067" w:type="dxa"/>
        <w:tblLook w:val="04A0" w:firstRow="1" w:lastRow="0" w:firstColumn="1" w:lastColumn="0" w:noHBand="0" w:noVBand="1"/>
      </w:tblPr>
      <w:tblGrid>
        <w:gridCol w:w="3005"/>
        <w:gridCol w:w="6062"/>
      </w:tblGrid>
      <w:tr w:rsidR="00B24F6F" w:rsidTr="2EBDC497" w14:paraId="7BD27AA0" w14:textId="77777777">
        <w:trPr>
          <w:cantSplit/>
        </w:trPr>
        <w:tc>
          <w:tcPr>
            <w:tcW w:w="3005" w:type="dxa"/>
          </w:tcPr>
          <w:p w:rsidRPr="00F61026" w:rsidR="00B24F6F" w:rsidP="00B24F6F" w:rsidRDefault="00B24F6F" w14:paraId="6330F50E" w14:textId="77777777">
            <w:pPr>
              <w:rPr>
                <w:b/>
                <w:bCs/>
              </w:rPr>
            </w:pPr>
            <w:r w:rsidRPr="00F61026">
              <w:rPr>
                <w:b/>
                <w:bCs/>
              </w:rPr>
              <w:t>Type</w:t>
            </w:r>
          </w:p>
        </w:tc>
        <w:tc>
          <w:tcPr>
            <w:tcW w:w="6062" w:type="dxa"/>
          </w:tcPr>
          <w:p w:rsidRPr="00B24F6F" w:rsidR="00B24F6F" w:rsidP="00B24F6F" w:rsidRDefault="00B24F6F" w14:paraId="683607B4" w14:textId="74170323">
            <w:r>
              <w:t>Once in a lifetime enrolment</w:t>
            </w:r>
          </w:p>
        </w:tc>
      </w:tr>
      <w:tr w:rsidR="003E1B8D" w:rsidTr="2EBDC497" w14:paraId="7BCE8330" w14:textId="77777777">
        <w:trPr>
          <w:cantSplit/>
        </w:trPr>
        <w:tc>
          <w:tcPr>
            <w:tcW w:w="3005" w:type="dxa"/>
          </w:tcPr>
          <w:p w:rsidRPr="00F61026" w:rsidR="003E1B8D" w:rsidP="001C2DEC" w:rsidRDefault="00CE69C1" w14:paraId="100DD8E7" w14:textId="1B512978">
            <w:pPr>
              <w:rPr>
                <w:b/>
                <w:bCs/>
              </w:rPr>
            </w:pPr>
            <w:r w:rsidRPr="00F61026">
              <w:rPr>
                <w:b/>
                <w:bCs/>
              </w:rPr>
              <w:t>Enrolment r</w:t>
            </w:r>
            <w:r w:rsidRPr="00F61026" w:rsidR="003E1B8D">
              <w:rPr>
                <w:b/>
                <w:bCs/>
              </w:rPr>
              <w:t>ecords</w:t>
            </w:r>
          </w:p>
        </w:tc>
        <w:tc>
          <w:tcPr>
            <w:tcW w:w="6062" w:type="dxa"/>
          </w:tcPr>
          <w:p w:rsidRPr="003E1B8D" w:rsidR="003E1B8D" w:rsidP="001C2DEC" w:rsidRDefault="003E1B8D" w14:paraId="7E46C3B2" w14:textId="391EF290">
            <w:r w:rsidRPr="003E1B8D">
              <w:t xml:space="preserve">All </w:t>
            </w:r>
            <w:r w:rsidR="001E16A8">
              <w:t xml:space="preserve">patients/persons with a </w:t>
            </w:r>
            <w:r w:rsidRPr="003E1B8D">
              <w:t>re</w:t>
            </w:r>
            <w:r>
              <w:t xml:space="preserve">cord in </w:t>
            </w:r>
            <w:proofErr w:type="spellStart"/>
            <w:r>
              <w:t>Enfant_PTME</w:t>
            </w:r>
            <w:proofErr w:type="spellEnd"/>
          </w:p>
        </w:tc>
      </w:tr>
      <w:tr w:rsidR="00763EBF" w:rsidTr="2EBDC497" w14:paraId="4E2FB2AE" w14:textId="77777777">
        <w:trPr>
          <w:cantSplit/>
        </w:trPr>
        <w:tc>
          <w:tcPr>
            <w:tcW w:w="3005" w:type="dxa"/>
          </w:tcPr>
          <w:p w:rsidRPr="00F61026" w:rsidR="00763EBF" w:rsidP="001C2DEC" w:rsidRDefault="00763EBF" w14:paraId="44BE319D" w14:textId="70F1B189">
            <w:pPr>
              <w:rPr>
                <w:b/>
                <w:bCs/>
              </w:rPr>
            </w:pPr>
            <w:r w:rsidRPr="00F61026">
              <w:rPr>
                <w:b/>
                <w:bCs/>
              </w:rPr>
              <w:t>Enrolment date</w:t>
            </w:r>
          </w:p>
        </w:tc>
        <w:tc>
          <w:tcPr>
            <w:tcW w:w="6062" w:type="dxa"/>
          </w:tcPr>
          <w:p w:rsidR="009A7110" w:rsidP="009A7110" w:rsidRDefault="14080A92" w14:paraId="373B8F87" w14:textId="16E60700">
            <w:r>
              <w:t xml:space="preserve">Label </w:t>
            </w:r>
            <w:r w:rsidR="55879BC2">
              <w:t>‘Date naissance’</w:t>
            </w:r>
          </w:p>
          <w:p w:rsidRPr="003E1B8D" w:rsidR="00763EBF" w:rsidP="009A7110" w:rsidRDefault="009A7110" w14:paraId="4F8220C3" w14:textId="31425977">
            <w:r>
              <w:t xml:space="preserve">Note: to enable the easy calculation of cohort-based indicators, the date of birth </w:t>
            </w:r>
            <w:r w:rsidR="001A5C5C">
              <w:t xml:space="preserve">(rather than the admission date) should be </w:t>
            </w:r>
            <w:r>
              <w:t xml:space="preserve">used as the </w:t>
            </w:r>
            <w:r w:rsidR="00F90774">
              <w:t xml:space="preserve">enrolment </w:t>
            </w:r>
            <w:r>
              <w:t>date.</w:t>
            </w:r>
          </w:p>
        </w:tc>
      </w:tr>
      <w:tr w:rsidRPr="00612D9E" w:rsidR="00B41A2B" w:rsidTr="2EBDC497" w14:paraId="60A8414D" w14:textId="77777777">
        <w:trPr>
          <w:cantSplit/>
        </w:trPr>
        <w:tc>
          <w:tcPr>
            <w:tcW w:w="3005" w:type="dxa"/>
          </w:tcPr>
          <w:p w:rsidRPr="00F61026" w:rsidR="00B41A2B" w:rsidP="00CD3966" w:rsidRDefault="14080A92" w14:paraId="2220EF8B" w14:textId="77777777">
            <w:pPr>
              <w:rPr>
                <w:b/>
                <w:bCs/>
              </w:rPr>
            </w:pPr>
            <w:r w:rsidRPr="61B037E0">
              <w:rPr>
                <w:b/>
                <w:bCs/>
              </w:rPr>
              <w:t>Incident date</w:t>
            </w:r>
          </w:p>
        </w:tc>
        <w:tc>
          <w:tcPr>
            <w:tcW w:w="6062" w:type="dxa"/>
          </w:tcPr>
          <w:p w:rsidRPr="00B41A2B" w:rsidR="00B41A2B" w:rsidP="00CD3966" w:rsidRDefault="14080A92" w14:paraId="64927D49" w14:textId="77777777">
            <w:r>
              <w:t xml:space="preserve">Label ‘Date </w:t>
            </w:r>
            <w:proofErr w:type="spellStart"/>
            <w:r>
              <w:t>d’exportation</w:t>
            </w:r>
            <w:proofErr w:type="spellEnd"/>
            <w:r>
              <w:t xml:space="preserve"> de </w:t>
            </w:r>
            <w:proofErr w:type="spellStart"/>
            <w:r>
              <w:t>SIDAInfo</w:t>
            </w:r>
            <w:proofErr w:type="spellEnd"/>
            <w:r>
              <w:t>’</w:t>
            </w:r>
          </w:p>
          <w:p w:rsidRPr="00612D9E" w:rsidR="00B41A2B" w:rsidP="00CD3966" w:rsidRDefault="14080A92" w14:paraId="62DD58E5" w14:textId="77777777">
            <w:r>
              <w:t xml:space="preserve">Incident date is the date of the </w:t>
            </w:r>
            <w:proofErr w:type="spellStart"/>
            <w:r>
              <w:t>SIDAInfo</w:t>
            </w:r>
            <w:proofErr w:type="spellEnd"/>
            <w:r>
              <w:t xml:space="preserve"> export (taken from the export file)</w:t>
            </w:r>
          </w:p>
        </w:tc>
      </w:tr>
      <w:tr w:rsidR="632D65E3" w:rsidTr="2EBDC497" w14:paraId="60BCE91A" w14:textId="77777777">
        <w:trPr>
          <w:cantSplit/>
        </w:trPr>
        <w:tc>
          <w:tcPr>
            <w:tcW w:w="3005" w:type="dxa"/>
          </w:tcPr>
          <w:p w:rsidR="2F80B5A2" w:rsidP="632D65E3" w:rsidRDefault="1BB5687D" w14:paraId="4C3DD295" w14:textId="3E337E8A">
            <w:pPr>
              <w:rPr>
                <w:b/>
                <w:bCs/>
              </w:rPr>
            </w:pPr>
            <w:r w:rsidRPr="563BA383">
              <w:rPr>
                <w:b/>
                <w:bCs/>
              </w:rPr>
              <w:t>Enrolment status</w:t>
            </w:r>
          </w:p>
        </w:tc>
        <w:tc>
          <w:tcPr>
            <w:tcW w:w="6062" w:type="dxa"/>
          </w:tcPr>
          <w:p w:rsidR="632D65E3" w:rsidP="632D65E3" w:rsidRDefault="293DE494" w14:paraId="3E59CAE0" w14:textId="55B08A1A">
            <w:r>
              <w:t xml:space="preserve">Enrolment COMPLETED if </w:t>
            </w:r>
            <w:proofErr w:type="spellStart"/>
            <w:r>
              <w:t>Enfant_PTME-datesortie</w:t>
            </w:r>
            <w:proofErr w:type="spellEnd"/>
            <w:r>
              <w:t xml:space="preserve"> is populated.  If not “ACTIVE”.</w:t>
            </w:r>
          </w:p>
        </w:tc>
      </w:tr>
      <w:tr w:rsidRPr="007C48A4" w:rsidR="00B24F6F" w:rsidTr="2EBDC497" w14:paraId="6B85C778" w14:textId="77777777">
        <w:trPr>
          <w:cantSplit/>
        </w:trPr>
        <w:tc>
          <w:tcPr>
            <w:tcW w:w="9067" w:type="dxa"/>
            <w:gridSpan w:val="2"/>
          </w:tcPr>
          <w:p w:rsidRPr="007C48A4" w:rsidR="00B24F6F" w:rsidP="001C2DEC" w:rsidRDefault="00B24F6F" w14:paraId="14D5DCD6" w14:textId="1C92A80E">
            <w:pPr>
              <w:rPr>
                <w:b/>
                <w:bCs/>
              </w:rPr>
            </w:pPr>
            <w:r w:rsidRPr="007C48A4">
              <w:rPr>
                <w:b/>
                <w:bCs/>
              </w:rPr>
              <w:t>Program stages</w:t>
            </w:r>
          </w:p>
        </w:tc>
      </w:tr>
      <w:tr w:rsidR="00B24F6F" w:rsidTr="2EBDC497" w14:paraId="5812744E" w14:textId="77777777">
        <w:trPr>
          <w:cantSplit/>
        </w:trPr>
        <w:tc>
          <w:tcPr>
            <w:tcW w:w="3005" w:type="dxa"/>
          </w:tcPr>
          <w:p w:rsidR="00B24F6F" w:rsidP="001C2DEC" w:rsidRDefault="00195683" w14:paraId="4363D00A" w14:textId="581AA607">
            <w:r>
              <w:t>Admission</w:t>
            </w:r>
            <w:r w:rsidR="002502B0">
              <w:t xml:space="preserve"> PTME enfant</w:t>
            </w:r>
          </w:p>
        </w:tc>
        <w:tc>
          <w:tcPr>
            <w:tcW w:w="6062" w:type="dxa"/>
          </w:tcPr>
          <w:p w:rsidRPr="008A5C96" w:rsidR="008A5C96" w:rsidP="008A5C96" w:rsidRDefault="00A37DD9" w14:paraId="3E58F1DA" w14:textId="050CEF16">
            <w:pPr>
              <w:rPr>
                <w:i/>
                <w:iCs/>
              </w:rPr>
            </w:pPr>
            <w:r>
              <w:rPr>
                <w:i/>
                <w:iCs/>
              </w:rPr>
              <w:t>Non-repeatable</w:t>
            </w:r>
          </w:p>
          <w:p w:rsidR="00B24F6F" w:rsidP="001C2DEC" w:rsidRDefault="00B72284" w14:paraId="6730D96F" w14:textId="003B4FD1">
            <w:r w:rsidRPr="00B72284">
              <w:rPr>
                <w:b/>
                <w:bCs/>
              </w:rPr>
              <w:t>Event date:</w:t>
            </w:r>
            <w:r>
              <w:t xml:space="preserve"> </w:t>
            </w:r>
            <w:proofErr w:type="spellStart"/>
            <w:r w:rsidRPr="00B72284">
              <w:t>DateAdmissionEnfPTME</w:t>
            </w:r>
            <w:proofErr w:type="spellEnd"/>
          </w:p>
        </w:tc>
      </w:tr>
      <w:tr w:rsidRPr="000F793D" w:rsidR="00B24F6F" w:rsidTr="2EBDC497" w14:paraId="465E9085" w14:textId="77777777">
        <w:trPr>
          <w:cantSplit/>
        </w:trPr>
        <w:tc>
          <w:tcPr>
            <w:tcW w:w="3005" w:type="dxa"/>
          </w:tcPr>
          <w:p w:rsidR="00B24F6F" w:rsidP="001C2DEC" w:rsidRDefault="00955779" w14:paraId="5704AD46" w14:textId="5945977F">
            <w:r w:rsidRPr="00E51E0C">
              <w:t>PCR</w:t>
            </w:r>
            <w:r>
              <w:t xml:space="preserve"> initial</w:t>
            </w:r>
          </w:p>
        </w:tc>
        <w:tc>
          <w:tcPr>
            <w:tcW w:w="6062" w:type="dxa"/>
          </w:tcPr>
          <w:p w:rsidRPr="008A5C96" w:rsidR="008A5C96" w:rsidP="008A5C96" w:rsidRDefault="00A37DD9" w14:paraId="75430DC3" w14:textId="3674CA99">
            <w:pPr>
              <w:rPr>
                <w:i/>
                <w:iCs/>
              </w:rPr>
            </w:pPr>
            <w:r>
              <w:rPr>
                <w:i/>
                <w:iCs/>
              </w:rPr>
              <w:t>Non-repeatable</w:t>
            </w:r>
          </w:p>
          <w:p w:rsidR="00B24F6F" w:rsidP="001C2DEC" w:rsidRDefault="5F2B3887" w14:paraId="3118203A" w14:textId="516D8DA4">
            <w:r w:rsidRPr="61B037E0">
              <w:rPr>
                <w:b/>
                <w:bCs/>
              </w:rPr>
              <w:t>Event date:</w:t>
            </w:r>
            <w:r>
              <w:t xml:space="preserve"> </w:t>
            </w:r>
            <w:r w:rsidR="4D6B7CBD">
              <w:t>‘</w:t>
            </w:r>
            <w:proofErr w:type="spellStart"/>
            <w:r w:rsidR="6543827E">
              <w:t>Prelèvement</w:t>
            </w:r>
            <w:proofErr w:type="spellEnd"/>
            <w:r w:rsidR="4D6B7CBD">
              <w:t>’</w:t>
            </w:r>
            <w:r w:rsidR="6543827E">
              <w:t xml:space="preserve"> (</w:t>
            </w:r>
            <w:r>
              <w:t xml:space="preserve">date sample taken) </w:t>
            </w:r>
            <w:r w:rsidR="024ADE19">
              <w:t xml:space="preserve">– this </w:t>
            </w:r>
            <w:r>
              <w:t xml:space="preserve">will be the </w:t>
            </w:r>
            <w:r w:rsidRPr="61B037E0">
              <w:rPr>
                <w:i/>
                <w:iCs/>
                <w:u w:val="single"/>
              </w:rPr>
              <w:t>earliest date</w:t>
            </w:r>
            <w:r>
              <w:t xml:space="preserve"> in the </w:t>
            </w:r>
            <w:r w:rsidR="3E25E1F2">
              <w:t xml:space="preserve">5 fields </w:t>
            </w:r>
            <w:r>
              <w:t xml:space="preserve">PCR1Prelevement, PCR2Prelevement, PCR3Prelevement, PCR4Prelevement and </w:t>
            </w:r>
            <w:proofErr w:type="spellStart"/>
            <w:r>
              <w:t>PrelevementAutre</w:t>
            </w:r>
            <w:proofErr w:type="spellEnd"/>
            <w:r>
              <w:t xml:space="preserve"> </w:t>
            </w:r>
            <w:r w:rsidR="024ADE19">
              <w:t>(some records have a PCR2 date without a PCR1 date etc)</w:t>
            </w:r>
            <w:r w:rsidR="0CC46DED">
              <w:t>.</w:t>
            </w:r>
          </w:p>
          <w:p w:rsidR="007205AE" w:rsidP="001C2DEC" w:rsidRDefault="682C4581" w14:paraId="250C5FC2" w14:textId="77777777">
            <w:r w:rsidRPr="61B037E0">
              <w:rPr>
                <w:b/>
                <w:bCs/>
              </w:rPr>
              <w:t>Data element:</w:t>
            </w:r>
            <w:r>
              <w:t xml:space="preserve"> </w:t>
            </w:r>
            <w:r w:rsidR="30E6DA5E">
              <w:t>‘</w:t>
            </w:r>
            <w:proofErr w:type="spellStart"/>
            <w:r w:rsidR="5DF57975">
              <w:t>Résultat</w:t>
            </w:r>
            <w:proofErr w:type="spellEnd"/>
            <w:r w:rsidR="30E6DA5E">
              <w:t>’</w:t>
            </w:r>
            <w:r w:rsidR="5DF57975">
              <w:t xml:space="preserve"> – the field </w:t>
            </w:r>
            <w:r w:rsidRPr="61B037E0" w:rsidR="5DF57975">
              <w:rPr>
                <w:u w:val="single"/>
              </w:rPr>
              <w:t xml:space="preserve">PCR1, PCR2, PCR3, PCR4 or </w:t>
            </w:r>
            <w:proofErr w:type="spellStart"/>
            <w:r w:rsidRPr="61B037E0" w:rsidR="5DF57975">
              <w:rPr>
                <w:u w:val="single"/>
              </w:rPr>
              <w:t>Resultat</w:t>
            </w:r>
            <w:r w:rsidRPr="61B037E0" w:rsidR="27C2C165">
              <w:rPr>
                <w:u w:val="single"/>
              </w:rPr>
              <w:t>Autre</w:t>
            </w:r>
            <w:proofErr w:type="spellEnd"/>
            <w:r w:rsidR="27C2C165">
              <w:t xml:space="preserve"> that </w:t>
            </w:r>
            <w:r w:rsidRPr="61B037E0" w:rsidR="27C2C165">
              <w:rPr>
                <w:b/>
                <w:bCs/>
                <w:i/>
                <w:iCs/>
              </w:rPr>
              <w:t xml:space="preserve">corresponds to the </w:t>
            </w:r>
            <w:r w:rsidRPr="61B037E0" w:rsidR="30E6DA5E">
              <w:rPr>
                <w:b/>
                <w:bCs/>
                <w:i/>
                <w:iCs/>
              </w:rPr>
              <w:t>test chosen</w:t>
            </w:r>
            <w:r w:rsidR="30E6DA5E">
              <w:t xml:space="preserve"> for ‘</w:t>
            </w:r>
            <w:proofErr w:type="spellStart"/>
            <w:r w:rsidR="6A390E46">
              <w:t>Prelèvement</w:t>
            </w:r>
            <w:proofErr w:type="spellEnd"/>
            <w:r w:rsidR="30E6DA5E">
              <w:t>’</w:t>
            </w:r>
            <w:r w:rsidR="6A390E46">
              <w:t>/event date</w:t>
            </w:r>
            <w:r w:rsidR="43284764">
              <w:t>, based on the lookup table</w:t>
            </w:r>
            <w:r w:rsidR="711CF430">
              <w:t>.</w:t>
            </w:r>
            <w:r w:rsidR="2E35CAF7">
              <w:t xml:space="preserve">  Ignore all other results, and it’s also fine if there is no result for </w:t>
            </w:r>
            <w:r w:rsidR="6A390E46">
              <w:t>a ‘</w:t>
            </w:r>
            <w:proofErr w:type="spellStart"/>
            <w:r w:rsidR="6A390E46">
              <w:t>Prelèvement</w:t>
            </w:r>
            <w:proofErr w:type="spellEnd"/>
            <w:r w:rsidR="6A390E46">
              <w:t>’ date (just leave this data element empty).</w:t>
            </w:r>
          </w:p>
          <w:p w:rsidR="00164EA2" w:rsidP="001C2DEC" w:rsidRDefault="00164EA2" w14:paraId="488F1221" w14:textId="77777777"/>
          <w:p w:rsidR="000F5125" w:rsidP="001C2DEC" w:rsidRDefault="30A082ED" w14:paraId="79308DFA" w14:textId="70941DDF">
            <w:r>
              <w:t>The algorithm for constructing the two fields above is as follows:</w:t>
            </w:r>
            <w:r w:rsidR="00164EA2">
              <w:br/>
            </w:r>
            <w:r>
              <w:t xml:space="preserve">1. </w:t>
            </w:r>
            <w:r w:rsidR="175B3FC7">
              <w:t xml:space="preserve">Check </w:t>
            </w:r>
            <w:r w:rsidRPr="69E8C29F" w:rsidR="175B3FC7">
              <w:rPr>
                <w:i/>
                <w:iCs/>
              </w:rPr>
              <w:t>in order</w:t>
            </w:r>
            <w:r w:rsidR="175B3FC7">
              <w:t xml:space="preserve"> </w:t>
            </w:r>
            <w:r>
              <w:t xml:space="preserve">each </w:t>
            </w:r>
            <w:r w:rsidR="175B3FC7">
              <w:t>of the five fields</w:t>
            </w:r>
            <w:r w:rsidR="265E3A25">
              <w:t xml:space="preserve"> (</w:t>
            </w:r>
            <w:r w:rsidR="175B3FC7">
              <w:t xml:space="preserve">PCR1Prelevement, PCR2Prelevement, PCR3Prelevement, PCR4Prelevement and </w:t>
            </w:r>
            <w:proofErr w:type="spellStart"/>
            <w:r w:rsidR="175B3FC7">
              <w:t>PrelevementAutre</w:t>
            </w:r>
            <w:proofErr w:type="spellEnd"/>
            <w:r w:rsidR="265E3A25">
              <w:t xml:space="preserve">), and take the first date that is populated – this </w:t>
            </w:r>
            <w:r w:rsidR="1BC6B43F">
              <w:t>becomes the</w:t>
            </w:r>
            <w:r w:rsidR="265E3A25">
              <w:t xml:space="preserve"> ‘</w:t>
            </w:r>
            <w:proofErr w:type="spellStart"/>
            <w:r w:rsidRPr="69E8C29F" w:rsidR="265E3A25">
              <w:rPr>
                <w:b/>
                <w:bCs/>
              </w:rPr>
              <w:t>Prelèvement</w:t>
            </w:r>
            <w:proofErr w:type="spellEnd"/>
            <w:r w:rsidR="4602EC28">
              <w:t>’</w:t>
            </w:r>
            <w:r w:rsidR="1BC6B43F">
              <w:t xml:space="preserve"> </w:t>
            </w:r>
            <w:r w:rsidR="48AA216D">
              <w:t>data element</w:t>
            </w:r>
            <w:r w:rsidR="1BC6B43F">
              <w:t>.</w:t>
            </w:r>
          </w:p>
          <w:p w:rsidR="00164EA2" w:rsidP="001C2DEC" w:rsidRDefault="0445F827" w14:paraId="5EB9BEBA" w14:textId="59EC2F18">
            <w:r>
              <w:t xml:space="preserve">2. </w:t>
            </w:r>
            <w:r w:rsidR="1BC6B43F">
              <w:t>T</w:t>
            </w:r>
            <w:r w:rsidR="4602EC28">
              <w:t xml:space="preserve">hen take the </w:t>
            </w:r>
            <w:r w:rsidRPr="69E8C29F" w:rsidR="4602EC28">
              <w:rPr>
                <w:b/>
                <w:bCs/>
                <w:i/>
                <w:iCs/>
              </w:rPr>
              <w:t>result</w:t>
            </w:r>
            <w:r w:rsidR="4602EC28">
              <w:t xml:space="preserve"> f</w:t>
            </w:r>
            <w:r w:rsidR="2AC9E2A9">
              <w:t>rom</w:t>
            </w:r>
            <w:r w:rsidR="4602EC28">
              <w:t xml:space="preserve"> the </w:t>
            </w:r>
            <w:r w:rsidR="2AC9E2A9">
              <w:t xml:space="preserve">matching field, </w:t>
            </w:r>
            <w:r w:rsidR="4F5F2EC3">
              <w:t>using the table below:</w:t>
            </w:r>
          </w:p>
          <w:p w:rsidR="002D7BEE" w:rsidP="001C2DEC" w:rsidRDefault="5817CBA8" w14:paraId="798C501C" w14:textId="00CDD761">
            <w:r>
              <w:t>If you took the date from</w:t>
            </w:r>
            <w:r w:rsidR="355B8540">
              <w:t>…</w:t>
            </w:r>
            <w:r w:rsidR="4F5F2EC3">
              <w:tab/>
            </w:r>
            <w:r w:rsidR="355B8540">
              <w:t>…then take the result from</w:t>
            </w:r>
          </w:p>
          <w:p w:rsidRPr="00BC1611" w:rsidR="002D7BEE" w:rsidP="001C2DEC" w:rsidRDefault="002D7BEE" w14:paraId="48E418F3" w14:textId="258F8C94">
            <w:pPr>
              <w:rPr>
                <w:lang w:val="fr-FR"/>
              </w:rPr>
            </w:pPr>
            <w:r>
              <w:tab/>
            </w:r>
            <w:r w:rsidRPr="69E8C29F" w:rsidR="1249604E">
              <w:rPr>
                <w:lang w:val="fr-FR"/>
              </w:rPr>
              <w:t>PCR1Prelevement</w:t>
            </w:r>
            <w:r w:rsidRPr="00BC1611" w:rsidR="269F89C3">
              <w:rPr>
                <w:lang w:val="fr-FR"/>
              </w:rPr>
              <w:t xml:space="preserve"> --&gt; </w:t>
            </w:r>
            <w:r w:rsidRPr="003140A3">
              <w:rPr>
                <w:lang w:val="fr-FR"/>
              </w:rPr>
              <w:tab/>
            </w:r>
            <w:r w:rsidRPr="00BC1611" w:rsidR="209709B3">
              <w:rPr>
                <w:lang w:val="fr-FR"/>
              </w:rPr>
              <w:t>PCR1</w:t>
            </w:r>
          </w:p>
          <w:p w:rsidRPr="00BC1611" w:rsidR="002D7BEE" w:rsidP="001C2DEC" w:rsidRDefault="002D7BEE" w14:paraId="4B99BEFC" w14:textId="5C369668">
            <w:pPr>
              <w:rPr>
                <w:lang w:val="fr-FR"/>
              </w:rPr>
            </w:pPr>
            <w:r w:rsidRPr="00BC1611">
              <w:rPr>
                <w:lang w:val="fr-FR"/>
              </w:rPr>
              <w:tab/>
            </w:r>
            <w:r w:rsidRPr="69E8C29F" w:rsidR="1249604E">
              <w:rPr>
                <w:lang w:val="fr-FR"/>
              </w:rPr>
              <w:t>PCR2Prelevement</w:t>
            </w:r>
            <w:r w:rsidRPr="00BC1611" w:rsidR="2CA9F03D">
              <w:rPr>
                <w:lang w:val="fr-FR"/>
              </w:rPr>
              <w:t xml:space="preserve"> --&gt; </w:t>
            </w:r>
            <w:r w:rsidRPr="003140A3">
              <w:rPr>
                <w:lang w:val="fr-FR"/>
              </w:rPr>
              <w:tab/>
            </w:r>
            <w:r w:rsidRPr="00BC1611" w:rsidR="209709B3">
              <w:rPr>
                <w:lang w:val="fr-FR"/>
              </w:rPr>
              <w:t>PCR2</w:t>
            </w:r>
          </w:p>
          <w:p w:rsidRPr="00BC1611" w:rsidR="002D7BEE" w:rsidP="001C2DEC" w:rsidRDefault="002D7BEE" w14:paraId="298C1DA4" w14:textId="6CBA20CD">
            <w:pPr>
              <w:rPr>
                <w:lang w:val="fr-FR"/>
              </w:rPr>
            </w:pPr>
            <w:r w:rsidRPr="00BC1611">
              <w:rPr>
                <w:lang w:val="fr-FR"/>
              </w:rPr>
              <w:tab/>
            </w:r>
            <w:r w:rsidRPr="69E8C29F" w:rsidR="1249604E">
              <w:rPr>
                <w:lang w:val="fr-FR"/>
              </w:rPr>
              <w:t>PCR3Prelevement</w:t>
            </w:r>
            <w:r w:rsidRPr="00BC1611" w:rsidR="5CB3A7BE">
              <w:rPr>
                <w:lang w:val="fr-FR"/>
              </w:rPr>
              <w:t xml:space="preserve"> --&gt; </w:t>
            </w:r>
            <w:r w:rsidRPr="003140A3">
              <w:rPr>
                <w:lang w:val="fr-FR"/>
              </w:rPr>
              <w:tab/>
            </w:r>
            <w:r w:rsidRPr="00BC1611" w:rsidR="209709B3">
              <w:rPr>
                <w:lang w:val="fr-FR"/>
              </w:rPr>
              <w:t>PCR3</w:t>
            </w:r>
          </w:p>
          <w:p w:rsidRPr="00BC1611" w:rsidR="002D7BEE" w:rsidP="001C2DEC" w:rsidRDefault="002D7BEE" w14:paraId="6C9EA447" w14:textId="542F06AC">
            <w:pPr>
              <w:rPr>
                <w:lang w:val="fr-FR"/>
              </w:rPr>
            </w:pPr>
            <w:r w:rsidRPr="00BC1611">
              <w:rPr>
                <w:lang w:val="fr-FR"/>
              </w:rPr>
              <w:tab/>
            </w:r>
            <w:r w:rsidRPr="69E8C29F" w:rsidR="1249604E">
              <w:rPr>
                <w:lang w:val="fr-FR"/>
              </w:rPr>
              <w:t>PCR4Prelevement</w:t>
            </w:r>
            <w:r w:rsidRPr="00BC1611" w:rsidR="2D31D249">
              <w:rPr>
                <w:lang w:val="fr-FR"/>
              </w:rPr>
              <w:t xml:space="preserve"> --&gt; </w:t>
            </w:r>
            <w:r w:rsidRPr="003140A3">
              <w:rPr>
                <w:lang w:val="fr-FR"/>
              </w:rPr>
              <w:tab/>
            </w:r>
            <w:r w:rsidR="209709B3">
              <w:rPr>
                <w:lang w:val="fr-FR"/>
              </w:rPr>
              <w:t>PCR4</w:t>
            </w:r>
          </w:p>
          <w:p w:rsidR="00CD29FE" w:rsidP="001C2DEC" w:rsidRDefault="002D7BEE" w14:paraId="1122DBAA" w14:textId="68055E42">
            <w:pPr>
              <w:rPr>
                <w:lang w:val="fr-FR"/>
              </w:rPr>
            </w:pPr>
            <w:r w:rsidRPr="00BC1611">
              <w:rPr>
                <w:lang w:val="fr-FR"/>
              </w:rPr>
              <w:tab/>
            </w:r>
            <w:proofErr w:type="spellStart"/>
            <w:r w:rsidRPr="69E8C29F" w:rsidR="1249604E">
              <w:rPr>
                <w:lang w:val="fr-FR"/>
              </w:rPr>
              <w:t>PrelevementAutre</w:t>
            </w:r>
            <w:proofErr w:type="spellEnd"/>
            <w:r w:rsidRPr="00BC1611" w:rsidR="2BE51B2B">
              <w:rPr>
                <w:lang w:val="fr-FR"/>
              </w:rPr>
              <w:t xml:space="preserve"> --&gt; </w:t>
            </w:r>
            <w:r w:rsidRPr="0067588C">
              <w:rPr>
                <w:lang w:val="fr-FR"/>
              </w:rPr>
              <w:tab/>
            </w:r>
            <w:proofErr w:type="spellStart"/>
            <w:r w:rsidRPr="00BC1611" w:rsidR="209709B3">
              <w:rPr>
                <w:lang w:val="fr-FR"/>
              </w:rPr>
              <w:t>ResultatAutre</w:t>
            </w:r>
            <w:proofErr w:type="spellEnd"/>
          </w:p>
          <w:p w:rsidRPr="000F793D" w:rsidR="00BC1611" w:rsidP="001C2DEC" w:rsidRDefault="1BC6B43F" w14:paraId="69784792" w14:textId="4319FEA7">
            <w:r>
              <w:t>This becomes the ‘</w:t>
            </w:r>
            <w:proofErr w:type="spellStart"/>
            <w:r w:rsidRPr="69E8C29F" w:rsidR="48AA216D">
              <w:rPr>
                <w:b/>
                <w:bCs/>
              </w:rPr>
              <w:t>Résultat</w:t>
            </w:r>
            <w:proofErr w:type="spellEnd"/>
            <w:r w:rsidR="48AA216D">
              <w:t>’ data element.</w:t>
            </w:r>
          </w:p>
        </w:tc>
      </w:tr>
      <w:tr w:rsidR="00B24F6F" w:rsidTr="2EBDC497" w14:paraId="47651DCA" w14:textId="77777777">
        <w:trPr>
          <w:cantSplit/>
        </w:trPr>
        <w:tc>
          <w:tcPr>
            <w:tcW w:w="3005" w:type="dxa"/>
          </w:tcPr>
          <w:p w:rsidR="00B24F6F" w:rsidP="001C2DEC" w:rsidRDefault="00CE264C" w14:paraId="34DB080C" w14:textId="743650A2">
            <w:r>
              <w:t>PCR</w:t>
            </w:r>
            <w:r w:rsidR="00B9294C">
              <w:t xml:space="preserve"> </w:t>
            </w:r>
            <w:r w:rsidR="00B21DF0">
              <w:t xml:space="preserve">de </w:t>
            </w:r>
            <w:proofErr w:type="spellStart"/>
            <w:r w:rsidR="00B21DF0">
              <w:t>suivi</w:t>
            </w:r>
            <w:proofErr w:type="spellEnd"/>
          </w:p>
        </w:tc>
        <w:tc>
          <w:tcPr>
            <w:tcW w:w="6062" w:type="dxa"/>
          </w:tcPr>
          <w:p w:rsidRPr="008A5C96" w:rsidR="008A5C96" w:rsidP="008A5C96" w:rsidRDefault="00A37DD9" w14:paraId="2873DC51" w14:textId="44D2330F">
            <w:pPr>
              <w:rPr>
                <w:i/>
                <w:iCs/>
              </w:rPr>
            </w:pPr>
            <w:r>
              <w:rPr>
                <w:i/>
                <w:iCs/>
              </w:rPr>
              <w:t>Repeatable</w:t>
            </w:r>
            <w:r w:rsidR="004A65CB">
              <w:rPr>
                <w:i/>
                <w:iCs/>
              </w:rPr>
              <w:t xml:space="preserve"> event </w:t>
            </w:r>
            <w:r w:rsidR="00684209">
              <w:rPr>
                <w:i/>
                <w:iCs/>
              </w:rPr>
              <w:t xml:space="preserve">– created if </w:t>
            </w:r>
            <w:r w:rsidR="004A65CB">
              <w:rPr>
                <w:i/>
                <w:iCs/>
              </w:rPr>
              <w:t xml:space="preserve">the </w:t>
            </w:r>
            <w:proofErr w:type="spellStart"/>
            <w:r w:rsidR="007A302E">
              <w:rPr>
                <w:i/>
                <w:iCs/>
              </w:rPr>
              <w:t>Enfant_PTME-</w:t>
            </w:r>
            <w:r w:rsidR="004A65CB">
              <w:rPr>
                <w:i/>
                <w:iCs/>
              </w:rPr>
              <w:t>PCRXprelevement</w:t>
            </w:r>
            <w:proofErr w:type="spellEnd"/>
            <w:r w:rsidR="004A65CB">
              <w:rPr>
                <w:i/>
                <w:iCs/>
              </w:rPr>
              <w:t xml:space="preserve"> field</w:t>
            </w:r>
            <w:r w:rsidR="00684209">
              <w:rPr>
                <w:i/>
                <w:iCs/>
              </w:rPr>
              <w:t xml:space="preserve"> is populated</w:t>
            </w:r>
            <w:r w:rsidR="00153A2B">
              <w:rPr>
                <w:i/>
                <w:iCs/>
              </w:rPr>
              <w:t>.</w:t>
            </w:r>
          </w:p>
          <w:p w:rsidR="00B24F6F" w:rsidP="001C2DEC" w:rsidRDefault="00B9294C" w14:paraId="41BEF5EE" w14:textId="796D62B1">
            <w:r w:rsidRPr="008E7943">
              <w:rPr>
                <w:b/>
                <w:bCs/>
              </w:rPr>
              <w:t>Event date:</w:t>
            </w:r>
            <w:r>
              <w:t xml:space="preserve"> </w:t>
            </w:r>
            <w:r w:rsidR="00E00D61">
              <w:t>‘</w:t>
            </w:r>
            <w:proofErr w:type="spellStart"/>
            <w:r w:rsidR="00DA78D4">
              <w:t>Prelèvement</w:t>
            </w:r>
            <w:proofErr w:type="spellEnd"/>
            <w:r w:rsidR="00E00D61">
              <w:t>’</w:t>
            </w:r>
            <w:r w:rsidR="00DA78D4">
              <w:t xml:space="preserve"> (date sample taken) for all other </w:t>
            </w:r>
            <w:r w:rsidR="008E7943">
              <w:t>PCR tests</w:t>
            </w:r>
            <w:r w:rsidR="000E730A">
              <w:t xml:space="preserve"> besides the test identified as the initial one</w:t>
            </w:r>
            <w:r w:rsidR="008E7943">
              <w:t>.</w:t>
            </w:r>
          </w:p>
          <w:p w:rsidR="008E7943" w:rsidP="001C2DEC" w:rsidRDefault="008E7943" w14:paraId="51D08402" w14:textId="3474B269">
            <w:r w:rsidRPr="000E730A">
              <w:rPr>
                <w:b/>
                <w:bCs/>
              </w:rPr>
              <w:t>Data element:</w:t>
            </w:r>
            <w:r>
              <w:t xml:space="preserve"> </w:t>
            </w:r>
            <w:r w:rsidR="00E00D61">
              <w:t>‘</w:t>
            </w:r>
            <w:proofErr w:type="spellStart"/>
            <w:r>
              <w:t>Résultat</w:t>
            </w:r>
            <w:proofErr w:type="spellEnd"/>
            <w:r w:rsidR="00E00D61">
              <w:t>’</w:t>
            </w:r>
            <w:r>
              <w:t xml:space="preserve"> </w:t>
            </w:r>
            <w:r w:rsidR="000E730A">
              <w:t>–</w:t>
            </w:r>
            <w:r>
              <w:t xml:space="preserve"> </w:t>
            </w:r>
            <w:r w:rsidR="000E730A">
              <w:t>as above.</w:t>
            </w:r>
          </w:p>
        </w:tc>
      </w:tr>
      <w:tr w:rsidRPr="00284E82" w:rsidR="00B24F6F" w:rsidTr="2EBDC497" w14:paraId="773C8126" w14:textId="77777777">
        <w:trPr>
          <w:cantSplit/>
        </w:trPr>
        <w:tc>
          <w:tcPr>
            <w:tcW w:w="3005" w:type="dxa"/>
          </w:tcPr>
          <w:p w:rsidR="00B24F6F" w:rsidP="001C2DEC" w:rsidRDefault="000E730A" w14:paraId="0D3498CA" w14:textId="5019919F">
            <w:r>
              <w:lastRenderedPageBreak/>
              <w:t>Sortie</w:t>
            </w:r>
          </w:p>
        </w:tc>
        <w:tc>
          <w:tcPr>
            <w:tcW w:w="6062" w:type="dxa"/>
          </w:tcPr>
          <w:p w:rsidRPr="008A5C96" w:rsidR="00153A2B" w:rsidP="563BA383" w:rsidRDefault="086592B0" w14:paraId="1827CD5F" w14:textId="1082B78C">
            <w:pPr>
              <w:rPr>
                <w:i/>
                <w:iCs/>
              </w:rPr>
            </w:pPr>
            <w:r w:rsidRPr="563BA383">
              <w:rPr>
                <w:i/>
                <w:iCs/>
              </w:rPr>
              <w:t>Non-r</w:t>
            </w:r>
            <w:r w:rsidRPr="563BA383" w:rsidR="5DA72DB3">
              <w:rPr>
                <w:i/>
                <w:iCs/>
              </w:rPr>
              <w:t>epeatable</w:t>
            </w:r>
            <w:r w:rsidRPr="563BA383" w:rsidR="1B48BFD2">
              <w:rPr>
                <w:i/>
                <w:iCs/>
              </w:rPr>
              <w:t xml:space="preserve"> event </w:t>
            </w:r>
            <w:r w:rsidRPr="563BA383" w:rsidR="28033FE1">
              <w:rPr>
                <w:i/>
                <w:iCs/>
              </w:rPr>
              <w:t xml:space="preserve">– created if </w:t>
            </w:r>
            <w:r w:rsidRPr="563BA383" w:rsidR="1B48BFD2">
              <w:rPr>
                <w:i/>
                <w:iCs/>
              </w:rPr>
              <w:t xml:space="preserve">the </w:t>
            </w:r>
            <w:proofErr w:type="spellStart"/>
            <w:r w:rsidRPr="563BA383" w:rsidR="6FFEF005">
              <w:rPr>
                <w:i/>
                <w:iCs/>
              </w:rPr>
              <w:t>Enfant_PTME-datasortie</w:t>
            </w:r>
            <w:proofErr w:type="spellEnd"/>
            <w:r w:rsidRPr="563BA383" w:rsidR="6FFEF005">
              <w:rPr>
                <w:i/>
                <w:iCs/>
              </w:rPr>
              <w:t xml:space="preserve"> field</w:t>
            </w:r>
            <w:r w:rsidRPr="563BA383" w:rsidR="28033FE1">
              <w:rPr>
                <w:i/>
                <w:iCs/>
              </w:rPr>
              <w:t xml:space="preserve"> is populated</w:t>
            </w:r>
            <w:r w:rsidRPr="563BA383" w:rsidR="6FFEF005">
              <w:rPr>
                <w:i/>
                <w:iCs/>
              </w:rPr>
              <w:t>.</w:t>
            </w:r>
          </w:p>
          <w:p w:rsidRPr="00D26568" w:rsidR="00B24F6F" w:rsidP="001C2DEC" w:rsidRDefault="00E00D61" w14:paraId="092BE3D9" w14:textId="78732830">
            <w:r w:rsidRPr="00D26568">
              <w:rPr>
                <w:b/>
                <w:bCs/>
              </w:rPr>
              <w:t>Event date:</w:t>
            </w:r>
            <w:r w:rsidRPr="00D26568">
              <w:t xml:space="preserve"> ‘Date</w:t>
            </w:r>
            <w:r w:rsidRPr="00D26568" w:rsidR="00D26568">
              <w:t xml:space="preserve"> s</w:t>
            </w:r>
            <w:r w:rsidRPr="00D26568">
              <w:t>ortie’</w:t>
            </w:r>
            <w:r w:rsidR="00284E82">
              <w:t>,</w:t>
            </w:r>
            <w:r w:rsidRPr="00D26568" w:rsidR="00D26568">
              <w:t xml:space="preserve"> taken from the </w:t>
            </w:r>
            <w:proofErr w:type="spellStart"/>
            <w:r w:rsidR="00284E82">
              <w:t>Enfant_PTME-</w:t>
            </w:r>
            <w:r w:rsidR="00D26568">
              <w:t>datesortie</w:t>
            </w:r>
            <w:proofErr w:type="spellEnd"/>
            <w:r w:rsidR="00D26568">
              <w:t xml:space="preserve"> field.</w:t>
            </w:r>
          </w:p>
          <w:p w:rsidRPr="00284E82" w:rsidR="003B64D2" w:rsidP="001C2DEC" w:rsidRDefault="0A0AF213" w14:paraId="35D63F05" w14:textId="416285EE">
            <w:r w:rsidRPr="563BA383">
              <w:rPr>
                <w:b/>
                <w:bCs/>
              </w:rPr>
              <w:t>Data element:</w:t>
            </w:r>
            <w:commentRangeStart w:id="29"/>
            <w:commentRangeStart w:id="30"/>
            <w:commentRangeStart w:id="31"/>
            <w:r>
              <w:t xml:space="preserve"> </w:t>
            </w:r>
            <w:proofErr w:type="spellStart"/>
            <w:r w:rsidR="0E2311EF">
              <w:t>‘</w:t>
            </w:r>
            <w:r w:rsidRPr="563BA383" w:rsidR="0E2311EF">
              <w:rPr>
                <w:rFonts w:ascii="Courier New" w:hAnsi="Courier New" w:eastAsia="Courier New" w:cs="Courier New"/>
              </w:rPr>
              <w:t>Cause</w:t>
            </w:r>
            <w:proofErr w:type="spellEnd"/>
            <w:r w:rsidRPr="563BA383" w:rsidR="0E2311EF">
              <w:rPr>
                <w:rFonts w:ascii="Courier New" w:hAnsi="Courier New" w:eastAsia="Courier New" w:cs="Courier New"/>
              </w:rPr>
              <w:t xml:space="preserve"> sortie</w:t>
            </w:r>
            <w:r w:rsidR="0E2311EF">
              <w:t>’</w:t>
            </w:r>
            <w:commentRangeEnd w:id="29"/>
            <w:r w:rsidR="003B64D2">
              <w:rPr>
                <w:rStyle w:val="CommentReference"/>
              </w:rPr>
              <w:commentReference w:id="29"/>
            </w:r>
            <w:commentRangeEnd w:id="30"/>
            <w:r w:rsidR="003B64D2">
              <w:rPr>
                <w:rStyle w:val="CommentReference"/>
              </w:rPr>
              <w:commentReference w:id="30"/>
            </w:r>
            <w:commentRangeEnd w:id="31"/>
            <w:r w:rsidR="003B64D2">
              <w:rPr>
                <w:rStyle w:val="CommentReference"/>
              </w:rPr>
              <w:commentReference w:id="31"/>
            </w:r>
            <w:r w:rsidR="481C55B6">
              <w:t xml:space="preserve">, lookup based on code taken from the </w:t>
            </w:r>
            <w:proofErr w:type="spellStart"/>
            <w:r w:rsidR="481C55B6">
              <w:t>Enfant_PTME-causesortie</w:t>
            </w:r>
            <w:proofErr w:type="spellEnd"/>
            <w:r w:rsidR="481C55B6">
              <w:t xml:space="preserve"> field.</w:t>
            </w:r>
            <w:r w:rsidR="7B416ABF">
              <w:t xml:space="preserve"> If empty, leave it blank.</w:t>
            </w:r>
          </w:p>
        </w:tc>
      </w:tr>
    </w:tbl>
    <w:p w:rsidR="001C6561" w:rsidP="001C6561" w:rsidRDefault="001C6561" w14:paraId="485FEBF1" w14:textId="77777777"/>
    <w:p w:rsidRPr="00137444" w:rsidR="001C6561" w:rsidP="001C6561" w:rsidRDefault="001C6561" w14:paraId="22EB4EE6" w14:textId="77777777">
      <w:pPr>
        <w:rPr>
          <w:b/>
          <w:bCs/>
        </w:rPr>
      </w:pPr>
      <w:r>
        <w:rPr>
          <w:b/>
          <w:bCs/>
        </w:rPr>
        <w:t>Relationships</w:t>
      </w:r>
    </w:p>
    <w:p w:rsidR="001C6561" w:rsidP="001C6561" w:rsidRDefault="001C6561" w14:paraId="383E98EF" w14:textId="77777777"/>
    <w:tbl>
      <w:tblPr>
        <w:tblStyle w:val="TableGrid"/>
        <w:tblW w:w="9067" w:type="dxa"/>
        <w:tblLook w:val="04A0" w:firstRow="1" w:lastRow="0" w:firstColumn="1" w:lastColumn="0" w:noHBand="0" w:noVBand="1"/>
      </w:tblPr>
      <w:tblGrid>
        <w:gridCol w:w="3005"/>
        <w:gridCol w:w="6062"/>
      </w:tblGrid>
      <w:tr w:rsidR="001C6561" w:rsidTr="5599B566" w14:paraId="290DFD31" w14:textId="77777777">
        <w:trPr>
          <w:cantSplit/>
        </w:trPr>
        <w:tc>
          <w:tcPr>
            <w:tcW w:w="3005" w:type="dxa"/>
          </w:tcPr>
          <w:p w:rsidR="001C6561" w:rsidP="001C2DEC" w:rsidRDefault="001C6561" w14:paraId="547DD852" w14:textId="77777777">
            <w:r>
              <w:t>Relationships</w:t>
            </w:r>
          </w:p>
        </w:tc>
        <w:tc>
          <w:tcPr>
            <w:tcW w:w="6062" w:type="dxa"/>
          </w:tcPr>
          <w:p w:rsidR="001C6561" w:rsidP="001C2DEC" w:rsidRDefault="001C6561" w14:paraId="7AE0B746" w14:textId="77777777">
            <w:r>
              <w:t>Mother-to-child (bi-directional):</w:t>
            </w:r>
          </w:p>
          <w:p w:rsidR="001C6561" w:rsidP="00111DA1" w:rsidRDefault="001C6561" w14:paraId="19E3F171" w14:textId="77777777">
            <w:pPr>
              <w:pStyle w:val="Dot"/>
            </w:pPr>
            <w:r>
              <w:t>Every child should be joined to a single mother (but one mother can be joined to one or more children in the case of twins).</w:t>
            </w:r>
          </w:p>
          <w:p w:rsidR="001C6561" w:rsidP="00111DA1" w:rsidRDefault="001C6561" w14:paraId="58B23D03" w14:textId="77777777">
            <w:pPr>
              <w:pStyle w:val="Dot"/>
            </w:pPr>
            <w:r>
              <w:t>This relationship is solely to facilitate navigation of patients in DHIS2 – it is not needed for PEPFAR reporting purposes.</w:t>
            </w:r>
          </w:p>
          <w:p w:rsidR="001C6561" w:rsidP="00111DA1" w:rsidRDefault="001C6561" w14:paraId="48DB8870" w14:textId="090C5213">
            <w:pPr>
              <w:pStyle w:val="Dot"/>
            </w:pPr>
            <w:r>
              <w:t xml:space="preserve">The relationship can be restricted to the ‘PTME </w:t>
            </w:r>
            <w:proofErr w:type="spellStart"/>
            <w:r w:rsidR="00354F24">
              <w:t>mère</w:t>
            </w:r>
            <w:proofErr w:type="spellEnd"/>
            <w:r>
              <w:t xml:space="preserve">’ and ‘PTME </w:t>
            </w:r>
            <w:r w:rsidR="005C0795">
              <w:t>enfant</w:t>
            </w:r>
            <w:r>
              <w:t>’ programs, since all mothers and children will be enrolled in one or the other.</w:t>
            </w:r>
          </w:p>
        </w:tc>
      </w:tr>
    </w:tbl>
    <w:p w:rsidRPr="001C6561" w:rsidR="005D08E7" w:rsidP="00814CA5" w:rsidRDefault="005D08E7" w14:paraId="75B4C167" w14:textId="58C7727A"/>
    <w:p w:rsidR="00AA065D" w:rsidRDefault="001C6561" w14:paraId="5ADEB34E" w14:textId="11475D3F">
      <w:r>
        <w:br w:type="page"/>
      </w:r>
    </w:p>
    <w:p w:rsidR="00AA065D" w:rsidP="00AA065D" w:rsidRDefault="00AA065D" w14:paraId="2C3FB6F6" w14:textId="77777777">
      <w:pPr>
        <w:pStyle w:val="H2"/>
      </w:pPr>
      <w:r>
        <w:lastRenderedPageBreak/>
        <w:t>Construction of PEPFAR indicators</w:t>
      </w:r>
    </w:p>
    <w:p w:rsidR="00AA065D" w:rsidP="00AA065D" w:rsidRDefault="00AA065D" w14:paraId="235AC5D9" w14:textId="77777777"/>
    <w:p w:rsidR="00AA065D" w:rsidP="00AA065D" w:rsidRDefault="00F74DB4" w14:paraId="6C64DE6F" w14:textId="324ACA3E">
      <w:pPr>
        <w:pStyle w:val="H3"/>
      </w:pPr>
      <w:proofErr w:type="spellStart"/>
      <w:r>
        <w:t>Indicateurs</w:t>
      </w:r>
      <w:proofErr w:type="spellEnd"/>
      <w:r>
        <w:t xml:space="preserve"> PTME</w:t>
      </w:r>
      <w:r w:rsidRPr="00F74DB4">
        <w:rPr>
          <w:vanish/>
        </w:rPr>
        <w:t xml:space="preserve"> / </w:t>
      </w:r>
      <w:r w:rsidRPr="0067588C" w:rsidR="00AA065D">
        <w:rPr>
          <w:i/>
          <w:vanish/>
        </w:rPr>
        <w:t>PMTCT Indicators</w:t>
      </w:r>
    </w:p>
    <w:p w:rsidR="00AA065D" w:rsidP="00AA065D" w:rsidRDefault="00AA065D" w14:paraId="74B648E6" w14:textId="77777777"/>
    <w:tbl>
      <w:tblPr>
        <w:tblStyle w:val="TableGrid"/>
        <w:tblW w:w="9016" w:type="dxa"/>
        <w:tblLook w:val="04A0" w:firstRow="1" w:lastRow="0" w:firstColumn="1" w:lastColumn="0" w:noHBand="0" w:noVBand="1"/>
      </w:tblPr>
      <w:tblGrid>
        <w:gridCol w:w="2670"/>
        <w:gridCol w:w="3143"/>
        <w:gridCol w:w="3203"/>
      </w:tblGrid>
      <w:tr w:rsidRPr="00C157A2" w:rsidR="00AA065D" w:rsidTr="61B037E0" w14:paraId="076417B6"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92D050"/>
            <w:hideMark/>
          </w:tcPr>
          <w:p w:rsidRPr="00D626CE" w:rsidR="00AA065D" w:rsidP="74CD6081" w:rsidRDefault="00AA065D" w14:paraId="6E912D4D" w14:textId="1C8F8173">
            <w:pPr>
              <w:rPr>
                <w:rFonts w:eastAsia="Times New Roman"/>
                <w:color w:val="000000" w:themeColor="text1"/>
                <w:sz w:val="24"/>
                <w:szCs w:val="24"/>
                <w:lang w:val="fr-FR"/>
              </w:rPr>
            </w:pPr>
            <w:r w:rsidRPr="00D626CE">
              <w:rPr>
                <w:rFonts w:eastAsia="Times New Roman"/>
                <w:color w:val="000000" w:themeColor="text1"/>
                <w:sz w:val="24"/>
                <w:szCs w:val="24"/>
                <w:lang w:val="fr-FR"/>
              </w:rPr>
              <w:t>PMTCT_EID</w:t>
            </w:r>
            <w:r w:rsidRPr="00F4323C" w:rsidR="21DACEE4">
              <w:rPr>
                <w:rFonts w:eastAsia="Times New Roman"/>
                <w:color w:val="000000" w:themeColor="text1"/>
                <w:sz w:val="24"/>
                <w:szCs w:val="24"/>
                <w:lang w:val="fr-FR"/>
              </w:rPr>
              <w:t xml:space="preserve"> </w:t>
            </w:r>
          </w:p>
          <w:p w:rsidRPr="00F4323C" w:rsidR="3A714204" w:rsidP="3A714204" w:rsidRDefault="3A714204" w14:paraId="4C7B3341" w14:textId="591CC6EA">
            <w:pPr>
              <w:rPr>
                <w:rFonts w:eastAsia="Times New Roman"/>
                <w:color w:val="000000" w:themeColor="text1"/>
                <w:sz w:val="24"/>
                <w:szCs w:val="24"/>
                <w:lang w:val="fr-FR"/>
              </w:rPr>
            </w:pPr>
          </w:p>
          <w:p w:rsidRPr="00EF7815" w:rsidR="00AA065D" w:rsidP="0A7EBB78" w:rsidRDefault="60E54DCE" w14:paraId="4E51525A" w14:textId="2B03FFD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(0 à 2 mois)</w:t>
            </w:r>
          </w:p>
          <w:p w:rsidRPr="00EF7815" w:rsidR="00AA065D" w:rsidP="0A7EBB78" w:rsidRDefault="00AA065D" w14:paraId="5FBEC570" w14:textId="0ACF8F4E">
            <w:pPr>
              <w:rPr>
                <w:rFonts w:eastAsia="Times New Roman"/>
                <w:b/>
                <w:bCs/>
                <w:color w:val="000000" w:themeColor="text1"/>
                <w:sz w:val="24"/>
                <w:szCs w:val="24"/>
                <w:lang w:val="fr-FR"/>
              </w:rPr>
            </w:pPr>
          </w:p>
          <w:p w:rsidRPr="00EF7815" w:rsidR="00AA065D" w:rsidP="0A7EBB78" w:rsidRDefault="60E54DCE" w14:paraId="7A04BFA1" w14:textId="11425B90">
            <w:pPr>
              <w:rPr>
                <w:rFonts w:eastAsia="Times New Roman"/>
                <w:b/>
                <w:bCs/>
                <w:color w:val="000000" w:themeColor="text1"/>
                <w:sz w:val="24"/>
                <w:szCs w:val="24"/>
                <w:lang w:val="fr-FR"/>
              </w:rPr>
            </w:pPr>
            <w:r w:rsidRPr="00EF7815">
              <w:rPr>
                <w:rFonts w:eastAsia="Times New Roman"/>
                <w:b/>
                <w:bCs/>
                <w:color w:val="000000" w:themeColor="text1"/>
                <w:sz w:val="24"/>
                <w:szCs w:val="24"/>
                <w:lang w:val="fr-FR"/>
              </w:rPr>
              <w:t>PMTCT_EID</w:t>
            </w:r>
            <w:r w:rsidRPr="00EF7815" w:rsidR="00EF7815">
              <w:rPr>
                <w:rFonts w:eastAsia="Times New Roman"/>
                <w:b/>
                <w:bCs/>
                <w:color w:val="000000" w:themeColor="text1"/>
                <w:sz w:val="24"/>
                <w:szCs w:val="24"/>
                <w:lang w:val="fr-FR"/>
              </w:rPr>
              <w:t xml:space="preserve"> (</w:t>
            </w:r>
            <w:r w:rsidR="00EF7815">
              <w:rPr>
                <w:rFonts w:eastAsia="Times New Roman"/>
                <w:b/>
                <w:bCs/>
                <w:color w:val="000000" w:themeColor="text1"/>
                <w:sz w:val="24"/>
                <w:szCs w:val="24"/>
                <w:lang w:val="fr-FR"/>
              </w:rPr>
              <w:t>3 à 12 mois)</w:t>
            </w:r>
          </w:p>
          <w:p w:rsidRPr="00D626CE" w:rsidR="158C26AA" w:rsidP="158C26AA" w:rsidRDefault="158C26AA" w14:paraId="75C4303C" w14:textId="758DB4AB">
            <w:pPr>
              <w:rPr>
                <w:rFonts w:eastAsia="Times New Roman"/>
                <w:color w:val="000000" w:themeColor="text1"/>
                <w:sz w:val="24"/>
                <w:szCs w:val="24"/>
                <w:lang w:val="fr-FR"/>
              </w:rPr>
            </w:pPr>
          </w:p>
          <w:p w:rsidRPr="00D626CE" w:rsidR="0EFD66DB" w:rsidP="158C26AA" w:rsidRDefault="54E1EEF6" w14:paraId="706A9D5E" w14:textId="0DBC4976">
            <w:pPr>
              <w:rPr>
                <w:rFonts w:eastAsia="Times New Roman"/>
                <w:b/>
                <w:bCs/>
                <w:color w:val="000000" w:themeColor="text1"/>
                <w:sz w:val="24"/>
                <w:szCs w:val="24"/>
                <w:lang w:val="fr-FR"/>
              </w:rPr>
            </w:pPr>
            <w:r w:rsidRPr="61B037E0">
              <w:rPr>
                <w:rFonts w:eastAsia="Times New Roman"/>
                <w:b/>
                <w:bCs/>
                <w:color w:val="000000" w:themeColor="text1"/>
                <w:sz w:val="24"/>
                <w:szCs w:val="24"/>
                <w:lang w:val="fr-FR"/>
              </w:rPr>
              <w:t>(</w:t>
            </w:r>
            <w:r w:rsidR="00F74DB4">
              <w:rPr>
                <w:rFonts w:eastAsia="Times New Roman"/>
                <w:b/>
                <w:bCs/>
                <w:color w:val="000000" w:themeColor="text1"/>
                <w:sz w:val="24"/>
                <w:szCs w:val="24"/>
                <w:lang w:val="fr-FR"/>
              </w:rPr>
              <w:t>Indicateur</w:t>
            </w:r>
            <w:r w:rsidRPr="00F74DB4" w:rsidR="00F74DB4">
              <w:rPr>
                <w:rFonts w:eastAsia="Times New Roman"/>
                <w:b/>
                <w:bCs/>
                <w:vanish/>
                <w:color w:val="000000" w:themeColor="text1"/>
                <w:sz w:val="24"/>
                <w:szCs w:val="24"/>
                <w:lang w:val="fr-FR"/>
              </w:rPr>
              <w:t xml:space="preserve"> / </w:t>
            </w:r>
            <w:r w:rsidRPr="0067588C">
              <w:rPr>
                <w:b/>
                <w:i/>
                <w:vanish/>
                <w:color w:val="000000" w:themeColor="text1"/>
                <w:sz w:val="24"/>
                <w:lang w:val="fr-FR"/>
              </w:rPr>
              <w:t>Indicator</w:t>
            </w:r>
            <w:r w:rsidRPr="61B037E0">
              <w:rPr>
                <w:rFonts w:eastAsia="Times New Roman"/>
                <w:b/>
                <w:bCs/>
                <w:color w:val="000000" w:themeColor="text1"/>
                <w:sz w:val="24"/>
                <w:szCs w:val="24"/>
                <w:lang w:val="fr-FR"/>
              </w:rPr>
              <w:t>)</w:t>
            </w:r>
          </w:p>
          <w:p w:rsidRPr="00D626CE" w:rsidR="00AA065D" w:rsidP="74CD6081" w:rsidRDefault="00AA065D" w14:paraId="72D3CAF1" w14:textId="259FA83C">
            <w:pPr>
              <w:rPr>
                <w:rFonts w:eastAsia="Times New Roman"/>
                <w:color w:val="000000" w:themeColor="text1"/>
                <w:sz w:val="24"/>
                <w:szCs w:val="24"/>
                <w:lang w:val="fr-FR"/>
              </w:rPr>
            </w:pPr>
          </w:p>
          <w:p w:rsidRPr="00D626CE" w:rsidR="00AA065D" w:rsidP="74CD6081" w:rsidRDefault="00AA065D" w14:paraId="10179412" w14:textId="3389F0E5">
            <w:pPr>
              <w:rPr>
                <w:rFonts w:eastAsia="Times New Roman"/>
                <w:color w:val="000000"/>
                <w:sz w:val="24"/>
                <w:szCs w:val="24"/>
                <w:lang w:val="fr-FR"/>
              </w:rPr>
            </w:pPr>
          </w:p>
        </w:tc>
        <w:tc>
          <w:tcPr>
            <w:tcW w:w="3143" w:type="dxa"/>
            <w:tcBorders>
              <w:top w:val="single" w:color="auto" w:sz="4" w:space="0"/>
              <w:left w:val="single" w:color="auto" w:sz="4" w:space="0"/>
              <w:bottom w:val="single" w:color="auto" w:sz="4" w:space="0"/>
              <w:right w:val="single" w:color="auto" w:sz="4" w:space="0"/>
            </w:tcBorders>
            <w:hideMark/>
          </w:tcPr>
          <w:p w:rsidRPr="00B24E14" w:rsidR="00B24E14" w:rsidP="001C2DEC" w:rsidRDefault="00B24E14" w14:paraId="436F728B" w14:textId="17B45BF2">
            <w:pPr>
              <w:rPr>
                <w:rFonts w:eastAsia="Times New Roman"/>
                <w:i/>
                <w:vanish/>
                <w:color w:val="000000"/>
                <w:sz w:val="24"/>
                <w:szCs w:val="24"/>
                <w:lang w:val="fr-FR"/>
              </w:rPr>
            </w:pPr>
            <w:r w:rsidRPr="00B24E14">
              <w:rPr>
                <w:rFonts w:eastAsia="Times New Roman"/>
                <w:color w:val="000000"/>
                <w:sz w:val="24"/>
                <w:szCs w:val="24"/>
                <w:lang w:val="fr-FR"/>
              </w:rPr>
              <w:t>Nourrissons avec prélèvement virologique à 12 mois en % de femmes enceintes avec test positif. (Nous devons inclure toutes les femmes dont le test est positif, pas seulement celles qui sont identifiées comme positives à la CPN1 (PMTCT_STAT_POS).</w:t>
            </w:r>
          </w:p>
          <w:p w:rsidRPr="00B24E14" w:rsidR="00B24E14" w:rsidP="001C2DEC" w:rsidRDefault="00B24E14" w14:paraId="3D27F4AD" w14:textId="77777777">
            <w:pPr>
              <w:rPr>
                <w:rFonts w:eastAsia="Times New Roman"/>
                <w:i/>
                <w:vanish/>
                <w:color w:val="000000"/>
                <w:sz w:val="24"/>
                <w:szCs w:val="24"/>
                <w:lang w:val="fr-FR"/>
              </w:rPr>
            </w:pPr>
          </w:p>
          <w:p w:rsidRPr="0067588C" w:rsidR="00AA065D" w:rsidP="001C2DEC" w:rsidRDefault="00AA065D" w14:paraId="73983B65" w14:textId="258A13D7">
            <w:pPr>
              <w:rPr>
                <w:color w:val="000000"/>
                <w:sz w:val="24"/>
                <w:lang w:val="fr-FR"/>
              </w:rPr>
            </w:pPr>
            <w:r w:rsidRPr="0067588C">
              <w:rPr>
                <w:i/>
                <w:vanish/>
                <w:color w:val="000000"/>
                <w:sz w:val="24"/>
                <w:lang w:val="fr-FR"/>
              </w:rPr>
              <w:t xml:space="preserve">Infants with virologic </w:t>
            </w:r>
            <w:r w:rsidRPr="0067588C">
              <w:rPr>
                <w:i/>
                <w:vanish/>
                <w:color w:val="000000"/>
                <w:sz w:val="24"/>
                <w:u w:val="single"/>
                <w:lang w:val="fr-FR"/>
              </w:rPr>
              <w:t>sample</w:t>
            </w:r>
            <w:r w:rsidRPr="0067588C">
              <w:rPr>
                <w:i/>
                <w:vanish/>
                <w:color w:val="000000"/>
                <w:sz w:val="24"/>
                <w:lang w:val="fr-FR"/>
              </w:rPr>
              <w:t xml:space="preserve"> taken by 12mths as % of pregnant women with positive test.  </w:t>
            </w:r>
            <w:r w:rsidRPr="0067588C" w:rsidR="00B7027C">
              <w:rPr>
                <w:i/>
                <w:vanish/>
                <w:color w:val="000000"/>
                <w:sz w:val="24"/>
                <w:lang w:val="fr-FR"/>
              </w:rPr>
              <w:t>(We need to include all women who test positive, not just those who are identified as positive at ANC1 (</w:t>
            </w:r>
            <w:r w:rsidRPr="0067588C">
              <w:rPr>
                <w:i/>
                <w:vanish/>
                <w:color w:val="000000"/>
                <w:sz w:val="24"/>
                <w:lang w:val="fr-FR"/>
              </w:rPr>
              <w:t>PMTCT_STAT_POS</w:t>
            </w:r>
            <w:r w:rsidRPr="0067588C" w:rsidR="00B7027C">
              <w:rPr>
                <w:i/>
                <w:vanish/>
                <w:color w:val="000000"/>
                <w:sz w:val="24"/>
                <w:lang w:val="fr-FR"/>
              </w:rPr>
              <w:t>).</w:t>
            </w:r>
          </w:p>
        </w:tc>
        <w:tc>
          <w:tcPr>
            <w:tcW w:w="3203" w:type="dxa"/>
            <w:tcBorders>
              <w:top w:val="single" w:color="auto" w:sz="4" w:space="0"/>
              <w:left w:val="single" w:color="auto" w:sz="4" w:space="0"/>
              <w:bottom w:val="single" w:color="auto" w:sz="4" w:space="0"/>
              <w:right w:val="single" w:color="auto" w:sz="4" w:space="0"/>
            </w:tcBorders>
          </w:tcPr>
          <w:p w:rsidRPr="00B24E14" w:rsidR="00B24E14" w:rsidP="00B24E14" w:rsidRDefault="00B24E14" w14:paraId="01B720DF" w14:textId="5BEEEA76">
            <w:pPr>
              <w:rPr>
                <w:rFonts w:eastAsia="Times New Roman"/>
                <w:color w:val="000000" w:themeColor="text1"/>
                <w:sz w:val="24"/>
                <w:szCs w:val="24"/>
                <w:lang w:val="fr-FR"/>
              </w:rPr>
            </w:pPr>
            <w:r w:rsidRPr="00B24E14">
              <w:rPr>
                <w:rFonts w:eastAsia="Times New Roman"/>
                <w:b/>
                <w:bCs/>
                <w:color w:val="000000" w:themeColor="text1"/>
                <w:sz w:val="24"/>
                <w:szCs w:val="24"/>
                <w:lang w:val="fr-FR"/>
              </w:rPr>
              <w:t>Numérateur :</w:t>
            </w:r>
            <w:r w:rsidRPr="00B24E14">
              <w:rPr>
                <w:rFonts w:eastAsia="Times New Roman"/>
                <w:color w:val="000000" w:themeColor="text1"/>
                <w:sz w:val="24"/>
                <w:szCs w:val="24"/>
                <w:lang w:val="fr-FR"/>
              </w:rPr>
              <w:t xml:space="preserve"> « PTME Enfant » </w:t>
            </w:r>
            <w:r>
              <w:rPr>
                <w:rFonts w:eastAsia="Times New Roman"/>
                <w:color w:val="000000" w:themeColor="text1"/>
                <w:sz w:val="24"/>
                <w:szCs w:val="24"/>
                <w:lang w:val="fr-FR"/>
              </w:rPr>
              <w:t>compte</w:t>
            </w:r>
            <w:r w:rsidRPr="00B24E14">
              <w:rPr>
                <w:rFonts w:eastAsia="Times New Roman"/>
                <w:color w:val="000000" w:themeColor="text1"/>
                <w:sz w:val="24"/>
                <w:szCs w:val="24"/>
                <w:lang w:val="fr-FR"/>
              </w:rPr>
              <w:t xml:space="preserve"> d</w:t>
            </w:r>
            <w:r>
              <w:rPr>
                <w:rFonts w:eastAsia="Times New Roman"/>
                <w:color w:val="000000" w:themeColor="text1"/>
                <w:sz w:val="24"/>
                <w:szCs w:val="24"/>
                <w:lang w:val="fr-FR"/>
              </w:rPr>
              <w:t xml:space="preserve">es </w:t>
            </w:r>
            <w:r w:rsidRPr="00B24E14">
              <w:rPr>
                <w:rFonts w:eastAsia="Times New Roman"/>
                <w:color w:val="000000" w:themeColor="text1"/>
                <w:sz w:val="24"/>
                <w:szCs w:val="24"/>
                <w:lang w:val="fr-FR"/>
              </w:rPr>
              <w:t>étapes d</w:t>
            </w:r>
            <w:r>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 PCR initiale » au cours de la période.</w:t>
            </w:r>
          </w:p>
          <w:p w:rsidRPr="00B24E14" w:rsidR="00B24E14" w:rsidP="00B24E14" w:rsidRDefault="00B24E14" w14:paraId="6974ADC7" w14:textId="19B7D684">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(Pour désagréger entre 0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2 mois et 3 </w:t>
            </w:r>
            <w:r>
              <w:rPr>
                <w:rFonts w:eastAsia="Times New Roman"/>
                <w:color w:val="000000" w:themeColor="text1"/>
                <w:sz w:val="24"/>
                <w:szCs w:val="24"/>
                <w:lang w:val="fr-FR"/>
              </w:rPr>
              <w:t>à</w:t>
            </w:r>
            <w:r w:rsidRPr="00B24E14">
              <w:rPr>
                <w:rFonts w:eastAsia="Times New Roman"/>
                <w:color w:val="000000" w:themeColor="text1"/>
                <w:sz w:val="24"/>
                <w:szCs w:val="24"/>
                <w:lang w:val="fr-FR"/>
              </w:rPr>
              <w:t xml:space="preserve"> 12 mois après la naissance, filtrez par mois Entre la « date de naissance » et la date de l'événement).</w:t>
            </w:r>
          </w:p>
          <w:p w:rsidRPr="00B24E14" w:rsidR="00B24E14" w:rsidP="00B24E14" w:rsidRDefault="00B24E14" w14:paraId="3C3B8FED" w14:textId="77777777">
            <w:pPr>
              <w:rPr>
                <w:rFonts w:eastAsia="Times New Roman"/>
                <w:color w:val="000000" w:themeColor="text1"/>
                <w:sz w:val="24"/>
                <w:szCs w:val="24"/>
                <w:lang w:val="fr-FR"/>
              </w:rPr>
            </w:pPr>
          </w:p>
          <w:p w:rsidRPr="00B24E14" w:rsidR="00B24E14" w:rsidP="00B24E14" w:rsidRDefault="00B24E14" w14:paraId="540D3F67" w14:textId="3F29C5D8">
            <w:pPr>
              <w:rPr>
                <w:rFonts w:eastAsia="Times New Roman"/>
                <w:color w:val="000000" w:themeColor="text1"/>
                <w:sz w:val="24"/>
                <w:szCs w:val="24"/>
                <w:lang w:val="fr-FR"/>
              </w:rPr>
            </w:pPr>
            <w:r w:rsidRPr="00B24E14">
              <w:rPr>
                <w:rFonts w:eastAsia="Times New Roman"/>
                <w:color w:val="000000" w:themeColor="text1"/>
                <w:sz w:val="24"/>
                <w:szCs w:val="24"/>
                <w:lang w:val="fr-FR"/>
              </w:rPr>
              <w:t>Indicateurs d</w:t>
            </w:r>
            <w:r w:rsidR="00F74DB4">
              <w:rPr>
                <w:rFonts w:eastAsia="Times New Roman"/>
                <w:color w:val="000000" w:themeColor="text1"/>
                <w:sz w:val="24"/>
                <w:szCs w:val="24"/>
                <w:lang w:val="fr-FR"/>
              </w:rPr>
              <w:t>e</w:t>
            </w:r>
            <w:r w:rsidRPr="00B24E14">
              <w:rPr>
                <w:rFonts w:eastAsia="Times New Roman"/>
                <w:color w:val="000000" w:themeColor="text1"/>
                <w:sz w:val="24"/>
                <w:szCs w:val="24"/>
                <w:lang w:val="fr-FR"/>
              </w:rPr>
              <w:t xml:space="preserve"> programme :</w:t>
            </w:r>
          </w:p>
          <w:p w:rsidRPr="00B24E14" w:rsidR="00B24E14" w:rsidP="00B24E14" w:rsidRDefault="00B24E14" w14:paraId="1B463720" w14:textId="0D1B13B9">
            <w:pPr>
              <w:rPr>
                <w:rFonts w:eastAsia="Times New Roman"/>
                <w:color w:val="000000" w:themeColor="text1"/>
                <w:sz w:val="24"/>
                <w:szCs w:val="24"/>
                <w:lang w:val="fr-FR"/>
              </w:rPr>
            </w:pP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w:t>
            </w:r>
            <w:r w:rsidR="00F74DB4">
              <w:rPr>
                <w:rFonts w:eastAsia="Times New Roman"/>
                <w:color w:val="000000" w:themeColor="text1"/>
                <w:sz w:val="24"/>
                <w:szCs w:val="24"/>
                <w:lang w:val="fr-FR"/>
              </w:rPr>
              <w:t>-</w:t>
            </w:r>
            <w:r w:rsidRPr="00B24E14">
              <w:rPr>
                <w:rFonts w:eastAsia="Times New Roman"/>
                <w:color w:val="000000" w:themeColor="text1"/>
                <w:sz w:val="24"/>
                <w:szCs w:val="24"/>
                <w:lang w:val="fr-FR"/>
              </w:rPr>
              <w:t xml:space="preserve">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(0 à 2 mois)’ et </w:t>
            </w:r>
            <w:r w:rsidR="00F74DB4">
              <w:rPr>
                <w:rFonts w:eastAsia="Times New Roman"/>
                <w:color w:val="000000" w:themeColor="text1"/>
                <w:sz w:val="24"/>
                <w:szCs w:val="24"/>
                <w:lang w:val="fr-FR"/>
              </w:rPr>
              <w:br/>
            </w:r>
            <w:r w:rsidRPr="00B24E14">
              <w:rPr>
                <w:rFonts w:eastAsia="Times New Roman"/>
                <w:color w:val="000000" w:themeColor="text1"/>
                <w:sz w:val="24"/>
                <w:szCs w:val="24"/>
                <w:lang w:val="fr-FR"/>
              </w:rPr>
              <w:t xml:space="preserve">‘BI </w:t>
            </w:r>
            <w:proofErr w:type="spellStart"/>
            <w:r w:rsidRPr="00B24E14">
              <w:rPr>
                <w:rFonts w:eastAsia="Times New Roman"/>
                <w:color w:val="000000" w:themeColor="text1"/>
                <w:sz w:val="24"/>
                <w:szCs w:val="24"/>
                <w:lang w:val="fr-FR"/>
              </w:rPr>
              <w:t>SIDAInfo</w:t>
            </w:r>
            <w:proofErr w:type="spellEnd"/>
            <w:r w:rsidRPr="00B24E14">
              <w:rPr>
                <w:rFonts w:eastAsia="Times New Roman"/>
                <w:color w:val="000000" w:themeColor="text1"/>
                <w:sz w:val="24"/>
                <w:szCs w:val="24"/>
                <w:lang w:val="fr-FR"/>
              </w:rPr>
              <w:t xml:space="preserve"> – </w:t>
            </w:r>
            <w:proofErr w:type="spellStart"/>
            <w:r w:rsidRPr="00B24E14">
              <w:rPr>
                <w:rFonts w:eastAsia="Times New Roman"/>
                <w:color w:val="000000" w:themeColor="text1"/>
                <w:sz w:val="24"/>
                <w:szCs w:val="24"/>
                <w:lang w:val="fr-FR"/>
              </w:rPr>
              <w:t>PMTCT_EID_numerator</w:t>
            </w:r>
            <w:proofErr w:type="spellEnd"/>
            <w:r w:rsidRPr="00B24E14">
              <w:rPr>
                <w:rFonts w:eastAsia="Times New Roman"/>
                <w:color w:val="000000" w:themeColor="text1"/>
                <w:sz w:val="24"/>
                <w:szCs w:val="24"/>
                <w:lang w:val="fr-FR"/>
              </w:rPr>
              <w:t xml:space="preserve"> (3 à 12 mois)’</w:t>
            </w:r>
          </w:p>
          <w:p w:rsidRPr="00B24E14" w:rsidR="00B24E14" w:rsidP="00B24E14" w:rsidRDefault="00B24E14" w14:paraId="6FBD7EE5" w14:textId="77777777">
            <w:pPr>
              <w:rPr>
                <w:rFonts w:eastAsia="Times New Roman"/>
                <w:color w:val="000000" w:themeColor="text1"/>
                <w:sz w:val="24"/>
                <w:szCs w:val="24"/>
                <w:lang w:val="fr-FR"/>
              </w:rPr>
            </w:pPr>
          </w:p>
          <w:p w:rsidRPr="00B24E14" w:rsidR="00B24E14" w:rsidP="00B24E14" w:rsidRDefault="00B24E14" w14:paraId="53BA00D7" w14:textId="027CCD69">
            <w:pPr>
              <w:rPr>
                <w:rFonts w:eastAsia="Times New Roman"/>
                <w:color w:val="000000" w:themeColor="text1"/>
                <w:sz w:val="24"/>
                <w:szCs w:val="24"/>
                <w:lang w:val="fr-FR"/>
              </w:rPr>
            </w:pPr>
            <w:r w:rsidRPr="00B24E14">
              <w:rPr>
                <w:rFonts w:eastAsia="Times New Roman"/>
                <w:b/>
                <w:bCs/>
                <w:color w:val="000000" w:themeColor="text1"/>
                <w:sz w:val="24"/>
                <w:szCs w:val="24"/>
                <w:lang w:val="fr-FR"/>
              </w:rPr>
              <w:t>Dénominateur :</w:t>
            </w:r>
            <w:r w:rsidRPr="00B24E14">
              <w:rPr>
                <w:rFonts w:eastAsia="Times New Roman"/>
                <w:color w:val="000000" w:themeColor="text1"/>
                <w:sz w:val="24"/>
                <w:szCs w:val="24"/>
                <w:lang w:val="fr-FR"/>
              </w:rPr>
              <w:t xml:space="preserve"> toute inscription au programme «</w:t>
            </w:r>
            <w:r>
              <w:rPr>
                <w:rFonts w:eastAsia="Times New Roman"/>
                <w:color w:val="000000" w:themeColor="text1"/>
                <w:sz w:val="24"/>
                <w:szCs w:val="24"/>
                <w:lang w:val="fr-FR"/>
              </w:rPr>
              <w:t> </w:t>
            </w:r>
            <w:r w:rsidRPr="00B24E14">
              <w:rPr>
                <w:rFonts w:eastAsia="Times New Roman"/>
                <w:color w:val="000000" w:themeColor="text1"/>
                <w:sz w:val="24"/>
                <w:szCs w:val="24"/>
                <w:lang w:val="fr-FR"/>
              </w:rPr>
              <w:t>PTME mère</w:t>
            </w:r>
            <w:r>
              <w:rPr>
                <w:rFonts w:eastAsia="Times New Roman"/>
                <w:color w:val="000000" w:themeColor="text1"/>
                <w:sz w:val="24"/>
                <w:szCs w:val="24"/>
                <w:lang w:val="fr-FR"/>
              </w:rPr>
              <w:t> </w:t>
            </w:r>
            <w:r w:rsidRPr="00B24E14">
              <w:rPr>
                <w:rFonts w:eastAsia="Times New Roman"/>
                <w:color w:val="000000" w:themeColor="text1"/>
                <w:sz w:val="24"/>
                <w:szCs w:val="24"/>
                <w:lang w:val="fr-FR"/>
              </w:rPr>
              <w:t>» au cours de la période.</w:t>
            </w:r>
          </w:p>
          <w:p w:rsidRPr="00F74DB4" w:rsidR="00B24E14" w:rsidP="00B24E14" w:rsidRDefault="00B24E14" w14:paraId="1B8A64F6" w14:textId="44AC01BC">
            <w:pPr>
              <w:rPr>
                <w:rFonts w:eastAsia="Times New Roman"/>
                <w:i/>
                <w:iCs/>
                <w:vanish/>
                <w:color w:val="000000" w:themeColor="text1"/>
                <w:sz w:val="24"/>
                <w:szCs w:val="24"/>
                <w:lang w:val="fr-FR"/>
              </w:rPr>
            </w:pPr>
            <w:r w:rsidRPr="00F74DB4">
              <w:rPr>
                <w:rFonts w:eastAsia="Times New Roman"/>
                <w:color w:val="000000" w:themeColor="text1"/>
                <w:sz w:val="24"/>
                <w:szCs w:val="24"/>
                <w:lang w:val="fr-FR"/>
              </w:rPr>
              <w:t>Indicateur</w:t>
            </w:r>
            <w:r w:rsidRPr="00F74DB4" w:rsidR="00F74DB4">
              <w:rPr>
                <w:rFonts w:eastAsia="Times New Roman"/>
                <w:color w:val="000000" w:themeColor="text1"/>
                <w:sz w:val="24"/>
                <w:szCs w:val="24"/>
                <w:lang w:val="fr-FR"/>
              </w:rPr>
              <w:t xml:space="preserve"> de p</w:t>
            </w:r>
            <w:r w:rsidRPr="00F74DB4">
              <w:rPr>
                <w:rFonts w:eastAsia="Times New Roman"/>
                <w:color w:val="000000" w:themeColor="text1"/>
                <w:sz w:val="24"/>
                <w:szCs w:val="24"/>
                <w:lang w:val="fr-FR"/>
              </w:rPr>
              <w:t xml:space="preserve">rogramme : </w:t>
            </w:r>
            <w:r w:rsidRPr="00F74DB4" w:rsidR="00F74DB4">
              <w:rPr>
                <w:rFonts w:eastAsia="Times New Roman"/>
                <w:color w:val="000000" w:themeColor="text1"/>
                <w:sz w:val="24"/>
                <w:szCs w:val="24"/>
                <w:lang w:val="fr-FR"/>
              </w:rPr>
              <w:br/>
            </w:r>
            <w:r w:rsidRPr="00F74DB4">
              <w:rPr>
                <w:rFonts w:eastAsia="Times New Roman"/>
                <w:color w:val="000000" w:themeColor="text1"/>
                <w:sz w:val="24"/>
                <w:szCs w:val="24"/>
                <w:lang w:val="fr-FR"/>
              </w:rPr>
              <w:t xml:space="preserve">‘BI </w:t>
            </w:r>
            <w:proofErr w:type="spellStart"/>
            <w:r w:rsidRPr="00F74DB4">
              <w:rPr>
                <w:rFonts w:eastAsia="Times New Roman"/>
                <w:color w:val="000000" w:themeColor="text1"/>
                <w:sz w:val="24"/>
                <w:szCs w:val="24"/>
                <w:lang w:val="fr-FR"/>
              </w:rPr>
              <w:t>SIDAInfo</w:t>
            </w:r>
            <w:proofErr w:type="spellEnd"/>
            <w:r w:rsidRPr="00F74DB4">
              <w:rPr>
                <w:rFonts w:eastAsia="Times New Roman"/>
                <w:color w:val="000000" w:themeColor="text1"/>
                <w:sz w:val="24"/>
                <w:szCs w:val="24"/>
                <w:lang w:val="fr-FR"/>
              </w:rPr>
              <w:t xml:space="preserve"> - PMTCT-PTME-</w:t>
            </w:r>
            <w:proofErr w:type="spellStart"/>
            <w:r w:rsidRPr="00F74DB4">
              <w:rPr>
                <w:rFonts w:eastAsia="Times New Roman"/>
                <w:color w:val="000000" w:themeColor="text1"/>
                <w:sz w:val="24"/>
                <w:szCs w:val="24"/>
                <w:lang w:val="fr-FR"/>
              </w:rPr>
              <w:t>Mere</w:t>
            </w:r>
            <w:proofErr w:type="spellEnd"/>
            <w:r w:rsidRPr="00F74DB4">
              <w:rPr>
                <w:rFonts w:eastAsia="Times New Roman"/>
                <w:color w:val="000000" w:themeColor="text1"/>
                <w:sz w:val="24"/>
                <w:szCs w:val="24"/>
                <w:lang w:val="fr-FR"/>
              </w:rPr>
              <w:t>-</w:t>
            </w:r>
            <w:proofErr w:type="spellStart"/>
            <w:r w:rsidRPr="00F74DB4">
              <w:rPr>
                <w:rFonts w:eastAsia="Times New Roman"/>
                <w:color w:val="000000" w:themeColor="text1"/>
                <w:sz w:val="24"/>
                <w:szCs w:val="24"/>
                <w:lang w:val="fr-FR"/>
              </w:rPr>
              <w:t>Enrollments</w:t>
            </w:r>
            <w:proofErr w:type="spellEnd"/>
            <w:r w:rsidRPr="00F74DB4">
              <w:rPr>
                <w:rFonts w:eastAsia="Times New Roman"/>
                <w:color w:val="000000" w:themeColor="text1"/>
                <w:sz w:val="24"/>
                <w:szCs w:val="24"/>
                <w:lang w:val="fr-FR"/>
              </w:rPr>
              <w:t>’</w:t>
            </w:r>
          </w:p>
          <w:p w:rsidRPr="00F74DB4" w:rsidR="00B24E14" w:rsidP="001C2DEC" w:rsidRDefault="00B24E14" w14:paraId="434C7320" w14:textId="77777777">
            <w:pPr>
              <w:rPr>
                <w:rFonts w:eastAsia="Times New Roman"/>
                <w:b/>
                <w:bCs/>
                <w:i/>
                <w:iCs/>
                <w:vanish/>
                <w:color w:val="000000" w:themeColor="text1"/>
                <w:sz w:val="24"/>
                <w:szCs w:val="24"/>
                <w:lang w:val="fr-FR"/>
              </w:rPr>
            </w:pPr>
          </w:p>
          <w:p w:rsidRPr="0067588C" w:rsidR="004E7975" w:rsidP="001C2DEC" w:rsidRDefault="00AA065D" w14:paraId="0A8427EB" w14:textId="2750013E">
            <w:pPr>
              <w:rPr>
                <w:i/>
                <w:vanish/>
                <w:color w:val="000000"/>
                <w:sz w:val="24"/>
                <w:lang w:val="fr-FR"/>
              </w:rPr>
            </w:pPr>
            <w:r w:rsidRPr="0067588C">
              <w:rPr>
                <w:b/>
                <w:i/>
                <w:vanish/>
                <w:color w:val="000000" w:themeColor="text1"/>
                <w:sz w:val="24"/>
                <w:lang w:val="fr-FR"/>
              </w:rPr>
              <w:t>Numerator:</w:t>
            </w:r>
            <w:r w:rsidRPr="0067588C">
              <w:rPr>
                <w:i/>
                <w:vanish/>
                <w:color w:val="000000" w:themeColor="text1"/>
                <w:sz w:val="24"/>
                <w:lang w:val="fr-FR"/>
              </w:rPr>
              <w:t xml:space="preserve"> </w:t>
            </w:r>
            <w:r w:rsidRPr="0067588C" w:rsidR="0D71C911">
              <w:rPr>
                <w:i/>
                <w:vanish/>
                <w:color w:val="000000" w:themeColor="text1"/>
                <w:sz w:val="24"/>
                <w:lang w:val="fr-FR"/>
              </w:rPr>
              <w:t xml:space="preserve">‘PTME Enfant’ </w:t>
            </w:r>
            <w:r w:rsidRPr="0067588C">
              <w:rPr>
                <w:i/>
                <w:vanish/>
                <w:color w:val="000000" w:themeColor="text1"/>
                <w:sz w:val="24"/>
                <w:lang w:val="fr-FR"/>
              </w:rPr>
              <w:t>count of ‘PCR initial’ program stage</w:t>
            </w:r>
            <w:r w:rsidRPr="0067588C" w:rsidR="682863A3">
              <w:rPr>
                <w:i/>
                <w:vanish/>
                <w:color w:val="000000" w:themeColor="text1"/>
                <w:sz w:val="24"/>
                <w:lang w:val="fr-FR"/>
              </w:rPr>
              <w:t>s within the period</w:t>
            </w:r>
            <w:r w:rsidRPr="0067588C" w:rsidR="0B36130C">
              <w:rPr>
                <w:i/>
                <w:vanish/>
                <w:color w:val="000000" w:themeColor="text1"/>
                <w:sz w:val="24"/>
                <w:lang w:val="fr-FR"/>
              </w:rPr>
              <w:t>.</w:t>
            </w:r>
          </w:p>
          <w:p w:rsidRPr="0067588C" w:rsidR="00AA065D" w:rsidP="001C2DEC" w:rsidRDefault="682863A3" w14:paraId="322B8F1F" w14:textId="69BC4000">
            <w:pPr>
              <w:rPr>
                <w:i/>
                <w:vanish/>
                <w:color w:val="000000"/>
                <w:sz w:val="24"/>
                <w:lang w:val="fr-FR"/>
              </w:rPr>
            </w:pPr>
            <w:r w:rsidRPr="0067588C">
              <w:rPr>
                <w:i/>
                <w:vanish/>
                <w:color w:val="000000" w:themeColor="text1"/>
                <w:sz w:val="24"/>
                <w:lang w:val="fr-FR"/>
              </w:rPr>
              <w:t>(T</w:t>
            </w:r>
            <w:r w:rsidRPr="0067588C" w:rsidR="00AA065D">
              <w:rPr>
                <w:i/>
                <w:vanish/>
                <w:color w:val="000000" w:themeColor="text1"/>
                <w:sz w:val="24"/>
                <w:lang w:val="fr-FR"/>
              </w:rPr>
              <w:t>o disaggregate within 0-2 months and within 3-12 months of birth, filter by monthsBetween ‘date naissance’ and eventDate).</w:t>
            </w:r>
          </w:p>
          <w:p w:rsidRPr="0067588C" w:rsidR="0975A2F7" w:rsidP="0975A2F7" w:rsidRDefault="0975A2F7" w14:paraId="3FD48118" w14:textId="7965FFA2">
            <w:pPr>
              <w:rPr>
                <w:i/>
                <w:vanish/>
                <w:color w:val="000000" w:themeColor="text1"/>
                <w:sz w:val="24"/>
                <w:lang w:val="fr-FR"/>
              </w:rPr>
            </w:pPr>
          </w:p>
          <w:p w:rsidRPr="0067588C" w:rsidR="59463DE0" w:rsidP="0975A2F7" w:rsidRDefault="59463DE0" w14:paraId="6E96FB2D" w14:textId="25F98856">
            <w:pPr>
              <w:rPr>
                <w:i/>
                <w:vanish/>
                <w:color w:val="000000" w:themeColor="text1"/>
                <w:sz w:val="24"/>
                <w:lang w:val="fr-FR"/>
              </w:rPr>
            </w:pPr>
            <w:r w:rsidRPr="0067588C">
              <w:rPr>
                <w:i/>
                <w:vanish/>
                <w:color w:val="000000" w:themeColor="text1"/>
                <w:sz w:val="24"/>
                <w:lang w:val="fr-FR"/>
              </w:rPr>
              <w:t>ProgramIndicator</w:t>
            </w:r>
            <w:r w:rsidRPr="0067588C" w:rsidR="76C9071E">
              <w:rPr>
                <w:i/>
                <w:vanish/>
                <w:color w:val="000000" w:themeColor="text1"/>
                <w:sz w:val="24"/>
                <w:lang w:val="fr-FR"/>
              </w:rPr>
              <w:t>s</w:t>
            </w:r>
            <w:r w:rsidRPr="0067588C">
              <w:rPr>
                <w:i/>
                <w:vanish/>
                <w:color w:val="000000" w:themeColor="text1"/>
                <w:sz w:val="24"/>
                <w:lang w:val="fr-FR"/>
              </w:rPr>
              <w:t>:</w:t>
            </w:r>
          </w:p>
          <w:p w:rsidRPr="00725A35" w:rsidR="00F74DB4" w:rsidP="4F18A2F6" w:rsidRDefault="5442DF7D" w14:paraId="6BEDE057" w14:textId="77777777">
            <w:pPr>
              <w:rPr>
                <w:rFonts w:eastAsiaTheme="minorEastAsia" w:cstheme="minorBidi"/>
                <w:i/>
                <w:iCs/>
                <w:vanish/>
                <w:color w:val="000000" w:themeColor="text1"/>
                <w:sz w:val="24"/>
                <w:szCs w:val="24"/>
                <w:lang w:val="fr-FR"/>
              </w:rPr>
            </w:pPr>
            <w:r w:rsidRPr="0067588C">
              <w:rPr>
                <w:i/>
                <w:vanish/>
                <w:color w:val="000000" w:themeColor="text1"/>
                <w:sz w:val="24"/>
                <w:lang w:val="fr-FR"/>
              </w:rPr>
              <w:t>‘BI SIDAInfo</w:t>
            </w:r>
            <w:r w:rsidRPr="0067588C" w:rsidR="548A6C15">
              <w:rPr>
                <w:i/>
                <w:vanish/>
                <w:color w:val="000000" w:themeColor="text1"/>
                <w:sz w:val="24"/>
                <w:lang w:val="fr-FR"/>
              </w:rPr>
              <w:t xml:space="preserve"> – </w:t>
            </w:r>
            <w:r w:rsidRPr="0067588C">
              <w:rPr>
                <w:i/>
                <w:vanish/>
                <w:color w:val="000000" w:themeColor="text1"/>
                <w:sz w:val="24"/>
                <w:lang w:val="fr-FR"/>
              </w:rPr>
              <w:t>PMTCT_</w:t>
            </w:r>
            <w:r w:rsidRPr="0067588C" w:rsidR="49EE1389">
              <w:rPr>
                <w:i/>
                <w:vanish/>
                <w:color w:val="000000" w:themeColor="text1"/>
                <w:sz w:val="24"/>
                <w:lang w:val="fr-FR"/>
              </w:rPr>
              <w:t>EID_numerator</w:t>
            </w:r>
            <w:r w:rsidRPr="0067588C" w:rsidR="548A6C15">
              <w:rPr>
                <w:i/>
                <w:vanish/>
                <w:color w:val="000000" w:themeColor="text1"/>
                <w:sz w:val="24"/>
                <w:lang w:val="fr-FR"/>
              </w:rPr>
              <w:t xml:space="preserve"> (0 à 2 mois)</w:t>
            </w:r>
            <w:r w:rsidRPr="0067588C">
              <w:rPr>
                <w:i/>
                <w:vanish/>
                <w:color w:val="000000" w:themeColor="text1"/>
                <w:sz w:val="24"/>
                <w:lang w:val="fr-FR"/>
              </w:rPr>
              <w:t>’</w:t>
            </w:r>
            <w:r w:rsidRPr="0067588C" w:rsidR="48603232">
              <w:rPr>
                <w:i/>
                <w:vanish/>
                <w:color w:val="000000" w:themeColor="text1"/>
                <w:sz w:val="24"/>
                <w:lang w:val="fr-FR"/>
              </w:rPr>
              <w:t xml:space="preserve"> and</w:t>
            </w:r>
            <w:r w:rsidRPr="0067588C">
              <w:rPr>
                <w:i/>
                <w:vanish/>
                <w:color w:val="000000" w:themeColor="text1"/>
                <w:sz w:val="24"/>
                <w:lang w:val="fr-FR"/>
              </w:rPr>
              <w:t xml:space="preserve"> </w:t>
            </w:r>
          </w:p>
          <w:p w:rsidRPr="0067588C" w:rsidR="59463DE0" w:rsidP="4F18A2F6" w:rsidRDefault="36205F06" w14:paraId="784AA25A" w14:textId="62D04B84">
            <w:pPr>
              <w:rPr>
                <w:i/>
                <w:vanish/>
                <w:color w:val="000000" w:themeColor="text1"/>
                <w:sz w:val="24"/>
                <w:lang w:val="fr-FR"/>
              </w:rPr>
            </w:pPr>
            <w:r w:rsidRPr="0067588C">
              <w:rPr>
                <w:i/>
                <w:vanish/>
                <w:color w:val="000000" w:themeColor="text1"/>
                <w:sz w:val="24"/>
                <w:lang w:val="fr-FR"/>
              </w:rPr>
              <w:t>‘BI SIDAInfo – PMTCT_</w:t>
            </w:r>
            <w:r w:rsidRPr="0067588C" w:rsidR="5A804799">
              <w:rPr>
                <w:i/>
                <w:vanish/>
                <w:color w:val="000000" w:themeColor="text1"/>
                <w:sz w:val="24"/>
                <w:lang w:val="fr-FR"/>
              </w:rPr>
              <w:t>EID_numerator</w:t>
            </w:r>
            <w:r w:rsidRPr="0067588C">
              <w:rPr>
                <w:i/>
                <w:vanish/>
                <w:color w:val="000000" w:themeColor="text1"/>
                <w:sz w:val="24"/>
                <w:lang w:val="fr-FR"/>
              </w:rPr>
              <w:t xml:space="preserve"> (3 à 12 mois)’</w:t>
            </w:r>
          </w:p>
          <w:p w:rsidRPr="0067588C" w:rsidR="00AA065D" w:rsidP="001C2DEC" w:rsidRDefault="00AA065D" w14:paraId="56130D68" w14:textId="77777777">
            <w:pPr>
              <w:rPr>
                <w:i/>
                <w:vanish/>
                <w:color w:val="000000"/>
                <w:sz w:val="24"/>
                <w:lang w:val="fr-FR"/>
              </w:rPr>
            </w:pPr>
          </w:p>
          <w:p w:rsidRPr="0067588C" w:rsidR="00AA065D" w:rsidP="74CD6081" w:rsidRDefault="00AA065D" w14:paraId="06443312" w14:textId="6E6A2B10">
            <w:pPr>
              <w:rPr>
                <w:i/>
                <w:vanish/>
                <w:color w:val="000000" w:themeColor="text1"/>
                <w:sz w:val="24"/>
                <w:lang w:val="fr-FR"/>
              </w:rPr>
            </w:pPr>
            <w:r w:rsidRPr="0067588C">
              <w:rPr>
                <w:b/>
                <w:i/>
                <w:vanish/>
                <w:color w:val="000000" w:themeColor="text1"/>
                <w:sz w:val="24"/>
                <w:lang w:val="fr-FR"/>
              </w:rPr>
              <w:t>Denominator:</w:t>
            </w:r>
            <w:r w:rsidRPr="0067588C">
              <w:rPr>
                <w:i/>
                <w:vanish/>
                <w:color w:val="000000" w:themeColor="text1"/>
                <w:sz w:val="24"/>
                <w:lang w:val="fr-FR"/>
              </w:rPr>
              <w:t xml:space="preserve"> </w:t>
            </w:r>
            <w:r w:rsidRPr="0067588C" w:rsidR="4F18014E">
              <w:rPr>
                <w:i/>
                <w:vanish/>
                <w:color w:val="000000" w:themeColor="text1"/>
                <w:sz w:val="24"/>
                <w:lang w:val="fr-FR"/>
              </w:rPr>
              <w:t>every enrolment in the ‘PTME mère’ program</w:t>
            </w:r>
            <w:r w:rsidRPr="0067588C" w:rsidR="7BD464F5">
              <w:rPr>
                <w:i/>
                <w:vanish/>
                <w:color w:val="000000" w:themeColor="text1"/>
                <w:sz w:val="24"/>
                <w:lang w:val="fr-FR"/>
              </w:rPr>
              <w:t xml:space="preserve"> within the period</w:t>
            </w:r>
            <w:r w:rsidRPr="0067588C" w:rsidR="4F18014E">
              <w:rPr>
                <w:i/>
                <w:vanish/>
                <w:color w:val="000000" w:themeColor="text1"/>
                <w:sz w:val="24"/>
                <w:lang w:val="fr-FR"/>
              </w:rPr>
              <w:t>.</w:t>
            </w:r>
          </w:p>
          <w:p w:rsidRPr="0067588C" w:rsidR="00AA065D" w:rsidP="09C45C41" w:rsidRDefault="14E36E43" w14:paraId="33F63536" w14:textId="6835D488">
            <w:pPr>
              <w:rPr>
                <w:rFonts w:asciiTheme="minorHAnsi" w:hAnsiTheme="minorHAnsi"/>
                <w:color w:val="000000"/>
                <w:sz w:val="24"/>
                <w:lang w:val="fr-FR"/>
              </w:rPr>
            </w:pPr>
            <w:r w:rsidRPr="0067588C">
              <w:rPr>
                <w:i/>
                <w:vanish/>
                <w:color w:val="000000" w:themeColor="text1"/>
                <w:sz w:val="24"/>
                <w:lang w:val="fr-FR"/>
              </w:rPr>
              <w:t>ProgramIndicator: ‘</w:t>
            </w:r>
            <w:r w:rsidRPr="0067588C" w:rsidR="20554456">
              <w:rPr>
                <w:i/>
                <w:vanish/>
                <w:color w:val="000000" w:themeColor="text1"/>
                <w:sz w:val="24"/>
                <w:lang w:val="fr-FR"/>
              </w:rPr>
              <w:t>BI SIDAInfo - PMTCT-PTME-Mere-Enrollments</w:t>
            </w:r>
            <w:r w:rsidRPr="0067588C">
              <w:rPr>
                <w:i/>
                <w:vanish/>
                <w:color w:val="000000" w:themeColor="text1"/>
                <w:sz w:val="24"/>
                <w:lang w:val="fr-FR"/>
              </w:rPr>
              <w:t>’</w:t>
            </w:r>
          </w:p>
        </w:tc>
      </w:tr>
      <w:tr w:rsidR="00AA065D" w:rsidTr="61B037E0" w14:paraId="5AC1C22E"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182E6D" w:rsidR="00AA065D" w:rsidP="158C26AA" w:rsidRDefault="00AA065D" w14:paraId="1298C6BB" w14:textId="17A445A1">
            <w:pPr>
              <w:rPr>
                <w:rFonts w:eastAsia="Times New Roman"/>
                <w:b/>
                <w:bCs/>
                <w:color w:val="000000" w:themeColor="text1"/>
                <w:sz w:val="24"/>
                <w:szCs w:val="24"/>
              </w:rPr>
            </w:pPr>
            <w:r w:rsidRPr="158C26AA">
              <w:rPr>
                <w:rFonts w:eastAsia="Times New Roman"/>
                <w:b/>
                <w:bCs/>
                <w:color w:val="FF0000"/>
                <w:sz w:val="24"/>
                <w:szCs w:val="24"/>
              </w:rPr>
              <w:lastRenderedPageBreak/>
              <w:t>PMTCT_FO</w:t>
            </w:r>
          </w:p>
          <w:p w:rsidRPr="00182E6D" w:rsidR="00AA065D" w:rsidP="158C26AA" w:rsidRDefault="38B98729" w14:paraId="25EE5259" w14:textId="70904D62">
            <w:pPr>
              <w:rPr>
                <w:rFonts w:eastAsia="Times New Roman"/>
                <w:b/>
                <w:bCs/>
                <w:color w:val="000000"/>
                <w:sz w:val="24"/>
                <w:szCs w:val="24"/>
              </w:rPr>
            </w:pPr>
            <w:r w:rsidRPr="158C26AA">
              <w:rPr>
                <w:rFonts w:eastAsia="Times New Roman"/>
                <w:b/>
                <w:bCs/>
                <w:color w:val="000000" w:themeColor="text1"/>
                <w:sz w:val="24"/>
                <w:szCs w:val="24"/>
              </w:rPr>
              <w:t>(Indicator)</w:t>
            </w: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42D9E0C5" w14:textId="77777777">
            <w:pPr>
              <w:rPr>
                <w:rFonts w:eastAsia="Times New Roman"/>
                <w:color w:val="000000"/>
                <w:sz w:val="24"/>
                <w:szCs w:val="24"/>
              </w:rPr>
            </w:pPr>
            <w:r>
              <w:rPr>
                <w:rFonts w:eastAsia="Times New Roman"/>
                <w:color w:val="000000"/>
                <w:sz w:val="24"/>
                <w:szCs w:val="24"/>
              </w:rPr>
              <w:t xml:space="preserve">HIV-exposed infants with documented outcome at 18mths as % of HIV-exposed infants </w:t>
            </w:r>
            <w:r>
              <w:rPr>
                <w:rFonts w:eastAsia="Times New Roman"/>
                <w:i/>
                <w:iCs/>
                <w:color w:val="000000"/>
                <w:sz w:val="24"/>
                <w:szCs w:val="24"/>
              </w:rPr>
              <w:t>(see detailed notes on this one!)</w:t>
            </w:r>
          </w:p>
        </w:tc>
        <w:tc>
          <w:tcPr>
            <w:tcW w:w="3203" w:type="dxa"/>
            <w:tcBorders>
              <w:top w:val="single" w:color="auto" w:sz="4" w:space="0"/>
              <w:left w:val="single" w:color="auto" w:sz="4" w:space="0"/>
              <w:bottom w:val="single" w:color="auto" w:sz="4" w:space="0"/>
              <w:right w:val="single" w:color="auto" w:sz="4" w:space="0"/>
            </w:tcBorders>
          </w:tcPr>
          <w:p w:rsidR="00AA065D" w:rsidP="001C2DEC" w:rsidRDefault="00AA065D" w14:paraId="3B90C780" w14:textId="00967245">
            <w:pPr>
              <w:rPr>
                <w:rFonts w:eastAsia="Times New Roman"/>
                <w:color w:val="000000"/>
                <w:sz w:val="24"/>
                <w:szCs w:val="24"/>
              </w:rPr>
            </w:pPr>
            <w:r w:rsidRPr="61B037E0">
              <w:rPr>
                <w:rFonts w:eastAsia="Times New Roman"/>
                <w:b/>
                <w:bCs/>
                <w:color w:val="000000" w:themeColor="text1"/>
                <w:sz w:val="24"/>
                <w:szCs w:val="24"/>
              </w:rPr>
              <w:t>Numerator:</w:t>
            </w:r>
            <w:r w:rsidRPr="61B037E0">
              <w:rPr>
                <w:rFonts w:eastAsia="Times New Roman"/>
                <w:color w:val="000000" w:themeColor="text1"/>
                <w:sz w:val="24"/>
                <w:szCs w:val="24"/>
              </w:rPr>
              <w:t xml:space="preserve"> number of children enrolled</w:t>
            </w:r>
            <w:r w:rsidRPr="61B037E0" w:rsidR="56B499F0">
              <w:rPr>
                <w:rFonts w:eastAsia="Times New Roman"/>
                <w:color w:val="000000" w:themeColor="text1"/>
                <w:sz w:val="24"/>
                <w:szCs w:val="24"/>
              </w:rPr>
              <w:t xml:space="preserve"> (birth date = enrolment date)</w:t>
            </w:r>
            <w:r w:rsidRPr="61B037E0">
              <w:rPr>
                <w:rFonts w:eastAsia="Times New Roman"/>
                <w:color w:val="000000" w:themeColor="text1"/>
                <w:sz w:val="24"/>
                <w:szCs w:val="24"/>
              </w:rPr>
              <w:t xml:space="preserve"> in ‘PTME enfant’, filtered by </w:t>
            </w:r>
            <w:proofErr w:type="spellStart"/>
            <w:r w:rsidRPr="61B037E0">
              <w:rPr>
                <w:rFonts w:eastAsia="Times New Roman"/>
                <w:color w:val="000000" w:themeColor="text1"/>
                <w:sz w:val="24"/>
                <w:szCs w:val="24"/>
              </w:rPr>
              <w:t>monthsBetween</w:t>
            </w:r>
            <w:proofErr w:type="spellEnd"/>
            <w:r w:rsidRPr="61B037E0">
              <w:rPr>
                <w:rFonts w:eastAsia="Times New Roman"/>
                <w:color w:val="000000" w:themeColor="text1"/>
                <w:sz w:val="24"/>
                <w:szCs w:val="24"/>
              </w:rPr>
              <w:t xml:space="preserve"> ‘date naissance’ and ‘PCR de </w:t>
            </w:r>
            <w:proofErr w:type="spellStart"/>
            <w:r w:rsidRPr="61B037E0">
              <w:rPr>
                <w:rFonts w:eastAsia="Times New Roman"/>
                <w:color w:val="000000" w:themeColor="text1"/>
                <w:sz w:val="24"/>
                <w:szCs w:val="24"/>
              </w:rPr>
              <w:t>suivi</w:t>
            </w:r>
            <w:proofErr w:type="spellEnd"/>
            <w:r w:rsidRPr="61B037E0">
              <w:rPr>
                <w:rFonts w:eastAsia="Times New Roman"/>
                <w:color w:val="000000" w:themeColor="text1"/>
                <w:sz w:val="24"/>
                <w:szCs w:val="24"/>
              </w:rPr>
              <w:t xml:space="preserve">’ </w:t>
            </w:r>
            <w:proofErr w:type="spellStart"/>
            <w:r w:rsidRPr="61B037E0">
              <w:rPr>
                <w:rFonts w:eastAsia="Times New Roman"/>
                <w:color w:val="000000" w:themeColor="text1"/>
                <w:sz w:val="24"/>
                <w:szCs w:val="24"/>
              </w:rPr>
              <w:t>eventdate</w:t>
            </w:r>
            <w:proofErr w:type="spellEnd"/>
            <w:r w:rsidRPr="61B037E0">
              <w:rPr>
                <w:rFonts w:eastAsia="Times New Roman"/>
                <w:color w:val="000000" w:themeColor="text1"/>
                <w:sz w:val="24"/>
                <w:szCs w:val="24"/>
              </w:rPr>
              <w:t xml:space="preserve"> &gt;18months</w:t>
            </w:r>
            <w:r w:rsidRPr="61B037E0" w:rsidR="78A6B17F">
              <w:rPr>
                <w:rFonts w:eastAsia="Times New Roman"/>
                <w:color w:val="000000" w:themeColor="text1"/>
                <w:sz w:val="24"/>
                <w:szCs w:val="24"/>
              </w:rPr>
              <w:t xml:space="preserve"> (I.e., at least one PCR test after 18 months from the enrolment date)</w:t>
            </w:r>
            <w:r w:rsidRPr="61B037E0">
              <w:rPr>
                <w:rFonts w:eastAsia="Times New Roman"/>
                <w:color w:val="000000" w:themeColor="text1"/>
                <w:sz w:val="24"/>
                <w:szCs w:val="24"/>
              </w:rPr>
              <w:t>.</w:t>
            </w:r>
          </w:p>
          <w:p w:rsidR="14FF447C" w:rsidP="74CD6081" w:rsidRDefault="14FF447C" w14:paraId="26F5DEDE" w14:textId="4BB047F9">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r w:rsidRPr="09C45C41">
              <w:rPr>
                <w:rFonts w:eastAsia="Times New Roman"/>
                <w:color w:val="000000" w:themeColor="text1"/>
                <w:sz w:val="24"/>
                <w:szCs w:val="24"/>
              </w:rPr>
              <w:t>-FO'</w:t>
            </w:r>
          </w:p>
          <w:p w:rsidR="00AA065D" w:rsidP="001C2DEC" w:rsidRDefault="00AA065D" w14:paraId="3C423C7D" w14:textId="77777777">
            <w:pPr>
              <w:rPr>
                <w:rFonts w:eastAsia="Times New Roman"/>
                <w:color w:val="000000"/>
                <w:sz w:val="24"/>
                <w:szCs w:val="24"/>
              </w:rPr>
            </w:pPr>
          </w:p>
          <w:p w:rsidR="00AA065D" w:rsidP="74CD6081" w:rsidRDefault="00AA065D" w14:paraId="541749B9" w14:textId="36176D1B">
            <w:pPr>
              <w:rPr>
                <w:rFonts w:eastAsia="Times New Roman"/>
                <w:color w:val="000000"/>
                <w:sz w:val="24"/>
                <w:szCs w:val="24"/>
              </w:rPr>
            </w:pPr>
            <w:r w:rsidRPr="09C45C41">
              <w:rPr>
                <w:rFonts w:eastAsia="Times New Roman"/>
                <w:b/>
                <w:bCs/>
                <w:color w:val="000000" w:themeColor="text1"/>
                <w:sz w:val="24"/>
                <w:szCs w:val="24"/>
              </w:rPr>
              <w:t>Denominator:</w:t>
            </w:r>
            <w:r w:rsidRPr="09C45C41">
              <w:rPr>
                <w:rFonts w:eastAsia="Times New Roman"/>
                <w:color w:val="000000" w:themeColor="text1"/>
                <w:sz w:val="24"/>
                <w:szCs w:val="24"/>
              </w:rPr>
              <w:t xml:space="preserve"> </w:t>
            </w:r>
            <w:r w:rsidRPr="09C45C41" w:rsidR="2963D73D">
              <w:rPr>
                <w:rFonts w:eastAsia="Times New Roman"/>
                <w:color w:val="000000" w:themeColor="text1"/>
                <w:sz w:val="24"/>
                <w:szCs w:val="24"/>
              </w:rPr>
              <w:t>C</w:t>
            </w:r>
            <w:r w:rsidRPr="09C45C41">
              <w:rPr>
                <w:rFonts w:eastAsia="Times New Roman"/>
                <w:color w:val="000000" w:themeColor="text1"/>
                <w:sz w:val="24"/>
                <w:szCs w:val="24"/>
              </w:rPr>
              <w:t>hildren enrolled in the ‘PTME enfant’ program.</w:t>
            </w:r>
          </w:p>
          <w:p w:rsidR="00AA065D" w:rsidP="74CD6081" w:rsidRDefault="470E1548" w14:paraId="5377F1DD" w14:textId="168BA774">
            <w:pPr>
              <w:rPr>
                <w:rFonts w:eastAsia="Times New Roman"/>
                <w:color w:val="000000" w:themeColor="text1"/>
                <w:sz w:val="24"/>
                <w:szCs w:val="24"/>
              </w:rPr>
            </w:pPr>
            <w:proofErr w:type="spellStart"/>
            <w:r w:rsidRPr="09C45C41">
              <w:rPr>
                <w:rFonts w:eastAsia="Times New Roman"/>
                <w:color w:val="000000" w:themeColor="text1"/>
                <w:sz w:val="24"/>
                <w:szCs w:val="24"/>
              </w:rPr>
              <w:t>ProgramIndicator</w:t>
            </w:r>
            <w:proofErr w:type="spellEnd"/>
            <w:r w:rsidRPr="09C45C41">
              <w:rPr>
                <w:rFonts w:eastAsia="Times New Roman"/>
                <w:color w:val="000000" w:themeColor="text1"/>
                <w:sz w:val="24"/>
                <w:szCs w:val="24"/>
              </w:rPr>
              <w:t xml:space="preserve">: ‘BI </w:t>
            </w:r>
            <w:proofErr w:type="spellStart"/>
            <w:r w:rsidRPr="09C45C41">
              <w:rPr>
                <w:rFonts w:eastAsia="Times New Roman"/>
                <w:color w:val="000000" w:themeColor="text1"/>
                <w:sz w:val="24"/>
                <w:szCs w:val="24"/>
              </w:rPr>
              <w:t>SIDAInfo</w:t>
            </w:r>
            <w:proofErr w:type="spellEnd"/>
            <w:r w:rsidRPr="09C45C41">
              <w:rPr>
                <w:rFonts w:eastAsia="Times New Roman"/>
                <w:color w:val="000000" w:themeColor="text1"/>
                <w:sz w:val="24"/>
                <w:szCs w:val="24"/>
              </w:rPr>
              <w:t xml:space="preserve"> - PMTCT-PTME-enfant-</w:t>
            </w:r>
            <w:proofErr w:type="spellStart"/>
            <w:r w:rsidRPr="09C45C41">
              <w:rPr>
                <w:rFonts w:eastAsia="Times New Roman"/>
                <w:color w:val="000000" w:themeColor="text1"/>
                <w:sz w:val="24"/>
                <w:szCs w:val="24"/>
              </w:rPr>
              <w:t>enrollments'</w:t>
            </w:r>
            <w:proofErr w:type="spellEnd"/>
          </w:p>
          <w:p w:rsidR="00AA065D" w:rsidP="74CD6081" w:rsidRDefault="00AA065D" w14:paraId="1C740E88" w14:textId="05310B6E">
            <w:pPr>
              <w:rPr>
                <w:rFonts w:eastAsia="Times New Roman"/>
                <w:color w:val="000000"/>
                <w:sz w:val="24"/>
                <w:szCs w:val="24"/>
              </w:rPr>
            </w:pPr>
          </w:p>
          <w:p w:rsidRPr="001702FE" w:rsidR="00AA065D" w:rsidP="41A2E7E4" w:rsidRDefault="00AA065D" w14:paraId="2B5E4675" w14:textId="410920B1">
            <w:pPr>
              <w:rPr>
                <w:rFonts w:eastAsia="Times New Roman"/>
                <w:i/>
                <w:iCs/>
                <w:color w:val="000000"/>
                <w:sz w:val="24"/>
                <w:szCs w:val="24"/>
              </w:rPr>
            </w:pPr>
            <w:r w:rsidRPr="41A2E7E4">
              <w:rPr>
                <w:rFonts w:eastAsia="Times New Roman"/>
                <w:i/>
                <w:iCs/>
                <w:color w:val="000000" w:themeColor="text1"/>
                <w:sz w:val="24"/>
                <w:szCs w:val="24"/>
              </w:rPr>
              <w:t xml:space="preserve">To make this a cohort analysis, </w:t>
            </w:r>
            <w:r w:rsidRPr="41A2E7E4" w:rsidR="00926482">
              <w:rPr>
                <w:rFonts w:eastAsia="Times New Roman"/>
                <w:b/>
                <w:bCs/>
                <w:i/>
                <w:iCs/>
                <w:color w:val="000000" w:themeColor="text1"/>
                <w:sz w:val="24"/>
                <w:szCs w:val="24"/>
              </w:rPr>
              <w:t>enrolment</w:t>
            </w:r>
            <w:r w:rsidRPr="41A2E7E4" w:rsidR="00926482">
              <w:rPr>
                <w:rFonts w:eastAsia="Times New Roman"/>
                <w:i/>
                <w:iCs/>
                <w:color w:val="000000" w:themeColor="text1"/>
                <w:sz w:val="24"/>
                <w:szCs w:val="24"/>
              </w:rPr>
              <w:t xml:space="preserve"> </w:t>
            </w:r>
            <w:r w:rsidRPr="41A2E7E4">
              <w:rPr>
                <w:rFonts w:eastAsia="Times New Roman"/>
                <w:i/>
                <w:iCs/>
                <w:color w:val="000000" w:themeColor="text1"/>
                <w:sz w:val="24"/>
                <w:szCs w:val="24"/>
              </w:rPr>
              <w:t xml:space="preserve">analytics period boundaries </w:t>
            </w:r>
            <w:r w:rsidRPr="41A2E7E4" w:rsidR="00DC396B">
              <w:rPr>
                <w:rFonts w:eastAsia="Times New Roman"/>
                <w:i/>
                <w:iCs/>
                <w:color w:val="000000" w:themeColor="text1"/>
                <w:sz w:val="24"/>
                <w:szCs w:val="24"/>
              </w:rPr>
              <w:t xml:space="preserve">for </w:t>
            </w:r>
            <w:r w:rsidRPr="41A2E7E4" w:rsidR="00FE1CA4">
              <w:rPr>
                <w:rFonts w:eastAsia="Times New Roman"/>
                <w:i/>
                <w:iCs/>
                <w:color w:val="000000" w:themeColor="text1"/>
                <w:sz w:val="24"/>
                <w:szCs w:val="24"/>
              </w:rPr>
              <w:t xml:space="preserve">both </w:t>
            </w:r>
            <w:r w:rsidRPr="41A2E7E4" w:rsidR="00DC396B">
              <w:rPr>
                <w:rFonts w:eastAsia="Times New Roman"/>
                <w:i/>
                <w:iCs/>
                <w:color w:val="000000" w:themeColor="text1"/>
                <w:sz w:val="24"/>
                <w:szCs w:val="24"/>
              </w:rPr>
              <w:t xml:space="preserve">the numerator </w:t>
            </w:r>
            <w:r w:rsidRPr="41A2E7E4" w:rsidR="00FE1CA4">
              <w:rPr>
                <w:rFonts w:eastAsia="Times New Roman"/>
                <w:i/>
                <w:iCs/>
                <w:color w:val="000000" w:themeColor="text1"/>
                <w:sz w:val="24"/>
                <w:szCs w:val="24"/>
              </w:rPr>
              <w:t xml:space="preserve">and denominator </w:t>
            </w:r>
            <w:r w:rsidRPr="41A2E7E4">
              <w:rPr>
                <w:rFonts w:eastAsia="Times New Roman"/>
                <w:i/>
                <w:iCs/>
                <w:color w:val="000000" w:themeColor="text1"/>
                <w:sz w:val="24"/>
                <w:szCs w:val="24"/>
              </w:rPr>
              <w:t xml:space="preserve">are set to </w:t>
            </w:r>
            <w:r w:rsidRPr="41A2E7E4" w:rsidR="00486DDD">
              <w:rPr>
                <w:rFonts w:eastAsia="Times New Roman"/>
                <w:i/>
                <w:iCs/>
                <w:color w:val="000000" w:themeColor="text1"/>
                <w:sz w:val="24"/>
                <w:szCs w:val="24"/>
              </w:rPr>
              <w:t xml:space="preserve">the same period </w:t>
            </w:r>
            <w:r w:rsidRPr="41A2E7E4">
              <w:rPr>
                <w:rFonts w:eastAsia="Times New Roman"/>
                <w:i/>
                <w:iCs/>
                <w:color w:val="000000" w:themeColor="text1"/>
                <w:sz w:val="24"/>
                <w:szCs w:val="24"/>
              </w:rPr>
              <w:t>24 months before.</w:t>
            </w:r>
            <w:r w:rsidRPr="41A2E7E4" w:rsidR="00926482">
              <w:rPr>
                <w:rFonts w:eastAsia="Times New Roman"/>
                <w:i/>
                <w:iCs/>
                <w:color w:val="000000" w:themeColor="text1"/>
                <w:sz w:val="24"/>
                <w:szCs w:val="24"/>
              </w:rPr>
              <w:t xml:space="preserve">  We’ll need to play with the filters to ensure that events</w:t>
            </w:r>
            <w:r w:rsidRPr="41A2E7E4" w:rsidR="004E7975">
              <w:rPr>
                <w:rFonts w:eastAsia="Times New Roman"/>
                <w:i/>
                <w:iCs/>
                <w:color w:val="000000" w:themeColor="text1"/>
                <w:sz w:val="24"/>
                <w:szCs w:val="24"/>
              </w:rPr>
              <w:t xml:space="preserve"> later than this are still captured.</w:t>
            </w:r>
            <w:r w:rsidR="00400DB5">
              <w:rPr>
                <w:rFonts w:eastAsia="Times New Roman"/>
                <w:i/>
                <w:iCs/>
                <w:color w:val="000000" w:themeColor="text1"/>
                <w:sz w:val="24"/>
                <w:szCs w:val="24"/>
              </w:rPr>
              <w:t xml:space="preserve">  The combination of </w:t>
            </w:r>
            <w:r w:rsidR="002161DB">
              <w:rPr>
                <w:rFonts w:eastAsia="Times New Roman"/>
                <w:i/>
                <w:iCs/>
                <w:color w:val="000000" w:themeColor="text1"/>
                <w:sz w:val="24"/>
                <w:szCs w:val="24"/>
              </w:rPr>
              <w:t>filtering for patients after 18 months and putting the boundary at 24 months</w:t>
            </w:r>
            <w:r w:rsidR="001702FE">
              <w:rPr>
                <w:rFonts w:eastAsia="Times New Roman"/>
                <w:i/>
                <w:iCs/>
                <w:color w:val="000000" w:themeColor="text1"/>
                <w:sz w:val="24"/>
                <w:szCs w:val="24"/>
              </w:rPr>
              <w:t xml:space="preserve"> should mean we </w:t>
            </w:r>
            <w:r w:rsidRPr="00636942" w:rsidR="001702FE">
              <w:rPr>
                <w:rFonts w:eastAsia="Times New Roman"/>
                <w:i/>
                <w:iCs/>
                <w:color w:val="000000" w:themeColor="text1"/>
                <w:sz w:val="24"/>
                <w:szCs w:val="24"/>
              </w:rPr>
              <w:t>capture data at the 24-month mark</w:t>
            </w:r>
            <w:r w:rsidR="001702FE">
              <w:rPr>
                <w:rFonts w:eastAsia="Times New Roman"/>
                <w:i/>
                <w:iCs/>
                <w:color w:val="000000" w:themeColor="text1"/>
                <w:sz w:val="24"/>
                <w:szCs w:val="24"/>
              </w:rPr>
              <w:t xml:space="preserve"> for all infants who had a PCR </w:t>
            </w:r>
            <w:r w:rsidR="00636942">
              <w:rPr>
                <w:rFonts w:eastAsia="Times New Roman"/>
                <w:i/>
                <w:iCs/>
                <w:color w:val="000000" w:themeColor="text1"/>
                <w:sz w:val="24"/>
                <w:szCs w:val="24"/>
              </w:rPr>
              <w:t xml:space="preserve">between </w:t>
            </w:r>
            <w:r w:rsidR="001702FE">
              <w:rPr>
                <w:rFonts w:eastAsia="Times New Roman"/>
                <w:i/>
                <w:iCs/>
                <w:color w:val="000000" w:themeColor="text1"/>
                <w:sz w:val="24"/>
                <w:szCs w:val="24"/>
              </w:rPr>
              <w:t>18</w:t>
            </w:r>
            <w:r w:rsidR="00636942">
              <w:rPr>
                <w:rFonts w:eastAsia="Times New Roman"/>
                <w:i/>
                <w:iCs/>
                <w:color w:val="000000" w:themeColor="text1"/>
                <w:sz w:val="24"/>
                <w:szCs w:val="24"/>
              </w:rPr>
              <w:t>-23</w:t>
            </w:r>
            <w:r w:rsidR="001702FE">
              <w:rPr>
                <w:rFonts w:eastAsia="Times New Roman"/>
                <w:i/>
                <w:iCs/>
                <w:color w:val="000000" w:themeColor="text1"/>
                <w:sz w:val="24"/>
                <w:szCs w:val="24"/>
              </w:rPr>
              <w:t xml:space="preserve"> months</w:t>
            </w:r>
            <w:r w:rsidR="00636942">
              <w:rPr>
                <w:rFonts w:eastAsia="Times New Roman"/>
                <w:i/>
                <w:iCs/>
                <w:color w:val="000000" w:themeColor="text1"/>
                <w:sz w:val="24"/>
                <w:szCs w:val="24"/>
              </w:rPr>
              <w:t xml:space="preserve"> of age.</w:t>
            </w:r>
          </w:p>
        </w:tc>
      </w:tr>
      <w:tr w:rsidR="00AA065D" w:rsidTr="61B037E0" w14:paraId="66217C40"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FF00"/>
            <w:hideMark/>
          </w:tcPr>
          <w:p w:rsidRPr="00EF7815" w:rsidR="00AA065D" w:rsidP="74CD6081" w:rsidRDefault="00AA065D" w14:paraId="3C2E08F7" w14:textId="0D50FE86">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w:t>
            </w:r>
          </w:p>
          <w:p w:rsidRPr="00EF7815" w:rsidR="00AA065D" w:rsidP="74CD6081" w:rsidRDefault="00AA065D" w14:paraId="45F32EC0" w14:textId="452E82F1">
            <w:pPr>
              <w:rPr>
                <w:rFonts w:eastAsia="Times New Roman"/>
                <w:color w:val="000000" w:themeColor="text1"/>
                <w:sz w:val="24"/>
                <w:szCs w:val="24"/>
                <w:lang w:val="pt-PT"/>
              </w:rPr>
            </w:pPr>
          </w:p>
          <w:p w:rsidRPr="00EF7815" w:rsidR="00AA065D" w:rsidP="74CD6081" w:rsidRDefault="740B7A05" w14:paraId="17DF6C2E" w14:textId="224FE14C">
            <w:pPr>
              <w:rPr>
                <w:rFonts w:eastAsia="Times New Roman"/>
                <w:color w:val="000000" w:themeColor="text1"/>
                <w:sz w:val="24"/>
                <w:szCs w:val="24"/>
                <w:lang w:val="pt-PT"/>
              </w:rPr>
            </w:pPr>
            <w:r w:rsidRPr="00EF7815">
              <w:rPr>
                <w:rFonts w:eastAsia="Times New Roman"/>
                <w:color w:val="000000" w:themeColor="text1"/>
                <w:sz w:val="24"/>
                <w:szCs w:val="24"/>
                <w:lang w:val="pt-PT"/>
              </w:rPr>
              <w:t>PMTCT_HEI_POS_0-2</w:t>
            </w:r>
          </w:p>
          <w:p w:rsidRPr="00EF7815" w:rsidR="00AA065D" w:rsidP="74CD6081" w:rsidRDefault="1CB5DB5A" w14:paraId="4200A0FB" w14:textId="585C6BC9">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PMTCT_HEI_POS_3_12</w:t>
            </w:r>
          </w:p>
          <w:p w:rsidRPr="00EF7815" w:rsidR="00AA065D" w:rsidP="74CD6081" w:rsidRDefault="27DF9FC8" w14:paraId="37DE73E3" w14:textId="5DCA8CA0">
            <w:pPr>
              <w:rPr>
                <w:rFonts w:eastAsia="Times New Roman"/>
                <w:color w:val="000000" w:themeColor="text1"/>
                <w:sz w:val="24"/>
                <w:szCs w:val="24"/>
                <w:lang w:val="pt-PT"/>
              </w:rPr>
            </w:pPr>
            <w:r w:rsidRPr="61B037E0">
              <w:rPr>
                <w:rFonts w:eastAsia="Times New Roman"/>
                <w:color w:val="000000" w:themeColor="text1"/>
                <w:sz w:val="24"/>
                <w:szCs w:val="24"/>
                <w:lang w:val="pt-PT"/>
              </w:rPr>
              <w:t>PMTCT_HEI_POS_0_12</w:t>
            </w:r>
          </w:p>
          <w:p w:rsidR="00AA065D" w:rsidP="74CD6081" w:rsidRDefault="27DF9FC8" w14:paraId="0AA1ADBE" w14:textId="2FFF55A4">
            <w:pPr>
              <w:rPr>
                <w:rFonts w:eastAsia="Times New Roman"/>
                <w:color w:val="000000" w:themeColor="text1"/>
                <w:sz w:val="24"/>
                <w:szCs w:val="24"/>
              </w:rPr>
            </w:pPr>
            <w:r w:rsidRPr="61B037E0">
              <w:rPr>
                <w:rFonts w:eastAsia="Times New Roman"/>
                <w:color w:val="000000" w:themeColor="text1"/>
                <w:sz w:val="24"/>
                <w:szCs w:val="24"/>
              </w:rPr>
              <w:t>PMTCT_HEI_POS_ALL</w:t>
            </w:r>
          </w:p>
          <w:p w:rsidR="3CD0F44B" w:rsidP="158C26AA" w:rsidRDefault="72469558" w14:paraId="159B62D3" w14:textId="421C6590">
            <w:pPr>
              <w:rPr>
                <w:rFonts w:eastAsia="Times New Roman"/>
                <w:b/>
                <w:bCs/>
                <w:color w:val="000000" w:themeColor="text1"/>
                <w:sz w:val="24"/>
                <w:szCs w:val="24"/>
              </w:rPr>
            </w:pPr>
            <w:r w:rsidRPr="61B037E0">
              <w:rPr>
                <w:rFonts w:eastAsia="Times New Roman"/>
                <w:b/>
                <w:bCs/>
                <w:color w:val="000000" w:themeColor="text1"/>
                <w:sz w:val="24"/>
                <w:szCs w:val="24"/>
              </w:rPr>
              <w:t>(Program Indicator)</w:t>
            </w:r>
          </w:p>
          <w:p w:rsidR="00AA065D" w:rsidP="74CD6081" w:rsidRDefault="00AA065D" w14:paraId="56434A15" w14:textId="1400F58A">
            <w:pPr>
              <w:rPr>
                <w:rFonts w:eastAsia="Times New Roman"/>
                <w:color w:val="000000"/>
                <w:sz w:val="24"/>
                <w:szCs w:val="24"/>
              </w:rPr>
            </w:pPr>
          </w:p>
        </w:tc>
        <w:tc>
          <w:tcPr>
            <w:tcW w:w="3143" w:type="dxa"/>
            <w:tcBorders>
              <w:top w:val="single" w:color="auto" w:sz="4" w:space="0"/>
              <w:left w:val="single" w:color="auto" w:sz="4" w:space="0"/>
              <w:bottom w:val="single" w:color="auto" w:sz="4" w:space="0"/>
              <w:right w:val="single" w:color="auto" w:sz="4" w:space="0"/>
            </w:tcBorders>
            <w:hideMark/>
          </w:tcPr>
          <w:p w:rsidR="00AA065D" w:rsidP="001C2DEC" w:rsidRDefault="00AA065D" w14:paraId="6E7DECA1" w14:textId="77777777">
            <w:pPr>
              <w:rPr>
                <w:rFonts w:eastAsia="Times New Roman"/>
                <w:color w:val="000000"/>
                <w:sz w:val="24"/>
                <w:szCs w:val="24"/>
              </w:rPr>
            </w:pPr>
            <w:r w:rsidRPr="74CD6081">
              <w:rPr>
                <w:rFonts w:eastAsia="Times New Roman"/>
                <w:color w:val="000000" w:themeColor="text1"/>
                <w:sz w:val="24"/>
                <w:szCs w:val="24"/>
              </w:rPr>
              <w:t xml:space="preserve"># </w:t>
            </w:r>
            <w:proofErr w:type="gramStart"/>
            <w:r w:rsidRPr="74CD6081">
              <w:rPr>
                <w:rFonts w:eastAsia="Times New Roman"/>
                <w:color w:val="000000" w:themeColor="text1"/>
                <w:sz w:val="24"/>
                <w:szCs w:val="24"/>
              </w:rPr>
              <w:t>of</w:t>
            </w:r>
            <w:proofErr w:type="gramEnd"/>
            <w:r w:rsidRPr="74CD6081">
              <w:rPr>
                <w:rFonts w:eastAsia="Times New Roman"/>
                <w:color w:val="000000" w:themeColor="text1"/>
                <w:sz w:val="24"/>
                <w:szCs w:val="24"/>
              </w:rPr>
              <w:t xml:space="preserve"> HIV-</w:t>
            </w:r>
            <w:r w:rsidRPr="74CD6081">
              <w:rPr>
                <w:rFonts w:eastAsia="Times New Roman"/>
                <w:color w:val="000000" w:themeColor="text1"/>
                <w:sz w:val="24"/>
                <w:szCs w:val="24"/>
                <w:u w:val="single"/>
              </w:rPr>
              <w:t>positive</w:t>
            </w:r>
            <w:r w:rsidRPr="74CD6081">
              <w:rPr>
                <w:rFonts w:eastAsia="Times New Roman"/>
                <w:color w:val="000000" w:themeColor="text1"/>
                <w:sz w:val="24"/>
                <w:szCs w:val="24"/>
              </w:rPr>
              <w:t xml:space="preserve"> infants whose virologic sample was </w:t>
            </w:r>
            <w:r w:rsidRPr="74CD6081">
              <w:rPr>
                <w:rFonts w:eastAsia="Times New Roman"/>
                <w:color w:val="000000" w:themeColor="text1"/>
                <w:sz w:val="24"/>
                <w:szCs w:val="24"/>
                <w:u w:val="single"/>
              </w:rPr>
              <w:t>collected</w:t>
            </w:r>
            <w:r w:rsidRPr="74CD6081">
              <w:rPr>
                <w:rFonts w:eastAsia="Times New Roman"/>
                <w:color w:val="000000" w:themeColor="text1"/>
                <w:sz w:val="24"/>
                <w:szCs w:val="24"/>
              </w:rPr>
              <w:t xml:space="preserve"> within 12 months (disaggregated by age </w:t>
            </w:r>
            <w:commentRangeStart w:id="32"/>
            <w:commentRangeStart w:id="33"/>
            <w:r w:rsidRPr="74CD6081">
              <w:rPr>
                <w:rFonts w:eastAsia="Times New Roman"/>
                <w:color w:val="000000" w:themeColor="text1"/>
                <w:sz w:val="24"/>
                <w:szCs w:val="24"/>
              </w:rPr>
              <w:t>and ART initiation</w:t>
            </w:r>
            <w:commentRangeEnd w:id="32"/>
            <w:r>
              <w:rPr>
                <w:rStyle w:val="CommentReference"/>
              </w:rPr>
              <w:commentReference w:id="32"/>
            </w:r>
            <w:commentRangeEnd w:id="33"/>
            <w:r w:rsidR="00BE4E1A">
              <w:rPr>
                <w:rStyle w:val="CommentReference"/>
                <w:rFonts w:eastAsia="Times New Roman" w:cs="Times New Roman" w:asciiTheme="minorHAnsi" w:hAnsiTheme="minorHAnsi"/>
              </w:rPr>
              <w:commentReference w:id="33"/>
            </w:r>
            <w:r w:rsidRPr="74CD6081">
              <w:rPr>
                <w:rFonts w:eastAsia="Times New Roman"/>
                <w:color w:val="000000" w:themeColor="text1"/>
                <w:sz w:val="24"/>
                <w:szCs w:val="24"/>
              </w:rPr>
              <w:t>)</w:t>
            </w:r>
          </w:p>
        </w:tc>
        <w:tc>
          <w:tcPr>
            <w:tcW w:w="3203" w:type="dxa"/>
            <w:tcBorders>
              <w:top w:val="single" w:color="auto" w:sz="4" w:space="0"/>
              <w:left w:val="single" w:color="auto" w:sz="4" w:space="0"/>
              <w:bottom w:val="single" w:color="auto" w:sz="4" w:space="0"/>
              <w:right w:val="single" w:color="auto" w:sz="4" w:space="0"/>
            </w:tcBorders>
          </w:tcPr>
          <w:p w:rsidR="004E7975" w:rsidP="74CD6081" w:rsidRDefault="1F222D6C" w14:paraId="769DCFEE" w14:textId="6EF6B626">
            <w:pPr>
              <w:rPr>
                <w:rFonts w:eastAsia="Times New Roman"/>
                <w:b/>
                <w:bCs/>
                <w:color w:val="000000" w:themeColor="text1"/>
                <w:sz w:val="24"/>
                <w:szCs w:val="24"/>
              </w:rPr>
            </w:pPr>
            <w:r w:rsidRPr="74CD6081">
              <w:rPr>
                <w:rFonts w:eastAsia="Times New Roman"/>
                <w:b/>
                <w:bCs/>
                <w:color w:val="000000" w:themeColor="text1"/>
                <w:sz w:val="24"/>
                <w:szCs w:val="24"/>
              </w:rPr>
              <w:t>Program: PTME enfant</w:t>
            </w:r>
          </w:p>
          <w:p w:rsidR="004E7975" w:rsidP="001C2DEC" w:rsidRDefault="1B3BEA41" w14:paraId="0786B00C" w14:textId="6B524FD9">
            <w:pPr>
              <w:rPr>
                <w:rFonts w:eastAsia="Times New Roman"/>
                <w:color w:val="000000"/>
                <w:sz w:val="24"/>
                <w:szCs w:val="24"/>
              </w:rPr>
            </w:pPr>
            <w:r w:rsidRPr="74CD6081">
              <w:rPr>
                <w:rFonts w:eastAsia="Times New Roman"/>
                <w:color w:val="000000" w:themeColor="text1"/>
                <w:sz w:val="24"/>
                <w:szCs w:val="24"/>
              </w:rPr>
              <w:t>C</w:t>
            </w:r>
            <w:r w:rsidRPr="74CD6081" w:rsidR="00AA065D">
              <w:rPr>
                <w:rFonts w:eastAsia="Times New Roman"/>
                <w:color w:val="000000" w:themeColor="text1"/>
                <w:sz w:val="24"/>
                <w:szCs w:val="24"/>
              </w:rPr>
              <w:t>ount of ‘PCR initial</w:t>
            </w:r>
            <w:r w:rsidRPr="74CD6081" w:rsidR="28CA86D7">
              <w:rPr>
                <w:rFonts w:eastAsia="Times New Roman"/>
                <w:color w:val="000000" w:themeColor="text1"/>
                <w:sz w:val="24"/>
                <w:szCs w:val="24"/>
              </w:rPr>
              <w:t>’</w:t>
            </w:r>
            <w:r w:rsidRPr="74CD6081" w:rsidR="4253C95C">
              <w:rPr>
                <w:rFonts w:eastAsia="Times New Roman"/>
                <w:color w:val="000000" w:themeColor="text1"/>
                <w:sz w:val="24"/>
                <w:szCs w:val="24"/>
              </w:rPr>
              <w:t xml:space="preserve"> events</w:t>
            </w:r>
            <w:r w:rsidRPr="74CD6081" w:rsidR="00AA065D">
              <w:rPr>
                <w:rFonts w:eastAsia="Times New Roman"/>
                <w:color w:val="000000" w:themeColor="text1"/>
                <w:sz w:val="24"/>
                <w:szCs w:val="24"/>
              </w:rPr>
              <w:t xml:space="preserve"> filtered by</w:t>
            </w:r>
            <w:r w:rsidRPr="74CD6081" w:rsidR="2189D9E0">
              <w:rPr>
                <w:rFonts w:eastAsia="Times New Roman"/>
                <w:color w:val="000000" w:themeColor="text1"/>
                <w:sz w:val="24"/>
                <w:szCs w:val="24"/>
              </w:rPr>
              <w:t xml:space="preserve"> DE</w:t>
            </w:r>
            <w:r w:rsidRPr="74CD6081" w:rsidR="00AA065D">
              <w:rPr>
                <w:rFonts w:eastAsia="Times New Roman"/>
                <w:color w:val="000000" w:themeColor="text1"/>
                <w:sz w:val="24"/>
                <w:szCs w:val="24"/>
              </w:rPr>
              <w:t xml:space="preserve"> ‘</w:t>
            </w:r>
            <w:proofErr w:type="spellStart"/>
            <w:r w:rsidRPr="74CD6081" w:rsidR="00AA065D">
              <w:rPr>
                <w:rFonts w:eastAsia="Times New Roman"/>
                <w:color w:val="000000" w:themeColor="text1"/>
                <w:sz w:val="24"/>
                <w:szCs w:val="24"/>
              </w:rPr>
              <w:t>résultat</w:t>
            </w:r>
            <w:proofErr w:type="spellEnd"/>
            <w:r w:rsidRPr="74CD6081" w:rsidR="00AA065D">
              <w:rPr>
                <w:rFonts w:eastAsia="Times New Roman"/>
                <w:color w:val="000000" w:themeColor="text1"/>
                <w:sz w:val="24"/>
                <w:szCs w:val="24"/>
              </w:rPr>
              <w:t>’ = positive</w:t>
            </w:r>
            <w:r w:rsidRPr="74CD6081" w:rsidR="09BAD423">
              <w:rPr>
                <w:rFonts w:eastAsia="Times New Roman"/>
                <w:color w:val="000000" w:themeColor="text1"/>
                <w:sz w:val="24"/>
                <w:szCs w:val="24"/>
              </w:rPr>
              <w:t xml:space="preserve"> (code=1)</w:t>
            </w:r>
          </w:p>
          <w:p w:rsidRPr="002F7B51" w:rsidR="00AA065D" w:rsidP="001C2DEC" w:rsidRDefault="00AA065D" w14:paraId="6FB74D68" w14:textId="20139161">
            <w:pPr>
              <w:rPr>
                <w:rFonts w:eastAsia="Times New Roman"/>
                <w:color w:val="000000"/>
                <w:sz w:val="24"/>
                <w:szCs w:val="24"/>
              </w:rPr>
            </w:pPr>
            <w:r>
              <w:rPr>
                <w:rFonts w:eastAsia="Times New Roman"/>
                <w:color w:val="000000"/>
                <w:sz w:val="24"/>
                <w:szCs w:val="24"/>
              </w:rPr>
              <w:t>(</w:t>
            </w:r>
            <w:r w:rsidR="004E7975">
              <w:rPr>
                <w:rFonts w:eastAsia="Times New Roman"/>
                <w:color w:val="000000"/>
                <w:sz w:val="24"/>
                <w:szCs w:val="24"/>
              </w:rPr>
              <w:t>T</w:t>
            </w:r>
            <w:r>
              <w:rPr>
                <w:rFonts w:eastAsia="Times New Roman"/>
                <w:color w:val="000000"/>
                <w:sz w:val="24"/>
                <w:szCs w:val="24"/>
              </w:rPr>
              <w:t xml:space="preserve">o disaggregate within 0-2 months and within 3-12 months of birth, filter by </w:t>
            </w:r>
            <w:proofErr w:type="spellStart"/>
            <w:r>
              <w:rPr>
                <w:rFonts w:eastAsia="Times New Roman"/>
                <w:color w:val="000000"/>
                <w:sz w:val="24"/>
                <w:szCs w:val="24"/>
              </w:rPr>
              <w:t>monthsBetween</w:t>
            </w:r>
            <w:proofErr w:type="spellEnd"/>
            <w:r>
              <w:rPr>
                <w:rFonts w:eastAsia="Times New Roman"/>
                <w:color w:val="000000"/>
                <w:sz w:val="24"/>
                <w:szCs w:val="24"/>
              </w:rPr>
              <w:t xml:space="preserve"> ‘date naissance’ and </w:t>
            </w:r>
            <w:proofErr w:type="spellStart"/>
            <w:r>
              <w:rPr>
                <w:rFonts w:eastAsia="Times New Roman"/>
                <w:color w:val="000000"/>
                <w:sz w:val="24"/>
                <w:szCs w:val="24"/>
              </w:rPr>
              <w:t>eventDate</w:t>
            </w:r>
            <w:proofErr w:type="spellEnd"/>
            <w:r>
              <w:rPr>
                <w:rFonts w:eastAsia="Times New Roman"/>
                <w:color w:val="000000"/>
                <w:sz w:val="24"/>
                <w:szCs w:val="24"/>
              </w:rPr>
              <w:t>)</w:t>
            </w:r>
          </w:p>
        </w:tc>
      </w:tr>
      <w:tr w:rsidRPr="00C157A2" w:rsidR="00AA065D" w:rsidTr="61B037E0" w14:paraId="09FB6C64"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2DA88BA0" w14:textId="77777777">
            <w:pPr>
              <w:rPr>
                <w:rFonts w:eastAsia="Times New Roman"/>
                <w:color w:val="000000"/>
                <w:sz w:val="24"/>
                <w:szCs w:val="24"/>
              </w:rPr>
            </w:pPr>
            <w:r>
              <w:rPr>
                <w:rFonts w:eastAsia="Times New Roman"/>
                <w:color w:val="000000"/>
                <w:sz w:val="24"/>
                <w:szCs w:val="24"/>
              </w:rPr>
              <w:lastRenderedPageBreak/>
              <w:t>PMTCT_STAT</w:t>
            </w:r>
          </w:p>
        </w:tc>
        <w:tc>
          <w:tcPr>
            <w:tcW w:w="3143" w:type="dxa"/>
            <w:tcBorders>
              <w:top w:val="single" w:color="auto" w:sz="4" w:space="0"/>
              <w:left w:val="single" w:color="auto" w:sz="4" w:space="0"/>
              <w:bottom w:val="single" w:color="auto" w:sz="4" w:space="0"/>
              <w:right w:val="single" w:color="auto" w:sz="4" w:space="0"/>
            </w:tcBorders>
            <w:hideMark/>
          </w:tcPr>
          <w:p w:rsidRPr="00F74DB4" w:rsidR="00F74DB4" w:rsidP="001C2DEC" w:rsidRDefault="00F74DB4" w14:paraId="7115D96C" w14:textId="0187EE30">
            <w:pPr>
              <w:rPr>
                <w:rFonts w:eastAsia="Times New Roman"/>
                <w:vanish/>
                <w:color w:val="000000"/>
                <w:sz w:val="24"/>
                <w:szCs w:val="24"/>
                <w:lang w:val="fr-FR"/>
              </w:rPr>
            </w:pPr>
            <w:r w:rsidRPr="00F74DB4">
              <w:rPr>
                <w:rFonts w:eastAsia="Times New Roman"/>
                <w:color w:val="000000"/>
                <w:sz w:val="24"/>
                <w:szCs w:val="24"/>
                <w:lang w:val="fr-FR"/>
              </w:rPr>
              <w:t>Femmes enceintes dont le statut VIH est connu (précédemment connu + testé en CPN et ayant reçu les résultats) en % des nouvelles clientes des CPN au cours de la période de rapport</w:t>
            </w:r>
          </w:p>
          <w:p w:rsidRPr="00F74DB4" w:rsidR="00F74DB4" w:rsidP="001C2DEC" w:rsidRDefault="00F74DB4" w14:paraId="1AA3DEBB" w14:textId="77777777">
            <w:pPr>
              <w:rPr>
                <w:rFonts w:eastAsia="Times New Roman"/>
                <w:vanish/>
                <w:color w:val="000000"/>
                <w:sz w:val="24"/>
                <w:szCs w:val="24"/>
                <w:lang w:val="fr-FR"/>
              </w:rPr>
            </w:pPr>
          </w:p>
          <w:p w:rsidRPr="0067588C" w:rsidR="00AA065D" w:rsidP="001C2DEC" w:rsidRDefault="00AA065D" w14:paraId="360153F0" w14:textId="6E42FAFE">
            <w:pPr>
              <w:rPr>
                <w:i/>
                <w:color w:val="000000"/>
                <w:sz w:val="24"/>
                <w:lang w:val="fr-FR"/>
              </w:rPr>
            </w:pPr>
            <w:r w:rsidRPr="0067588C">
              <w:rPr>
                <w:i/>
                <w:vanish/>
                <w:color w:val="000000"/>
                <w:sz w:val="24"/>
                <w:lang w:val="fr-FR"/>
              </w:rPr>
              <w:t xml:space="preserve">Pregnant women with </w:t>
            </w:r>
            <w:r w:rsidRPr="0067588C">
              <w:rPr>
                <w:b/>
                <w:i/>
                <w:vanish/>
                <w:color w:val="000000"/>
                <w:sz w:val="24"/>
                <w:lang w:val="fr-FR"/>
              </w:rPr>
              <w:t>known HIV status</w:t>
            </w:r>
            <w:r w:rsidRPr="0067588C">
              <w:rPr>
                <w:i/>
                <w:vanish/>
                <w:color w:val="000000"/>
                <w:sz w:val="24"/>
                <w:lang w:val="fr-FR"/>
              </w:rPr>
              <w:t xml:space="preserve"> (previously known + tested in ANC and received results) </w:t>
            </w:r>
            <w:r w:rsidRPr="0067588C">
              <w:rPr>
                <w:b/>
                <w:i/>
                <w:vanish/>
                <w:color w:val="000000"/>
                <w:sz w:val="24"/>
                <w:lang w:val="fr-FR"/>
              </w:rPr>
              <w:t>as % of new ANC clients</w:t>
            </w:r>
            <w:r w:rsidRPr="0067588C">
              <w:rPr>
                <w:i/>
                <w:vanish/>
                <w:color w:val="000000"/>
                <w:sz w:val="24"/>
                <w:lang w:val="fr-FR"/>
              </w:rPr>
              <w:t xml:space="preserve"> in reporting period</w:t>
            </w:r>
          </w:p>
        </w:tc>
        <w:tc>
          <w:tcPr>
            <w:tcW w:w="3203" w:type="dxa"/>
            <w:tcBorders>
              <w:top w:val="single" w:color="auto" w:sz="4" w:space="0"/>
              <w:left w:val="single" w:color="auto" w:sz="4" w:space="0"/>
              <w:bottom w:val="single" w:color="auto" w:sz="4" w:space="0"/>
              <w:right w:val="single" w:color="auto" w:sz="4" w:space="0"/>
            </w:tcBorders>
          </w:tcPr>
          <w:p w:rsidRPr="00FA5280" w:rsidR="00F74DB4" w:rsidP="001C2DEC" w:rsidRDefault="00F74DB4" w14:paraId="0419670D" w14:textId="06BD191C">
            <w:pPr>
              <w:rPr>
                <w:rFonts w:eastAsia="Times New Roman"/>
                <w:vanish/>
                <w:color w:val="FF0000"/>
                <w:sz w:val="24"/>
                <w:szCs w:val="24"/>
                <w:lang w:val="fr-FR"/>
              </w:rPr>
            </w:pPr>
            <w:r w:rsidRPr="00F74DB4">
              <w:rPr>
                <w:rFonts w:eastAsia="Times New Roman"/>
                <w:color w:val="FF0000"/>
                <w:sz w:val="24"/>
                <w:szCs w:val="24"/>
                <w:lang w:val="fr-FR"/>
              </w:rPr>
              <w:t xml:space="preserve">Cet indicateur ne peut pas être suivi via </w:t>
            </w:r>
            <w:proofErr w:type="spellStart"/>
            <w:r w:rsidRPr="00F74DB4">
              <w:rPr>
                <w:rFonts w:eastAsia="Times New Roman"/>
                <w:color w:val="FF0000"/>
                <w:sz w:val="24"/>
                <w:szCs w:val="24"/>
                <w:lang w:val="fr-FR"/>
              </w:rPr>
              <w:t>SIDAInfo</w:t>
            </w:r>
            <w:proofErr w:type="spellEnd"/>
            <w:r w:rsidRPr="00F74DB4">
              <w:rPr>
                <w:rFonts w:eastAsia="Times New Roman"/>
                <w:color w:val="FF0000"/>
                <w:sz w:val="24"/>
                <w:szCs w:val="24"/>
                <w:lang w:val="fr-FR"/>
              </w:rPr>
              <w:t>, car il</w:t>
            </w:r>
            <w:r w:rsidR="00FA5280">
              <w:rPr>
                <w:rFonts w:eastAsia="Times New Roman"/>
                <w:color w:val="FF0000"/>
                <w:sz w:val="24"/>
                <w:szCs w:val="24"/>
                <w:lang w:val="fr-FR"/>
              </w:rPr>
              <w:t xml:space="preserve"> </w:t>
            </w:r>
            <w:r w:rsidRPr="00F74DB4" w:rsidR="00FA5280">
              <w:rPr>
                <w:rFonts w:eastAsia="Times New Roman"/>
                <w:color w:val="FF0000"/>
                <w:sz w:val="24"/>
                <w:szCs w:val="24"/>
                <w:lang w:val="fr-FR"/>
              </w:rPr>
              <w:t>(</w:t>
            </w:r>
            <w:r w:rsidR="00FA5280">
              <w:rPr>
                <w:rFonts w:eastAsia="Times New Roman"/>
                <w:color w:val="FF0000"/>
                <w:sz w:val="24"/>
                <w:szCs w:val="24"/>
                <w:lang w:val="fr-FR"/>
              </w:rPr>
              <w:t>1</w:t>
            </w:r>
            <w:r w:rsidRPr="00F74DB4" w:rsidR="00FA5280">
              <w:rPr>
                <w:rFonts w:eastAsia="Times New Roman"/>
                <w:color w:val="FF0000"/>
                <w:sz w:val="24"/>
                <w:szCs w:val="24"/>
                <w:lang w:val="fr-FR"/>
              </w:rPr>
              <w:t>)</w:t>
            </w:r>
            <w:r w:rsidR="00FA5280">
              <w:rPr>
                <w:rFonts w:eastAsia="Times New Roman"/>
                <w:color w:val="FF0000"/>
                <w:sz w:val="24"/>
                <w:szCs w:val="24"/>
                <w:lang w:val="fr-FR"/>
              </w:rPr>
              <w:t xml:space="preserve"> </w:t>
            </w:r>
            <w:r w:rsidRPr="00F74DB4">
              <w:rPr>
                <w:rFonts w:eastAsia="Times New Roman"/>
                <w:color w:val="FF0000"/>
                <w:sz w:val="24"/>
                <w:szCs w:val="24"/>
                <w:lang w:val="fr-FR"/>
              </w:rPr>
              <w:t xml:space="preserve">ne saisit pas la première visite de CPN (dénominateur) </w:t>
            </w:r>
            <w:r w:rsidR="00FA5280">
              <w:rPr>
                <w:rFonts w:eastAsia="Times New Roman"/>
                <w:color w:val="FF0000"/>
                <w:sz w:val="24"/>
                <w:szCs w:val="24"/>
                <w:lang w:val="fr-FR"/>
              </w:rPr>
              <w:t>and</w:t>
            </w:r>
            <w:r w:rsidRPr="00F74DB4">
              <w:rPr>
                <w:rFonts w:eastAsia="Times New Roman"/>
                <w:color w:val="FF0000"/>
                <w:sz w:val="24"/>
                <w:szCs w:val="24"/>
                <w:lang w:val="fr-FR"/>
              </w:rPr>
              <w:t xml:space="preserve"> (</w:t>
            </w:r>
            <w:r>
              <w:rPr>
                <w:rFonts w:eastAsia="Times New Roman"/>
                <w:color w:val="FF0000"/>
                <w:sz w:val="24"/>
                <w:szCs w:val="24"/>
                <w:lang w:val="fr-FR"/>
              </w:rPr>
              <w:t>2</w:t>
            </w:r>
            <w:r w:rsidRPr="00F74DB4">
              <w:rPr>
                <w:rFonts w:eastAsia="Times New Roman"/>
                <w:color w:val="FF0000"/>
                <w:sz w:val="24"/>
                <w:szCs w:val="24"/>
                <w:lang w:val="fr-FR"/>
              </w:rPr>
              <w:t>) n'inclut pas les visites de CPN non-VIH+ (numérateur).</w:t>
            </w:r>
          </w:p>
          <w:p w:rsidRPr="00FA5280" w:rsidR="00F74DB4" w:rsidP="001C2DEC" w:rsidRDefault="00F74DB4" w14:paraId="6B642197" w14:textId="77777777">
            <w:pPr>
              <w:rPr>
                <w:rFonts w:eastAsia="Times New Roman"/>
                <w:vanish/>
                <w:color w:val="FF0000"/>
                <w:sz w:val="24"/>
                <w:szCs w:val="24"/>
                <w:lang w:val="fr-FR"/>
              </w:rPr>
            </w:pPr>
          </w:p>
          <w:p w:rsidRPr="0067588C" w:rsidR="00AA065D" w:rsidP="001C2DEC" w:rsidRDefault="00AA065D" w14:paraId="6BFDFDB8" w14:textId="5D92FF97">
            <w:pPr>
              <w:rPr>
                <w:i/>
                <w:color w:val="000000"/>
                <w:sz w:val="24"/>
                <w:lang w:val="fr-FR"/>
              </w:rPr>
            </w:pPr>
            <w:r w:rsidRPr="0067588C">
              <w:rPr>
                <w:i/>
                <w:vanish/>
                <w:color w:val="FF0000"/>
                <w:sz w:val="24"/>
                <w:lang w:val="fr-FR"/>
              </w:rPr>
              <w:t xml:space="preserve">This indicator can’t be tracked via SIDAInfo, as it </w:t>
            </w:r>
            <w:r w:rsidRPr="0067588C" w:rsidR="0058191E">
              <w:rPr>
                <w:i/>
                <w:vanish/>
                <w:color w:val="FF0000"/>
                <w:sz w:val="24"/>
                <w:lang w:val="fr-FR"/>
              </w:rPr>
              <w:t>doesn’t (</w:t>
            </w:r>
            <w:r w:rsidRPr="0067588C" w:rsidR="00874B0C">
              <w:rPr>
                <w:i/>
                <w:vanish/>
                <w:color w:val="FF0000"/>
                <w:sz w:val="24"/>
                <w:lang w:val="fr-FR"/>
              </w:rPr>
              <w:t>a</w:t>
            </w:r>
            <w:r w:rsidRPr="0067588C" w:rsidR="0058191E">
              <w:rPr>
                <w:i/>
                <w:vanish/>
                <w:color w:val="FF0000"/>
                <w:sz w:val="24"/>
                <w:lang w:val="fr-FR"/>
              </w:rPr>
              <w:t>) capture the first ANC visit (</w:t>
            </w:r>
            <w:r w:rsidRPr="0067588C" w:rsidR="00621112">
              <w:rPr>
                <w:i/>
                <w:vanish/>
                <w:color w:val="FF0000"/>
                <w:sz w:val="24"/>
                <w:lang w:val="fr-FR"/>
              </w:rPr>
              <w:t>de</w:t>
            </w:r>
            <w:r w:rsidRPr="0067588C" w:rsidR="0058191E">
              <w:rPr>
                <w:i/>
                <w:vanish/>
                <w:color w:val="FF0000"/>
                <w:sz w:val="24"/>
                <w:lang w:val="fr-FR"/>
              </w:rPr>
              <w:t>n</w:t>
            </w:r>
            <w:r w:rsidRPr="0067588C" w:rsidR="00621112">
              <w:rPr>
                <w:i/>
                <w:vanish/>
                <w:color w:val="FF0000"/>
                <w:sz w:val="24"/>
                <w:lang w:val="fr-FR"/>
              </w:rPr>
              <w:t>o</w:t>
            </w:r>
            <w:r w:rsidRPr="0067588C" w:rsidR="0058191E">
              <w:rPr>
                <w:i/>
                <w:vanish/>
                <w:color w:val="FF0000"/>
                <w:sz w:val="24"/>
                <w:lang w:val="fr-FR"/>
              </w:rPr>
              <w:t>m</w:t>
            </w:r>
            <w:r w:rsidRPr="0067588C" w:rsidR="00621112">
              <w:rPr>
                <w:i/>
                <w:vanish/>
                <w:color w:val="FF0000"/>
                <w:sz w:val="24"/>
                <w:lang w:val="fr-FR"/>
              </w:rPr>
              <w:t>in</w:t>
            </w:r>
            <w:r w:rsidRPr="0067588C" w:rsidR="0058191E">
              <w:rPr>
                <w:i/>
                <w:vanish/>
                <w:color w:val="FF0000"/>
                <w:sz w:val="24"/>
                <w:lang w:val="fr-FR"/>
              </w:rPr>
              <w:t>ator) or (</w:t>
            </w:r>
            <w:r w:rsidRPr="0067588C" w:rsidR="00874B0C">
              <w:rPr>
                <w:i/>
                <w:vanish/>
                <w:color w:val="FF0000"/>
                <w:sz w:val="24"/>
                <w:lang w:val="fr-FR"/>
              </w:rPr>
              <w:t>b</w:t>
            </w:r>
            <w:r w:rsidRPr="0067588C" w:rsidR="0058191E">
              <w:rPr>
                <w:i/>
                <w:vanish/>
                <w:color w:val="FF0000"/>
                <w:sz w:val="24"/>
                <w:lang w:val="fr-FR"/>
              </w:rPr>
              <w:t xml:space="preserve">) </w:t>
            </w:r>
            <w:r w:rsidRPr="0067588C">
              <w:rPr>
                <w:i/>
                <w:vanish/>
                <w:color w:val="FF0000"/>
                <w:sz w:val="24"/>
                <w:lang w:val="fr-FR"/>
              </w:rPr>
              <w:t xml:space="preserve">include </w:t>
            </w:r>
            <w:r w:rsidRPr="0067588C" w:rsidR="0058191E">
              <w:rPr>
                <w:i/>
                <w:vanish/>
                <w:color w:val="FF0000"/>
                <w:sz w:val="24"/>
                <w:lang w:val="fr-FR"/>
              </w:rPr>
              <w:t>non-</w:t>
            </w:r>
            <w:r w:rsidRPr="0067588C">
              <w:rPr>
                <w:i/>
                <w:vanish/>
                <w:color w:val="FF0000"/>
                <w:sz w:val="24"/>
                <w:lang w:val="fr-FR"/>
              </w:rPr>
              <w:t>HIV+</w:t>
            </w:r>
            <w:r w:rsidRPr="0067588C" w:rsidR="00733023">
              <w:rPr>
                <w:i/>
                <w:vanish/>
                <w:color w:val="FF0000"/>
                <w:sz w:val="24"/>
                <w:lang w:val="fr-FR"/>
              </w:rPr>
              <w:t xml:space="preserve"> ANC visits</w:t>
            </w:r>
            <w:r w:rsidRPr="0067588C" w:rsidR="0058191E">
              <w:rPr>
                <w:i/>
                <w:vanish/>
                <w:color w:val="FF0000"/>
                <w:sz w:val="24"/>
                <w:lang w:val="fr-FR"/>
              </w:rPr>
              <w:t xml:space="preserve"> (</w:t>
            </w:r>
            <w:r w:rsidRPr="0067588C" w:rsidR="00621112">
              <w:rPr>
                <w:i/>
                <w:vanish/>
                <w:color w:val="FF0000"/>
                <w:sz w:val="24"/>
                <w:lang w:val="fr-FR"/>
              </w:rPr>
              <w:t>numerator</w:t>
            </w:r>
            <w:r w:rsidRPr="0067588C" w:rsidR="0058191E">
              <w:rPr>
                <w:i/>
                <w:vanish/>
                <w:color w:val="FF0000"/>
                <w:sz w:val="24"/>
                <w:lang w:val="fr-FR"/>
              </w:rPr>
              <w:t>)</w:t>
            </w:r>
            <w:r w:rsidRPr="0067588C">
              <w:rPr>
                <w:i/>
                <w:vanish/>
                <w:color w:val="FF0000"/>
                <w:sz w:val="24"/>
                <w:lang w:val="fr-FR"/>
              </w:rPr>
              <w:t>.</w:t>
            </w:r>
          </w:p>
        </w:tc>
      </w:tr>
      <w:tr w:rsidR="00AA065D" w:rsidTr="61B037E0" w14:paraId="7CEF5E33" w14:textId="77777777">
        <w:trPr>
          <w:cantSplit/>
        </w:trPr>
        <w:tc>
          <w:tcPr>
            <w:tcW w:w="2670" w:type="dxa"/>
            <w:tcBorders>
              <w:top w:val="single" w:color="auto" w:sz="4" w:space="0"/>
              <w:left w:val="single" w:color="auto" w:sz="4" w:space="0"/>
              <w:bottom w:val="single" w:color="auto" w:sz="4" w:space="0"/>
              <w:right w:val="single" w:color="auto" w:sz="4" w:space="0"/>
            </w:tcBorders>
            <w:shd w:val="clear" w:color="auto" w:fill="FFC000"/>
            <w:hideMark/>
          </w:tcPr>
          <w:p w:rsidR="00AA065D" w:rsidP="158C26AA" w:rsidRDefault="00AA065D" w14:paraId="7ADEA9D9" w14:textId="44A599CB">
            <w:pPr>
              <w:rPr>
                <w:rFonts w:eastAsia="Times New Roman"/>
                <w:color w:val="000000" w:themeColor="text1"/>
                <w:sz w:val="24"/>
                <w:szCs w:val="24"/>
              </w:rPr>
            </w:pPr>
            <w:r w:rsidRPr="158C26AA">
              <w:rPr>
                <w:rFonts w:eastAsia="Times New Roman"/>
                <w:color w:val="000000" w:themeColor="text1"/>
                <w:sz w:val="24"/>
                <w:szCs w:val="24"/>
              </w:rPr>
              <w:t>PMTCT_ART</w:t>
            </w:r>
          </w:p>
          <w:p w:rsidR="00AA065D" w:rsidP="158C26AA" w:rsidRDefault="32D722E7" w14:paraId="7CA28213" w14:textId="0CF91EC9">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w:t>
            </w:r>
            <w:proofErr w:type="spellStart"/>
            <w:r w:rsidR="00FA5280">
              <w:rPr>
                <w:rFonts w:eastAsia="Times New Roman"/>
                <w:b/>
                <w:bCs/>
                <w:color w:val="000000" w:themeColor="text1"/>
                <w:sz w:val="24"/>
                <w:szCs w:val="24"/>
              </w:rPr>
              <w:t>Indicateur</w:t>
            </w:r>
            <w:proofErr w:type="spellEnd"/>
            <w:r w:rsidRPr="00FA5280" w:rsidR="00FA5280">
              <w:rPr>
                <w:rFonts w:eastAsia="Times New Roman"/>
                <w:b/>
                <w:bCs/>
                <w:vanish/>
                <w:color w:val="000000" w:themeColor="text1"/>
                <w:sz w:val="24"/>
                <w:szCs w:val="24"/>
              </w:rPr>
              <w:t xml:space="preserve"> / </w:t>
            </w:r>
            <w:r w:rsidRPr="0067588C">
              <w:rPr>
                <w:b/>
                <w:i/>
                <w:vanish/>
                <w:color w:val="000000" w:themeColor="text1"/>
                <w:sz w:val="24"/>
              </w:rPr>
              <w:t>Indicator</w:t>
            </w:r>
            <w:r w:rsidRPr="158C26AA">
              <w:rPr>
                <w:rFonts w:eastAsia="Times New Roman"/>
                <w:b/>
                <w:bCs/>
                <w:color w:val="000000" w:themeColor="text1"/>
                <w:sz w:val="24"/>
                <w:szCs w:val="24"/>
              </w:rPr>
              <w:t>)</w:t>
            </w:r>
          </w:p>
          <w:p w:rsidR="00AA065D" w:rsidP="158C26AA" w:rsidRDefault="00AA065D" w14:paraId="62C05663" w14:textId="39D482C9">
            <w:pPr>
              <w:spacing w:line="259" w:lineRule="auto"/>
              <w:rPr>
                <w:rFonts w:eastAsia="Times New Roman"/>
                <w:b/>
                <w:bCs/>
                <w:color w:val="000000" w:themeColor="text1"/>
                <w:sz w:val="24"/>
                <w:szCs w:val="24"/>
              </w:rPr>
            </w:pPr>
          </w:p>
          <w:p w:rsidR="00AA065D" w:rsidP="158C26AA" w:rsidRDefault="6B4629F8" w14:paraId="673661C5" w14:textId="1795DBFA">
            <w:pPr>
              <w:spacing w:line="259" w:lineRule="auto"/>
              <w:rPr>
                <w:rFonts w:eastAsia="Times New Roman"/>
                <w:b/>
                <w:bCs/>
                <w:color w:val="000000" w:themeColor="text1"/>
                <w:sz w:val="24"/>
                <w:szCs w:val="24"/>
              </w:rPr>
            </w:pPr>
            <w:r w:rsidRPr="158C26AA">
              <w:rPr>
                <w:rFonts w:eastAsia="Times New Roman"/>
                <w:b/>
                <w:bCs/>
                <w:color w:val="000000" w:themeColor="text1"/>
                <w:sz w:val="24"/>
                <w:szCs w:val="24"/>
              </w:rPr>
              <w:t xml:space="preserve">Pending: </w:t>
            </w:r>
            <w:r w:rsidRPr="158C26AA" w:rsidR="18C0E428">
              <w:rPr>
                <w:rFonts w:eastAsia="Times New Roman"/>
                <w:b/>
                <w:bCs/>
                <w:color w:val="000000" w:themeColor="text1"/>
                <w:sz w:val="24"/>
                <w:szCs w:val="24"/>
              </w:rPr>
              <w:t>disaggregation</w:t>
            </w:r>
            <w:r w:rsidRPr="158C26AA">
              <w:rPr>
                <w:rFonts w:eastAsia="Times New Roman"/>
                <w:b/>
                <w:bCs/>
                <w:color w:val="000000" w:themeColor="text1"/>
                <w:sz w:val="24"/>
                <w:szCs w:val="24"/>
              </w:rPr>
              <w:t xml:space="preserve"> by new-already on ART mothers (to be confirmed this disag</w:t>
            </w:r>
            <w:r w:rsidRPr="158C26AA" w:rsidR="112DA4CF">
              <w:rPr>
                <w:rFonts w:eastAsia="Times New Roman"/>
                <w:b/>
                <w:bCs/>
                <w:color w:val="000000" w:themeColor="text1"/>
                <w:sz w:val="24"/>
                <w:szCs w:val="24"/>
              </w:rPr>
              <w:t>gregation)</w:t>
            </w:r>
          </w:p>
        </w:tc>
        <w:tc>
          <w:tcPr>
            <w:tcW w:w="3143" w:type="dxa"/>
            <w:tcBorders>
              <w:top w:val="single" w:color="auto" w:sz="4" w:space="0"/>
              <w:left w:val="single" w:color="auto" w:sz="4" w:space="0"/>
              <w:bottom w:val="single" w:color="auto" w:sz="4" w:space="0"/>
              <w:right w:val="single" w:color="auto" w:sz="4" w:space="0"/>
            </w:tcBorders>
            <w:hideMark/>
          </w:tcPr>
          <w:p w:rsidRPr="00FA5280" w:rsidR="00FA5280" w:rsidP="001C2DEC" w:rsidRDefault="00FA5280" w14:paraId="1AFB65EF" w14:textId="4C1EB80C">
            <w:pPr>
              <w:rPr>
                <w:rFonts w:eastAsia="Times New Roman"/>
                <w:vanish/>
                <w:color w:val="000000" w:themeColor="text1"/>
                <w:sz w:val="24"/>
                <w:szCs w:val="24"/>
                <w:lang w:val="fr-FR"/>
              </w:rPr>
            </w:pPr>
            <w:r w:rsidRPr="00FA5280">
              <w:rPr>
                <w:rFonts w:eastAsia="Times New Roman"/>
                <w:color w:val="000000" w:themeColor="text1"/>
                <w:sz w:val="24"/>
                <w:szCs w:val="24"/>
                <w:lang w:val="fr-FR"/>
              </w:rPr>
              <w:t>Femmes enceintes séropositives recevant un TAR</w:t>
            </w:r>
            <w:r>
              <w:rPr>
                <w:rFonts w:eastAsia="Times New Roman"/>
                <w:color w:val="000000" w:themeColor="text1"/>
                <w:sz w:val="24"/>
                <w:szCs w:val="24"/>
                <w:lang w:val="fr-FR"/>
              </w:rPr>
              <w:t>V</w:t>
            </w:r>
            <w:r w:rsidRPr="00FA5280">
              <w:rPr>
                <w:rFonts w:eastAsia="Times New Roman"/>
                <w:color w:val="000000" w:themeColor="text1"/>
                <w:sz w:val="24"/>
                <w:szCs w:val="24"/>
                <w:lang w:val="fr-FR"/>
              </w:rPr>
              <w:t xml:space="preserve"> en % du statut VIH connu</w:t>
            </w:r>
          </w:p>
          <w:p w:rsidRPr="00FA5280" w:rsidR="00FA5280" w:rsidP="001C2DEC" w:rsidRDefault="00FA5280" w14:paraId="54D8EA69" w14:textId="77777777">
            <w:pPr>
              <w:rPr>
                <w:rFonts w:eastAsia="Times New Roman"/>
                <w:vanish/>
                <w:color w:val="000000" w:themeColor="text1"/>
                <w:sz w:val="24"/>
                <w:szCs w:val="24"/>
                <w:lang w:val="fr-FR"/>
              </w:rPr>
            </w:pPr>
          </w:p>
          <w:p w:rsidRPr="0067588C" w:rsidR="00AA065D" w:rsidP="001C2DEC" w:rsidRDefault="00AA065D" w14:paraId="2C51A613" w14:textId="39823FDE">
            <w:pPr>
              <w:rPr>
                <w:i/>
                <w:color w:val="000000"/>
                <w:sz w:val="24"/>
                <w:lang w:val="fr-FR"/>
              </w:rPr>
            </w:pPr>
            <w:r w:rsidRPr="0067588C">
              <w:rPr>
                <w:i/>
                <w:vanish/>
                <w:color w:val="000000" w:themeColor="text1"/>
                <w:sz w:val="24"/>
                <w:lang w:val="fr-FR"/>
              </w:rPr>
              <w:t xml:space="preserve">HIV positive pregnant women </w:t>
            </w:r>
            <w:r w:rsidRPr="0067588C">
              <w:rPr>
                <w:b/>
                <w:i/>
                <w:vanish/>
                <w:color w:val="000000" w:themeColor="text1"/>
                <w:sz w:val="24"/>
                <w:lang w:val="fr-FR"/>
              </w:rPr>
              <w:t>receiving ART</w:t>
            </w:r>
            <w:r w:rsidRPr="0067588C">
              <w:rPr>
                <w:i/>
                <w:vanish/>
                <w:color w:val="000000" w:themeColor="text1"/>
                <w:sz w:val="24"/>
                <w:lang w:val="fr-FR"/>
              </w:rPr>
              <w:t xml:space="preserve"> </w:t>
            </w:r>
            <w:r w:rsidRPr="0067588C">
              <w:rPr>
                <w:b/>
                <w:i/>
                <w:vanish/>
                <w:color w:val="000000" w:themeColor="text1"/>
                <w:sz w:val="24"/>
                <w:lang w:val="fr-FR"/>
              </w:rPr>
              <w:t>as % of</w:t>
            </w:r>
            <w:r w:rsidRPr="0067588C">
              <w:rPr>
                <w:i/>
                <w:vanish/>
                <w:color w:val="000000" w:themeColor="text1"/>
                <w:sz w:val="24"/>
                <w:lang w:val="fr-FR"/>
              </w:rPr>
              <w:t xml:space="preserve"> </w:t>
            </w:r>
            <w:r w:rsidRPr="0067588C">
              <w:rPr>
                <w:b/>
                <w:i/>
                <w:vanish/>
                <w:color w:val="000000" w:themeColor="text1"/>
                <w:sz w:val="24"/>
                <w:lang w:val="fr-FR"/>
              </w:rPr>
              <w:t>known HIV status</w:t>
            </w:r>
          </w:p>
        </w:tc>
        <w:tc>
          <w:tcPr>
            <w:tcW w:w="3203" w:type="dxa"/>
            <w:tcBorders>
              <w:top w:val="single" w:color="auto" w:sz="4" w:space="0"/>
              <w:left w:val="single" w:color="auto" w:sz="4" w:space="0"/>
              <w:bottom w:val="single" w:color="auto" w:sz="4" w:space="0"/>
              <w:right w:val="single" w:color="auto" w:sz="4" w:space="0"/>
            </w:tcBorders>
          </w:tcPr>
          <w:p w:rsidR="0661F7DE" w:rsidP="74CD6081" w:rsidRDefault="0661F7DE" w14:paraId="6AC3AF21" w14:textId="0AB245F2">
            <w:pPr>
              <w:rPr>
                <w:rFonts w:eastAsia="Times New Roman"/>
                <w:b/>
                <w:bCs/>
                <w:color w:val="000000" w:themeColor="text1"/>
                <w:sz w:val="24"/>
                <w:szCs w:val="24"/>
              </w:rPr>
            </w:pPr>
            <w:r w:rsidRPr="74CD6081">
              <w:rPr>
                <w:rFonts w:eastAsia="Times New Roman"/>
                <w:b/>
                <w:bCs/>
                <w:color w:val="000000" w:themeColor="text1"/>
                <w:sz w:val="24"/>
                <w:szCs w:val="24"/>
              </w:rPr>
              <w:t xml:space="preserve">Program: PTME </w:t>
            </w:r>
            <w:proofErr w:type="spellStart"/>
            <w:r w:rsidRPr="74CD6081">
              <w:rPr>
                <w:rFonts w:eastAsia="Times New Roman"/>
                <w:b/>
                <w:bCs/>
                <w:color w:val="000000" w:themeColor="text1"/>
                <w:sz w:val="24"/>
                <w:szCs w:val="24"/>
              </w:rPr>
              <w:t>mère</w:t>
            </w:r>
            <w:proofErr w:type="spellEnd"/>
          </w:p>
          <w:p w:rsidR="74CD6081" w:rsidP="74CD6081" w:rsidRDefault="74CD6081" w14:paraId="2B65911D" w14:textId="5DD17D1D">
            <w:pPr>
              <w:rPr>
                <w:rFonts w:eastAsia="Times New Roman"/>
                <w:b/>
                <w:bCs/>
                <w:color w:val="000000" w:themeColor="text1"/>
                <w:sz w:val="24"/>
                <w:szCs w:val="24"/>
              </w:rPr>
            </w:pPr>
          </w:p>
          <w:p w:rsidR="00AA065D" w:rsidP="74CD6081" w:rsidRDefault="00AA065D" w14:paraId="535CE2C5" w14:textId="241C9CE5">
            <w:pPr>
              <w:rPr>
                <w:rFonts w:asciiTheme="minorHAnsi" w:hAnsiTheme="minorHAnsi" w:eastAsiaTheme="minorEastAsia" w:cstheme="minorBidi"/>
                <w:sz w:val="24"/>
                <w:szCs w:val="24"/>
              </w:rPr>
            </w:pPr>
            <w:commentRangeStart w:id="34"/>
            <w:commentRangeStart w:id="35"/>
            <w:r w:rsidRPr="74CD6081">
              <w:rPr>
                <w:rFonts w:eastAsia="Times New Roman"/>
                <w:b/>
                <w:bCs/>
                <w:color w:val="000000" w:themeColor="text1"/>
                <w:sz w:val="24"/>
                <w:szCs w:val="24"/>
              </w:rPr>
              <w:t>Numerator:</w:t>
            </w:r>
            <w:r w:rsidRPr="74CD6081" w:rsidR="7546AF12">
              <w:rPr>
                <w:rFonts w:asciiTheme="minorHAnsi" w:hAnsiTheme="minorHAnsi" w:eastAsiaTheme="minorEastAsia" w:cstheme="minorBidi"/>
                <w:b/>
                <w:bCs/>
                <w:color w:val="000000" w:themeColor="text1"/>
                <w:sz w:val="24"/>
                <w:szCs w:val="24"/>
              </w:rPr>
              <w:t xml:space="preserve"> </w:t>
            </w:r>
            <w:r w:rsidRPr="74CD6081" w:rsidR="7DFEAAAC">
              <w:rPr>
                <w:rFonts w:asciiTheme="minorHAnsi" w:hAnsiTheme="minorHAnsi" w:eastAsiaTheme="minorEastAsia" w:cstheme="minorBidi"/>
                <w:color w:val="000000" w:themeColor="text1"/>
                <w:sz w:val="24"/>
                <w:szCs w:val="24"/>
              </w:rPr>
              <w:t>count a</w:t>
            </w:r>
            <w:r w:rsidRPr="74CD6081" w:rsidR="73EF0CDC">
              <w:rPr>
                <w:rFonts w:asciiTheme="minorHAnsi" w:hAnsiTheme="minorHAnsi" w:eastAsiaTheme="minorEastAsia" w:cstheme="minorBidi"/>
                <w:color w:val="000000" w:themeColor="text1"/>
                <w:sz w:val="24"/>
                <w:szCs w:val="24"/>
              </w:rPr>
              <w:t>ll ‘</w:t>
            </w:r>
            <w:r w:rsidRPr="74CD6081" w:rsidR="73EF0CDC">
              <w:rPr>
                <w:rFonts w:asciiTheme="minorHAnsi" w:hAnsiTheme="minorHAnsi" w:eastAsiaTheme="minorEastAsia" w:cstheme="minorBidi"/>
                <w:sz w:val="24"/>
                <w:szCs w:val="24"/>
              </w:rPr>
              <w:t>Premier debut ARV’ events in the PMTCT program.</w:t>
            </w:r>
            <w:r w:rsidRPr="74CD6081" w:rsidR="63FBE150">
              <w:rPr>
                <w:rFonts w:asciiTheme="minorHAnsi" w:hAnsiTheme="minorHAnsi" w:eastAsiaTheme="minorEastAsia" w:cstheme="minorBidi"/>
                <w:sz w:val="24"/>
                <w:szCs w:val="24"/>
              </w:rPr>
              <w:t xml:space="preserve"> </w:t>
            </w:r>
            <w:proofErr w:type="spellStart"/>
            <w:r w:rsidRPr="74CD6081" w:rsidR="63FBE150">
              <w:rPr>
                <w:rFonts w:asciiTheme="minorHAnsi" w:hAnsiTheme="minorHAnsi" w:eastAsiaTheme="minorEastAsia" w:cstheme="minorBidi"/>
                <w:sz w:val="24"/>
                <w:szCs w:val="24"/>
              </w:rPr>
              <w:t>P</w:t>
            </w:r>
            <w:r w:rsidRPr="74CD6081" w:rsidR="499F80D5">
              <w:rPr>
                <w:rFonts w:asciiTheme="minorHAnsi" w:hAnsiTheme="minorHAnsi" w:eastAsiaTheme="minorEastAsia" w:cstheme="minorBidi"/>
                <w:sz w:val="24"/>
                <w:szCs w:val="24"/>
              </w:rPr>
              <w:t>rogramIndicator</w:t>
            </w:r>
            <w:proofErr w:type="spellEnd"/>
            <w:r w:rsidRPr="74CD6081" w:rsidR="63FBE150">
              <w:rPr>
                <w:rFonts w:asciiTheme="minorHAnsi" w:hAnsiTheme="minorHAnsi" w:eastAsiaTheme="minorEastAsia" w:cstheme="minorBidi"/>
                <w:sz w:val="24"/>
                <w:szCs w:val="24"/>
              </w:rPr>
              <w:t>: ‘</w:t>
            </w:r>
            <w:r w:rsidRPr="74CD6081" w:rsidR="2F54417C">
              <w:rPr>
                <w:rFonts w:asciiTheme="minorHAnsi" w:hAnsiTheme="minorHAnsi" w:eastAsiaTheme="minorEastAsia" w:cstheme="minorBidi"/>
                <w:sz w:val="24"/>
                <w:szCs w:val="24"/>
              </w:rPr>
              <w:t xml:space="preserve">BI </w:t>
            </w:r>
            <w:proofErr w:type="spellStart"/>
            <w:r w:rsidRPr="74CD6081" w:rsidR="2F54417C">
              <w:rPr>
                <w:rFonts w:asciiTheme="minorHAnsi" w:hAnsiTheme="minorHAnsi" w:eastAsiaTheme="minorEastAsia" w:cstheme="minorBidi"/>
                <w:sz w:val="24"/>
                <w:szCs w:val="24"/>
              </w:rPr>
              <w:t>SIDAInfo</w:t>
            </w:r>
            <w:proofErr w:type="spellEnd"/>
            <w:r w:rsidRPr="74CD6081" w:rsidR="2F54417C">
              <w:rPr>
                <w:rFonts w:asciiTheme="minorHAnsi" w:hAnsiTheme="minorHAnsi" w:eastAsiaTheme="minorEastAsia" w:cstheme="minorBidi"/>
                <w:sz w:val="24"/>
                <w:szCs w:val="24"/>
              </w:rPr>
              <w:t xml:space="preserve"> - PMTCT-PTME-Mere-</w:t>
            </w:r>
            <w:proofErr w:type="spellStart"/>
            <w:r w:rsidRPr="74CD6081" w:rsidR="2F54417C">
              <w:rPr>
                <w:rFonts w:asciiTheme="minorHAnsi" w:hAnsiTheme="minorHAnsi" w:eastAsiaTheme="minorEastAsia" w:cstheme="minorBidi"/>
                <w:sz w:val="24"/>
                <w:szCs w:val="24"/>
              </w:rPr>
              <w:t>PremierDebutARVEvents</w:t>
            </w:r>
            <w:proofErr w:type="spellEnd"/>
            <w:r w:rsidRPr="74CD6081" w:rsidR="63FBE150">
              <w:rPr>
                <w:rFonts w:asciiTheme="minorHAnsi" w:hAnsiTheme="minorHAnsi" w:eastAsiaTheme="minorEastAsia" w:cstheme="minorBidi"/>
                <w:sz w:val="24"/>
                <w:szCs w:val="24"/>
              </w:rPr>
              <w:t>'</w:t>
            </w:r>
          </w:p>
          <w:p w:rsidR="74CD6081" w:rsidP="74CD6081" w:rsidRDefault="74CD6081" w14:paraId="187C0FC7" w14:textId="6AA4E688">
            <w:pPr>
              <w:rPr>
                <w:rFonts w:asciiTheme="minorHAnsi" w:hAnsiTheme="minorHAnsi" w:eastAsiaTheme="minorEastAsia" w:cstheme="minorBidi"/>
                <w:sz w:val="24"/>
                <w:szCs w:val="24"/>
              </w:rPr>
            </w:pPr>
          </w:p>
          <w:p w:rsidR="00AA065D" w:rsidP="74CD6081" w:rsidRDefault="0E1E4384" w14:paraId="2D747E6D" w14:textId="01C60FD7">
            <w:pPr>
              <w:rPr>
                <w:rFonts w:asciiTheme="minorHAnsi" w:hAnsiTheme="minorHAnsi" w:eastAsiaTheme="minorEastAsia" w:cstheme="minorBidi"/>
                <w:color w:val="000000"/>
                <w:sz w:val="24"/>
                <w:szCs w:val="24"/>
              </w:rPr>
            </w:pPr>
            <w:r w:rsidRPr="74CD6081">
              <w:rPr>
                <w:rFonts w:asciiTheme="minorHAnsi" w:hAnsiTheme="minorHAnsi" w:eastAsiaTheme="minorEastAsia" w:cstheme="minorBidi"/>
                <w:color w:val="000000" w:themeColor="text1"/>
                <w:sz w:val="24"/>
                <w:szCs w:val="24"/>
              </w:rPr>
              <w:t>(To disaggregate</w:t>
            </w:r>
            <w:r w:rsidRPr="74CD6081" w:rsidR="1A30981D">
              <w:rPr>
                <w:rFonts w:asciiTheme="minorHAnsi" w:hAnsiTheme="minorHAnsi" w:eastAsiaTheme="minorEastAsia" w:cstheme="minorBidi"/>
                <w:color w:val="000000" w:themeColor="text1"/>
                <w:sz w:val="24"/>
                <w:szCs w:val="24"/>
              </w:rPr>
              <w:t xml:space="preserve"> new and </w:t>
            </w:r>
            <w:r w:rsidRPr="74CD6081" w:rsidR="7031221C">
              <w:rPr>
                <w:rFonts w:asciiTheme="minorHAnsi" w:hAnsiTheme="minorHAnsi" w:eastAsiaTheme="minorEastAsia" w:cstheme="minorBidi"/>
                <w:color w:val="000000" w:themeColor="text1"/>
                <w:sz w:val="24"/>
                <w:szCs w:val="24"/>
              </w:rPr>
              <w:t>already-on-ART mothers</w:t>
            </w:r>
            <w:r w:rsidRPr="74CD6081" w:rsidR="476E4CBE">
              <w:rPr>
                <w:rFonts w:asciiTheme="minorHAnsi" w:hAnsiTheme="minorHAnsi" w:eastAsiaTheme="minorEastAsia" w:cstheme="minorBidi"/>
                <w:color w:val="000000" w:themeColor="text1"/>
                <w:sz w:val="24"/>
                <w:szCs w:val="24"/>
              </w:rPr>
              <w:t xml:space="preserve">, filter on </w:t>
            </w:r>
            <w:r w:rsidRPr="74CD6081" w:rsidR="1BD792A7">
              <w:rPr>
                <w:rFonts w:asciiTheme="minorHAnsi" w:hAnsiTheme="minorHAnsi" w:eastAsiaTheme="minorEastAsia" w:cstheme="minorBidi"/>
                <w:color w:val="000000" w:themeColor="text1"/>
                <w:sz w:val="24"/>
                <w:szCs w:val="24"/>
              </w:rPr>
              <w:t>‘</w:t>
            </w:r>
            <w:r w:rsidRPr="74CD6081" w:rsidR="22AA4DD0">
              <w:rPr>
                <w:rFonts w:asciiTheme="minorHAnsi" w:hAnsiTheme="minorHAnsi" w:eastAsiaTheme="minorEastAsia" w:cstheme="minorBidi"/>
                <w:color w:val="000000" w:themeColor="text1"/>
                <w:sz w:val="24"/>
                <w:szCs w:val="24"/>
              </w:rPr>
              <w:t xml:space="preserve">ARV </w:t>
            </w:r>
            <w:proofErr w:type="spellStart"/>
            <w:r w:rsidRPr="74CD6081" w:rsidR="22AA4DD0">
              <w:rPr>
                <w:rFonts w:asciiTheme="minorHAnsi" w:hAnsiTheme="minorHAnsi" w:eastAsiaTheme="minorEastAsia" w:cstheme="minorBidi"/>
                <w:color w:val="000000" w:themeColor="text1"/>
                <w:sz w:val="24"/>
                <w:szCs w:val="24"/>
              </w:rPr>
              <w:t>commencé</w:t>
            </w:r>
            <w:proofErr w:type="spellEnd"/>
            <w:r w:rsidRPr="74CD6081" w:rsidR="1BD792A7">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avant</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cette</w:t>
            </w:r>
            <w:proofErr w:type="spellEnd"/>
            <w:r w:rsidRPr="74CD6081" w:rsidR="22AA4DD0">
              <w:rPr>
                <w:rFonts w:asciiTheme="minorHAnsi" w:hAnsiTheme="minorHAnsi" w:eastAsiaTheme="minorEastAsia" w:cstheme="minorBidi"/>
                <w:color w:val="000000" w:themeColor="text1"/>
                <w:sz w:val="24"/>
                <w:szCs w:val="24"/>
              </w:rPr>
              <w:t xml:space="preserve"> </w:t>
            </w:r>
            <w:proofErr w:type="spellStart"/>
            <w:r w:rsidRPr="74CD6081" w:rsidR="22AA4DD0">
              <w:rPr>
                <w:rFonts w:asciiTheme="minorHAnsi" w:hAnsiTheme="minorHAnsi" w:eastAsiaTheme="minorEastAsia" w:cstheme="minorBidi"/>
                <w:color w:val="000000" w:themeColor="text1"/>
                <w:sz w:val="24"/>
                <w:szCs w:val="24"/>
              </w:rPr>
              <w:t>grossesse</w:t>
            </w:r>
            <w:proofErr w:type="spellEnd"/>
            <w:r w:rsidRPr="74CD6081" w:rsidR="1BD792A7">
              <w:rPr>
                <w:rFonts w:asciiTheme="minorHAnsi" w:hAnsiTheme="minorHAnsi" w:eastAsiaTheme="minorEastAsia" w:cstheme="minorBidi"/>
                <w:color w:val="000000" w:themeColor="text1"/>
                <w:sz w:val="24"/>
                <w:szCs w:val="24"/>
              </w:rPr>
              <w:t>’</w:t>
            </w:r>
            <w:r w:rsidRPr="74CD6081" w:rsidR="7031221C">
              <w:rPr>
                <w:rFonts w:asciiTheme="minorHAnsi" w:hAnsiTheme="minorHAnsi" w:eastAsiaTheme="minorEastAsia" w:cstheme="minorBidi"/>
                <w:color w:val="000000" w:themeColor="text1"/>
                <w:sz w:val="24"/>
                <w:szCs w:val="24"/>
              </w:rPr>
              <w:t>.)</w:t>
            </w:r>
            <w:commentRangeEnd w:id="34"/>
            <w:r w:rsidR="004E1AC6">
              <w:rPr>
                <w:rStyle w:val="CommentReference"/>
              </w:rPr>
              <w:commentReference w:id="34"/>
            </w:r>
            <w:commentRangeEnd w:id="35"/>
            <w:r w:rsidR="00F4323C">
              <w:rPr>
                <w:rStyle w:val="CommentReference"/>
                <w:rFonts w:eastAsia="Times New Roman" w:cs="Times New Roman" w:asciiTheme="minorHAnsi" w:hAnsiTheme="minorHAnsi"/>
              </w:rPr>
              <w:commentReference w:id="35"/>
            </w:r>
          </w:p>
          <w:p w:rsidR="74CD6081" w:rsidP="74CD6081" w:rsidRDefault="74CD6081" w14:paraId="502E2706" w14:textId="2A69F5CC">
            <w:pPr>
              <w:rPr>
                <w:rFonts w:eastAsia="Times New Roman"/>
                <w:color w:val="000000" w:themeColor="text1"/>
                <w:sz w:val="24"/>
                <w:szCs w:val="24"/>
              </w:rPr>
            </w:pPr>
          </w:p>
          <w:p w:rsidR="004E1AC6" w:rsidP="001C2DEC" w:rsidRDefault="004E1AC6" w14:paraId="0831928D" w14:textId="77777777">
            <w:pPr>
              <w:rPr>
                <w:rFonts w:eastAsia="Times New Roman"/>
                <w:color w:val="000000"/>
                <w:sz w:val="24"/>
                <w:szCs w:val="24"/>
              </w:rPr>
            </w:pPr>
          </w:p>
          <w:p w:rsidR="00AA065D" w:rsidP="74CD6081" w:rsidRDefault="00AA065D" w14:paraId="6922F3C9" w14:textId="2EDC3F48">
            <w:pPr>
              <w:rPr>
                <w:rFonts w:asciiTheme="minorHAnsi" w:hAnsiTheme="minorHAnsi" w:eastAsiaTheme="minorEastAsia" w:cstheme="minorBidi"/>
                <w:color w:val="000000"/>
                <w:sz w:val="24"/>
                <w:szCs w:val="24"/>
              </w:rPr>
            </w:pPr>
            <w:r w:rsidRPr="74CD6081">
              <w:rPr>
                <w:rFonts w:eastAsia="Times New Roman"/>
                <w:b/>
                <w:bCs/>
                <w:color w:val="000000" w:themeColor="text1"/>
                <w:sz w:val="24"/>
                <w:szCs w:val="24"/>
              </w:rPr>
              <w:t xml:space="preserve">Denominator: </w:t>
            </w:r>
            <w:r w:rsidRPr="74CD6081" w:rsidR="37431CD7">
              <w:rPr>
                <w:rFonts w:eastAsia="Times New Roman"/>
                <w:color w:val="000000" w:themeColor="text1"/>
                <w:sz w:val="24"/>
                <w:szCs w:val="24"/>
              </w:rPr>
              <w:t xml:space="preserve">every enrolment in the ‘PTME </w:t>
            </w:r>
            <w:proofErr w:type="spellStart"/>
            <w:r w:rsidRPr="74CD6081" w:rsidR="37431CD7">
              <w:rPr>
                <w:rFonts w:eastAsia="Times New Roman"/>
                <w:color w:val="000000" w:themeColor="text1"/>
                <w:sz w:val="24"/>
                <w:szCs w:val="24"/>
              </w:rPr>
              <w:t>mère</w:t>
            </w:r>
            <w:proofErr w:type="spellEnd"/>
            <w:r w:rsidRPr="74CD6081" w:rsidR="37431CD7">
              <w:rPr>
                <w:rFonts w:eastAsia="Times New Roman"/>
                <w:color w:val="000000" w:themeColor="text1"/>
                <w:sz w:val="24"/>
                <w:szCs w:val="24"/>
              </w:rPr>
              <w:t>’ program within the period.</w:t>
            </w:r>
            <w:r w:rsidRPr="74CD6081" w:rsidR="367BDBF9">
              <w:rPr>
                <w:rFonts w:asciiTheme="minorHAnsi" w:hAnsiTheme="minorHAnsi" w:eastAsiaTheme="minorEastAsia" w:cstheme="minorBidi"/>
                <w:color w:val="000000" w:themeColor="text1"/>
                <w:sz w:val="24"/>
                <w:szCs w:val="24"/>
              </w:rPr>
              <w:t xml:space="preserve"> </w:t>
            </w:r>
            <w:proofErr w:type="spellStart"/>
            <w:r w:rsidRPr="74CD6081" w:rsidR="367BDBF9">
              <w:rPr>
                <w:rFonts w:asciiTheme="minorHAnsi" w:hAnsiTheme="minorHAnsi" w:eastAsiaTheme="minorEastAsia" w:cstheme="minorBidi"/>
                <w:color w:val="000000" w:themeColor="text1"/>
                <w:sz w:val="24"/>
                <w:szCs w:val="24"/>
              </w:rPr>
              <w:t>ProgramIndicator</w:t>
            </w:r>
            <w:proofErr w:type="spellEnd"/>
            <w:r w:rsidRPr="74CD6081" w:rsidR="36D60391">
              <w:rPr>
                <w:rFonts w:asciiTheme="minorHAnsi" w:hAnsiTheme="minorHAnsi" w:eastAsiaTheme="minorEastAsia" w:cstheme="minorBidi"/>
                <w:color w:val="000000" w:themeColor="text1"/>
                <w:sz w:val="24"/>
                <w:szCs w:val="24"/>
              </w:rPr>
              <w:t>: ‘</w:t>
            </w:r>
            <w:r w:rsidRPr="74CD6081" w:rsidR="4FCEAA87">
              <w:rPr>
                <w:rFonts w:asciiTheme="minorHAnsi" w:hAnsiTheme="minorHAnsi" w:eastAsiaTheme="minorEastAsia" w:cstheme="minorBidi"/>
                <w:color w:val="000000" w:themeColor="text1"/>
                <w:sz w:val="24"/>
                <w:szCs w:val="24"/>
              </w:rPr>
              <w:t xml:space="preserve">BI </w:t>
            </w:r>
            <w:proofErr w:type="spellStart"/>
            <w:r w:rsidRPr="74CD6081" w:rsidR="4FCEAA87">
              <w:rPr>
                <w:rFonts w:asciiTheme="minorHAnsi" w:hAnsiTheme="minorHAnsi" w:eastAsiaTheme="minorEastAsia" w:cstheme="minorBidi"/>
                <w:color w:val="000000" w:themeColor="text1"/>
                <w:sz w:val="24"/>
                <w:szCs w:val="24"/>
              </w:rPr>
              <w:t>SIDAInfo</w:t>
            </w:r>
            <w:proofErr w:type="spellEnd"/>
            <w:r w:rsidRPr="74CD6081" w:rsidR="4FCEAA87">
              <w:rPr>
                <w:rFonts w:asciiTheme="minorHAnsi" w:hAnsiTheme="minorHAnsi" w:eastAsiaTheme="minorEastAsia" w:cstheme="minorBidi"/>
                <w:color w:val="000000" w:themeColor="text1"/>
                <w:sz w:val="24"/>
                <w:szCs w:val="24"/>
              </w:rPr>
              <w:t xml:space="preserve"> - PMTCT-PTME-Mere-</w:t>
            </w:r>
            <w:proofErr w:type="spellStart"/>
            <w:r w:rsidRPr="74CD6081" w:rsidR="4FCEAA87">
              <w:rPr>
                <w:rFonts w:asciiTheme="minorHAnsi" w:hAnsiTheme="minorHAnsi" w:eastAsiaTheme="minorEastAsia" w:cstheme="minorBidi"/>
                <w:color w:val="000000" w:themeColor="text1"/>
                <w:sz w:val="24"/>
                <w:szCs w:val="24"/>
              </w:rPr>
              <w:t>Enrollments</w:t>
            </w:r>
            <w:r w:rsidRPr="74CD6081" w:rsidR="36D60391">
              <w:rPr>
                <w:rFonts w:asciiTheme="minorHAnsi" w:hAnsiTheme="minorHAnsi" w:eastAsiaTheme="minorEastAsia" w:cstheme="minorBidi"/>
                <w:color w:val="000000" w:themeColor="text1"/>
                <w:sz w:val="24"/>
                <w:szCs w:val="24"/>
              </w:rPr>
              <w:t>’</w:t>
            </w:r>
            <w:proofErr w:type="spellEnd"/>
          </w:p>
        </w:tc>
      </w:tr>
    </w:tbl>
    <w:p w:rsidR="00AA065D" w:rsidP="00AA065D" w:rsidRDefault="00AA065D" w14:paraId="05FDD838" w14:textId="6C605966">
      <w:pPr>
        <w:rPr>
          <w:rFonts w:eastAsia="Times New Roman"/>
          <w:color w:val="000000"/>
          <w:sz w:val="24"/>
          <w:szCs w:val="24"/>
        </w:rPr>
      </w:pPr>
    </w:p>
    <w:p w:rsidR="00AA065D" w:rsidP="00AA065D" w:rsidRDefault="00AA065D" w14:paraId="765CA266" w14:textId="0116E326">
      <w:pPr>
        <w:pStyle w:val="H3"/>
      </w:pPr>
      <w:r>
        <w:t>ART Indicators</w:t>
      </w:r>
      <w:r w:rsidR="7BFB9034">
        <w:t xml:space="preserve"> (TARV)</w:t>
      </w:r>
    </w:p>
    <w:p w:rsidR="00AA065D" w:rsidP="00AA065D" w:rsidRDefault="00AA065D" w14:paraId="5ACF1CE3" w14:textId="77777777">
      <w:pPr>
        <w:rPr>
          <w:rFonts w:eastAsia="Times New Roman"/>
          <w:color w:val="000000"/>
          <w:sz w:val="24"/>
          <w:szCs w:val="24"/>
        </w:rPr>
      </w:pPr>
    </w:p>
    <w:tbl>
      <w:tblPr>
        <w:tblStyle w:val="TableGrid"/>
        <w:tblW w:w="0" w:type="auto"/>
        <w:tblLook w:val="04A0" w:firstRow="1" w:lastRow="0" w:firstColumn="1" w:lastColumn="0" w:noHBand="0" w:noVBand="1"/>
      </w:tblPr>
      <w:tblGrid>
        <w:gridCol w:w="1980"/>
        <w:gridCol w:w="3685"/>
        <w:gridCol w:w="3351"/>
      </w:tblGrid>
      <w:tr w:rsidRPr="00C157A2" w:rsidR="00AA065D" w:rsidTr="72998834" w14:paraId="75C485A9" w14:textId="77777777">
        <w:tc>
          <w:tcPr>
            <w:tcW w:w="1980" w:type="dxa"/>
            <w:tcBorders>
              <w:top w:val="single" w:color="auto" w:sz="4" w:space="0"/>
              <w:left w:val="single" w:color="auto" w:sz="4" w:space="0"/>
              <w:bottom w:val="single" w:color="auto" w:sz="4" w:space="0"/>
              <w:right w:val="single" w:color="auto" w:sz="4" w:space="0"/>
            </w:tcBorders>
            <w:hideMark/>
          </w:tcPr>
          <w:p w:rsidRPr="004B7EFC" w:rsidR="00AA065D" w:rsidP="001C2DEC" w:rsidRDefault="00AA065D" w14:paraId="569417CA" w14:textId="77777777">
            <w:pPr>
              <w:rPr>
                <w:rFonts w:eastAsia="Times New Roman"/>
                <w:b/>
                <w:bCs/>
                <w:sz w:val="24"/>
                <w:szCs w:val="24"/>
              </w:rPr>
            </w:pPr>
            <w:r w:rsidRPr="004B7EFC">
              <w:rPr>
                <w:rFonts w:eastAsia="Times New Roman"/>
                <w:b/>
                <w:bCs/>
                <w:sz w:val="24"/>
                <w:szCs w:val="24"/>
              </w:rPr>
              <w:t>TX-</w:t>
            </w:r>
            <w:proofErr w:type="spellStart"/>
            <w:r w:rsidRPr="004B7EFC">
              <w:rPr>
                <w:rFonts w:eastAsia="Times New Roman"/>
                <w:b/>
                <w:bCs/>
                <w:sz w:val="24"/>
                <w:szCs w:val="24"/>
              </w:rPr>
              <w:t>Curr</w:t>
            </w:r>
            <w:proofErr w:type="spellEnd"/>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0A618CBC"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on</w:t>
            </w:r>
            <w:proofErr w:type="gramEnd"/>
            <w:r>
              <w:rPr>
                <w:rFonts w:eastAsia="Times New Roman"/>
                <w:color w:val="000000"/>
                <w:sz w:val="24"/>
                <w:szCs w:val="24"/>
              </w:rPr>
              <w:t xml:space="preserve"> ART (excluding LTFU)</w:t>
            </w:r>
          </w:p>
        </w:tc>
        <w:tc>
          <w:tcPr>
            <w:tcW w:w="3351" w:type="dxa"/>
            <w:tcBorders>
              <w:top w:val="single" w:color="auto" w:sz="4" w:space="0"/>
              <w:left w:val="single" w:color="auto" w:sz="4" w:space="0"/>
              <w:bottom w:val="single" w:color="auto" w:sz="4" w:space="0"/>
              <w:right w:val="single" w:color="auto" w:sz="4" w:space="0"/>
            </w:tcBorders>
          </w:tcPr>
          <w:p w:rsidRPr="004C7D65" w:rsidR="00AF5E1A" w:rsidP="001C2DEC" w:rsidRDefault="00AF5E1A" w14:paraId="3489A33C" w14:textId="77CB5AC5">
            <w:pPr>
              <w:rPr>
                <w:rFonts w:eastAsia="Times New Roman"/>
                <w:i/>
                <w:iCs/>
                <w:color w:val="000000"/>
                <w:sz w:val="24"/>
                <w:szCs w:val="24"/>
              </w:rPr>
            </w:pPr>
            <w:r w:rsidRPr="004C7D65">
              <w:rPr>
                <w:rFonts w:eastAsia="Times New Roman"/>
                <w:i/>
                <w:iCs/>
                <w:color w:val="000000"/>
                <w:sz w:val="24"/>
                <w:szCs w:val="24"/>
              </w:rPr>
              <w:t>Note that because it’s possible for a patient with a 3-month prescription to be ‘on ART’ but to not</w:t>
            </w:r>
            <w:r w:rsidRPr="004C7D65" w:rsidR="004C7D65">
              <w:rPr>
                <w:rFonts w:eastAsia="Times New Roman"/>
                <w:i/>
                <w:iCs/>
                <w:color w:val="000000"/>
                <w:sz w:val="24"/>
                <w:szCs w:val="24"/>
              </w:rPr>
              <w:t xml:space="preserve"> have a visit during the period, we can’t base this indicator on enrolments/events within the period.</w:t>
            </w:r>
          </w:p>
          <w:p w:rsidR="00AF5E1A" w:rsidP="001C2DEC" w:rsidRDefault="00AF5E1A" w14:paraId="274A18B6" w14:textId="252FEF4C">
            <w:pPr>
              <w:rPr>
                <w:rFonts w:eastAsia="Times New Roman"/>
                <w:color w:val="000000"/>
                <w:sz w:val="24"/>
                <w:szCs w:val="24"/>
              </w:rPr>
            </w:pPr>
          </w:p>
          <w:p w:rsidRPr="001749CF" w:rsidR="001749CF" w:rsidP="001C2DEC" w:rsidRDefault="001749CF" w14:paraId="51E7BC96" w14:textId="77777777">
            <w:pPr>
              <w:rPr>
                <w:rFonts w:eastAsia="Times New Roman"/>
                <w:b/>
                <w:bCs/>
                <w:i/>
                <w:iCs/>
                <w:color w:val="000000"/>
                <w:sz w:val="24"/>
                <w:szCs w:val="24"/>
              </w:rPr>
            </w:pPr>
            <w:r w:rsidRPr="001749CF">
              <w:rPr>
                <w:rFonts w:eastAsia="Times New Roman"/>
                <w:b/>
                <w:bCs/>
                <w:i/>
                <w:iCs/>
                <w:color w:val="000000"/>
                <w:sz w:val="24"/>
                <w:szCs w:val="24"/>
              </w:rPr>
              <w:t>The indicator is therefore based on the full history of all enrolments/events up until the end of the reporting period.</w:t>
            </w:r>
          </w:p>
          <w:p w:rsidR="001749CF" w:rsidP="001C2DEC" w:rsidRDefault="001749CF" w14:paraId="5DC11313" w14:textId="77777777">
            <w:pPr>
              <w:rPr>
                <w:rFonts w:eastAsia="Times New Roman"/>
                <w:color w:val="000000"/>
                <w:sz w:val="24"/>
                <w:szCs w:val="24"/>
              </w:rPr>
            </w:pPr>
          </w:p>
          <w:p w:rsidR="007258BD" w:rsidP="001C2DEC" w:rsidRDefault="007258BD" w14:paraId="3AFC0D3A" w14:textId="423A9DB5">
            <w:pPr>
              <w:rPr>
                <w:rFonts w:eastAsia="Times New Roman"/>
                <w:color w:val="000000"/>
                <w:sz w:val="24"/>
                <w:szCs w:val="24"/>
              </w:rPr>
            </w:pPr>
            <w:r>
              <w:rPr>
                <w:rFonts w:eastAsia="Times New Roman"/>
                <w:color w:val="000000"/>
                <w:sz w:val="24"/>
                <w:szCs w:val="24"/>
              </w:rPr>
              <w:t>The suggested calculation is:</w:t>
            </w:r>
          </w:p>
          <w:p w:rsidR="007258BD" w:rsidP="001C2DEC" w:rsidRDefault="007258BD" w14:paraId="3544553C" w14:textId="77777777">
            <w:pPr>
              <w:rPr>
                <w:rFonts w:eastAsia="Times New Roman"/>
                <w:color w:val="000000"/>
                <w:sz w:val="24"/>
                <w:szCs w:val="24"/>
              </w:rPr>
            </w:pPr>
          </w:p>
          <w:p w:rsidR="008F004F" w:rsidP="001C2DEC" w:rsidRDefault="00AA065D" w14:paraId="1D2E5D02" w14:textId="325C6FEC">
            <w:pPr>
              <w:rPr>
                <w:rFonts w:eastAsia="Times New Roman"/>
                <w:color w:val="000000"/>
                <w:sz w:val="24"/>
                <w:szCs w:val="24"/>
              </w:rPr>
            </w:pPr>
            <w:r w:rsidRPr="72998834">
              <w:rPr>
                <w:rFonts w:eastAsia="Times New Roman"/>
                <w:color w:val="000000" w:themeColor="text1"/>
                <w:sz w:val="24"/>
                <w:szCs w:val="24"/>
              </w:rPr>
              <w:lastRenderedPageBreak/>
              <w:t xml:space="preserve">All </w:t>
            </w:r>
            <w:r w:rsidR="00FB0926">
              <w:rPr>
                <w:rFonts w:eastAsia="Times New Roman"/>
                <w:color w:val="000000" w:themeColor="text1"/>
                <w:sz w:val="24"/>
                <w:szCs w:val="24"/>
              </w:rPr>
              <w:t>new ART patients (</w:t>
            </w:r>
            <w:r w:rsidR="00A85B8D">
              <w:rPr>
                <w:rFonts w:eastAsia="Times New Roman"/>
                <w:color w:val="000000" w:themeColor="text1"/>
                <w:sz w:val="24"/>
                <w:szCs w:val="24"/>
              </w:rPr>
              <w:t>‘Premier debut ARV’ events)</w:t>
            </w:r>
          </w:p>
          <w:p w:rsidR="008F004F" w:rsidP="001C2DEC" w:rsidRDefault="008F004F" w14:paraId="655578AB" w14:textId="77777777">
            <w:pPr>
              <w:rPr>
                <w:rFonts w:eastAsia="Times New Roman"/>
                <w:color w:val="000000"/>
                <w:sz w:val="24"/>
                <w:szCs w:val="24"/>
              </w:rPr>
            </w:pPr>
          </w:p>
          <w:p w:rsidR="008F004F" w:rsidP="001C2DEC" w:rsidRDefault="00535056" w14:paraId="1DDD4C02" w14:textId="5871526E">
            <w:pPr>
              <w:rPr>
                <w:rFonts w:eastAsia="Times New Roman"/>
                <w:color w:val="000000"/>
                <w:sz w:val="24"/>
                <w:szCs w:val="24"/>
              </w:rPr>
            </w:pPr>
            <w:r>
              <w:rPr>
                <w:rFonts w:eastAsia="Times New Roman"/>
                <w:color w:val="000000"/>
                <w:sz w:val="24"/>
                <w:szCs w:val="24"/>
              </w:rPr>
              <w:t>minus</w:t>
            </w:r>
            <w:r w:rsidRPr="004F76C8" w:rsidR="008F004F">
              <w:rPr>
                <w:rFonts w:eastAsia="Times New Roman"/>
                <w:color w:val="000000"/>
                <w:sz w:val="24"/>
                <w:szCs w:val="24"/>
              </w:rPr>
              <w:t xml:space="preserve"> </w:t>
            </w:r>
            <w:r w:rsidR="00A629B7">
              <w:rPr>
                <w:rFonts w:eastAsia="Times New Roman"/>
                <w:color w:val="000000"/>
                <w:sz w:val="24"/>
                <w:szCs w:val="24"/>
              </w:rPr>
              <w:t>LTFUs (</w:t>
            </w:r>
            <w:r w:rsidRPr="004F76C8" w:rsidR="008F004F">
              <w:rPr>
                <w:rFonts w:eastAsia="Times New Roman"/>
                <w:color w:val="000000"/>
                <w:sz w:val="24"/>
                <w:szCs w:val="24"/>
              </w:rPr>
              <w:t xml:space="preserve">all </w:t>
            </w:r>
            <w:r w:rsidRPr="004F76C8" w:rsidR="004F76C8">
              <w:rPr>
                <w:rFonts w:eastAsia="Times New Roman"/>
                <w:color w:val="000000"/>
                <w:sz w:val="24"/>
                <w:szCs w:val="24"/>
              </w:rPr>
              <w:t xml:space="preserve">‘Perdu de </w:t>
            </w:r>
            <w:proofErr w:type="spellStart"/>
            <w:r w:rsidRPr="004F76C8" w:rsidR="004F76C8">
              <w:rPr>
                <w:rFonts w:eastAsia="Times New Roman"/>
                <w:color w:val="000000"/>
                <w:sz w:val="24"/>
                <w:szCs w:val="24"/>
              </w:rPr>
              <w:t>vue</w:t>
            </w:r>
            <w:proofErr w:type="spellEnd"/>
            <w:r w:rsidRPr="004F76C8" w:rsidR="004F76C8">
              <w:rPr>
                <w:rFonts w:eastAsia="Times New Roman"/>
                <w:color w:val="000000"/>
                <w:sz w:val="24"/>
                <w:szCs w:val="24"/>
              </w:rPr>
              <w:t xml:space="preserve">’ events prior to the </w:t>
            </w:r>
            <w:r w:rsidR="001036C1">
              <w:rPr>
                <w:rFonts w:eastAsia="Times New Roman"/>
                <w:color w:val="000000"/>
                <w:sz w:val="24"/>
                <w:szCs w:val="24"/>
              </w:rPr>
              <w:t xml:space="preserve">end of the </w:t>
            </w:r>
            <w:r w:rsidRPr="004F76C8" w:rsidR="004F76C8">
              <w:rPr>
                <w:rFonts w:eastAsia="Times New Roman"/>
                <w:color w:val="000000"/>
                <w:sz w:val="24"/>
                <w:szCs w:val="24"/>
              </w:rPr>
              <w:t>reporting period</w:t>
            </w:r>
            <w:r w:rsidR="00A629B7">
              <w:rPr>
                <w:rFonts w:eastAsia="Times New Roman"/>
                <w:color w:val="000000"/>
                <w:sz w:val="24"/>
                <w:szCs w:val="24"/>
              </w:rPr>
              <w:t>)</w:t>
            </w:r>
          </w:p>
          <w:p w:rsidR="004F76C8" w:rsidP="001C2DEC" w:rsidRDefault="004F76C8" w14:paraId="466939F7" w14:textId="4DE194AB">
            <w:pPr>
              <w:rPr>
                <w:rFonts w:eastAsia="Times New Roman"/>
                <w:color w:val="000000"/>
                <w:sz w:val="24"/>
                <w:szCs w:val="24"/>
              </w:rPr>
            </w:pPr>
          </w:p>
          <w:p w:rsidRPr="00FE1401" w:rsidR="004F76C8" w:rsidP="001C2DEC" w:rsidRDefault="00535056" w14:paraId="62113917" w14:textId="0D54F11A">
            <w:pPr>
              <w:rPr>
                <w:rFonts w:eastAsia="Times New Roman"/>
                <w:color w:val="000000"/>
                <w:sz w:val="24"/>
                <w:szCs w:val="24"/>
                <w:lang w:val="fr-FR"/>
              </w:rPr>
            </w:pPr>
            <w:r>
              <w:rPr>
                <w:rFonts w:eastAsia="Times New Roman"/>
                <w:color w:val="000000"/>
                <w:sz w:val="24"/>
                <w:szCs w:val="24"/>
              </w:rPr>
              <w:t>plus</w:t>
            </w:r>
            <w:r w:rsidRPr="00BF077F" w:rsidR="004F76C8">
              <w:rPr>
                <w:rFonts w:eastAsia="Times New Roman"/>
                <w:color w:val="000000"/>
                <w:sz w:val="24"/>
                <w:szCs w:val="24"/>
              </w:rPr>
              <w:t xml:space="preserve"> </w:t>
            </w:r>
            <w:r w:rsidR="00E17212">
              <w:rPr>
                <w:rFonts w:eastAsia="Times New Roman"/>
                <w:color w:val="000000"/>
                <w:sz w:val="24"/>
                <w:szCs w:val="24"/>
              </w:rPr>
              <w:t>RTTs (</w:t>
            </w:r>
            <w:r w:rsidRPr="00BF077F" w:rsidR="004F76C8">
              <w:rPr>
                <w:rFonts w:eastAsia="Times New Roman"/>
                <w:color w:val="000000"/>
                <w:sz w:val="24"/>
                <w:szCs w:val="24"/>
              </w:rPr>
              <w:t xml:space="preserve">all </w:t>
            </w:r>
            <w:r w:rsidR="007136FF">
              <w:rPr>
                <w:rFonts w:eastAsia="Times New Roman"/>
                <w:color w:val="000000"/>
                <w:sz w:val="24"/>
                <w:szCs w:val="24"/>
              </w:rPr>
              <w:t xml:space="preserve">TARV or Consultation events </w:t>
            </w:r>
            <w:r w:rsidRPr="00BF077F" w:rsidR="001F3B0A">
              <w:rPr>
                <w:rFonts w:eastAsia="Times New Roman"/>
                <w:color w:val="000000"/>
                <w:sz w:val="24"/>
                <w:szCs w:val="24"/>
              </w:rPr>
              <w:t xml:space="preserve">prior to the </w:t>
            </w:r>
            <w:r w:rsidR="001F3B0A">
              <w:rPr>
                <w:rFonts w:eastAsia="Times New Roman"/>
                <w:color w:val="000000"/>
                <w:sz w:val="24"/>
                <w:szCs w:val="24"/>
              </w:rPr>
              <w:t xml:space="preserve">end of the </w:t>
            </w:r>
            <w:r w:rsidRPr="00BF077F" w:rsidR="001F3B0A">
              <w:rPr>
                <w:rFonts w:eastAsia="Times New Roman"/>
                <w:color w:val="000000"/>
                <w:sz w:val="24"/>
                <w:szCs w:val="24"/>
              </w:rPr>
              <w:t>reporting period</w:t>
            </w:r>
            <w:r w:rsidR="001F3B0A">
              <w:rPr>
                <w:rFonts w:eastAsia="Times New Roman"/>
                <w:color w:val="000000"/>
                <w:sz w:val="24"/>
                <w:szCs w:val="24"/>
              </w:rPr>
              <w:t xml:space="preserve"> </w:t>
            </w:r>
            <w:r w:rsidR="007136FF">
              <w:rPr>
                <w:rFonts w:eastAsia="Times New Roman"/>
                <w:color w:val="000000"/>
                <w:sz w:val="24"/>
                <w:szCs w:val="24"/>
              </w:rPr>
              <w:t xml:space="preserve">with </w:t>
            </w:r>
            <w:r w:rsidR="007443D2">
              <w:rPr>
                <w:rFonts w:eastAsia="Times New Roman"/>
                <w:color w:val="000000"/>
                <w:sz w:val="24"/>
                <w:szCs w:val="24"/>
              </w:rPr>
              <w:t xml:space="preserve">data element </w:t>
            </w:r>
            <w:r w:rsidRPr="00BF077F" w:rsidR="004F76C8">
              <w:rPr>
                <w:rFonts w:eastAsia="Times New Roman"/>
                <w:color w:val="000000"/>
                <w:sz w:val="24"/>
                <w:szCs w:val="24"/>
              </w:rPr>
              <w:t>‘</w:t>
            </w:r>
            <w:r w:rsidRPr="00BF077F" w:rsidR="00BF077F">
              <w:rPr>
                <w:rFonts w:eastAsia="Times New Roman"/>
                <w:color w:val="000000"/>
                <w:sz w:val="24"/>
                <w:szCs w:val="24"/>
              </w:rPr>
              <w:t xml:space="preserve">Retour à </w:t>
            </w:r>
            <w:proofErr w:type="spellStart"/>
            <w:r w:rsidRPr="00BF077F" w:rsidR="00BF077F">
              <w:rPr>
                <w:rFonts w:eastAsia="Times New Roman"/>
                <w:color w:val="000000"/>
                <w:sz w:val="24"/>
                <w:szCs w:val="24"/>
              </w:rPr>
              <w:t>traitement</w:t>
            </w:r>
            <w:proofErr w:type="spellEnd"/>
            <w:r w:rsidR="007443D2">
              <w:rPr>
                <w:rFonts w:eastAsia="Times New Roman"/>
                <w:color w:val="000000"/>
                <w:sz w:val="24"/>
                <w:szCs w:val="24"/>
              </w:rPr>
              <w:t>…</w:t>
            </w:r>
            <w:r w:rsidRPr="00BF077F" w:rsidR="00BF077F">
              <w:rPr>
                <w:rFonts w:eastAsia="Times New Roman"/>
                <w:color w:val="000000"/>
                <w:sz w:val="24"/>
                <w:szCs w:val="24"/>
              </w:rPr>
              <w:t>’</w:t>
            </w:r>
            <w:r w:rsidR="001F3B0A">
              <w:rPr>
                <w:rFonts w:eastAsia="Times New Roman"/>
                <w:color w:val="000000"/>
                <w:sz w:val="24"/>
                <w:szCs w:val="24"/>
              </w:rPr>
              <w:t xml:space="preserve"> </w:t>
            </w:r>
            <w:r w:rsidRPr="00FE1401" w:rsidR="001F3B0A">
              <w:rPr>
                <w:rFonts w:eastAsia="Times New Roman"/>
                <w:color w:val="000000"/>
                <w:sz w:val="24"/>
                <w:szCs w:val="24"/>
                <w:lang w:val="fr-FR"/>
              </w:rPr>
              <w:t>= ‘Oui’</w:t>
            </w:r>
            <w:r w:rsidR="00E17212">
              <w:rPr>
                <w:rFonts w:eastAsia="Times New Roman"/>
                <w:color w:val="000000"/>
                <w:sz w:val="24"/>
                <w:szCs w:val="24"/>
                <w:lang w:val="fr-FR"/>
              </w:rPr>
              <w:t>)</w:t>
            </w:r>
          </w:p>
          <w:p w:rsidRPr="00FE1401" w:rsidR="008F004F" w:rsidP="001C2DEC" w:rsidRDefault="008F004F" w14:paraId="65BE3C25" w14:textId="1072AE78">
            <w:pPr>
              <w:rPr>
                <w:rFonts w:eastAsia="Times New Roman"/>
                <w:color w:val="000000"/>
                <w:sz w:val="24"/>
                <w:szCs w:val="24"/>
                <w:lang w:val="fr-FR"/>
              </w:rPr>
            </w:pPr>
          </w:p>
          <w:p w:rsidRPr="00FE1401" w:rsidR="00AA065D" w:rsidP="001C2DEC" w:rsidRDefault="00535056" w14:paraId="72E5D25F" w14:textId="2027A5B7">
            <w:pPr>
              <w:rPr>
                <w:rFonts w:eastAsia="Times New Roman"/>
                <w:color w:val="000000"/>
                <w:sz w:val="24"/>
                <w:szCs w:val="24"/>
                <w:lang w:val="fr-FR"/>
              </w:rPr>
            </w:pPr>
            <w:proofErr w:type="gramStart"/>
            <w:r w:rsidRPr="00FE1401">
              <w:rPr>
                <w:rFonts w:eastAsia="Times New Roman"/>
                <w:color w:val="000000"/>
                <w:sz w:val="24"/>
                <w:szCs w:val="24"/>
                <w:lang w:val="fr-FR"/>
              </w:rPr>
              <w:t>minus</w:t>
            </w:r>
            <w:proofErr w:type="gramEnd"/>
            <w:r w:rsidRPr="00FE1401" w:rsidR="002D6EAF">
              <w:rPr>
                <w:rFonts w:eastAsia="Times New Roman"/>
                <w:color w:val="000000"/>
                <w:sz w:val="24"/>
                <w:szCs w:val="24"/>
                <w:lang w:val="fr-FR"/>
              </w:rPr>
              <w:t xml:space="preserve"> all</w:t>
            </w:r>
            <w:r w:rsidRPr="00FE1401">
              <w:rPr>
                <w:rFonts w:eastAsia="Times New Roman"/>
                <w:color w:val="000000"/>
                <w:sz w:val="24"/>
                <w:szCs w:val="24"/>
                <w:lang w:val="fr-FR"/>
              </w:rPr>
              <w:t xml:space="preserve"> </w:t>
            </w:r>
            <w:r w:rsidR="00E17212">
              <w:rPr>
                <w:rFonts w:eastAsia="Times New Roman"/>
                <w:color w:val="000000"/>
                <w:sz w:val="24"/>
                <w:szCs w:val="24"/>
                <w:lang w:val="fr-FR"/>
              </w:rPr>
              <w:t>exits by active patients (</w:t>
            </w:r>
            <w:r w:rsidRPr="00FE1401" w:rsidR="001036C1">
              <w:rPr>
                <w:rFonts w:eastAsia="Times New Roman"/>
                <w:color w:val="000000"/>
                <w:sz w:val="24"/>
                <w:szCs w:val="24"/>
                <w:lang w:val="fr-FR"/>
              </w:rPr>
              <w:t>‘</w:t>
            </w:r>
            <w:r w:rsidRPr="00FE1401" w:rsidR="00D357D8">
              <w:rPr>
                <w:rFonts w:eastAsia="Times New Roman"/>
                <w:color w:val="000000"/>
                <w:sz w:val="24"/>
                <w:szCs w:val="24"/>
                <w:lang w:val="fr-FR"/>
              </w:rPr>
              <w:t>Sortie</w:t>
            </w:r>
            <w:r w:rsidRPr="00FE1401" w:rsidR="00C11D7F">
              <w:rPr>
                <w:rFonts w:eastAsia="Times New Roman"/>
                <w:color w:val="000000"/>
                <w:sz w:val="24"/>
                <w:szCs w:val="24"/>
                <w:lang w:val="fr-FR"/>
              </w:rPr>
              <w:t xml:space="preserve">’ </w:t>
            </w:r>
            <w:proofErr w:type="spellStart"/>
            <w:r w:rsidRPr="00FE1401" w:rsidR="00215F69">
              <w:rPr>
                <w:rFonts w:eastAsia="Times New Roman"/>
                <w:color w:val="000000"/>
                <w:sz w:val="24"/>
                <w:szCs w:val="24"/>
                <w:lang w:val="fr-FR"/>
              </w:rPr>
              <w:t>events</w:t>
            </w:r>
            <w:proofErr w:type="spellEnd"/>
            <w:r w:rsidRPr="00FE1401" w:rsidR="00215F69">
              <w:rPr>
                <w:rFonts w:eastAsia="Times New Roman"/>
                <w:color w:val="000000"/>
                <w:sz w:val="24"/>
                <w:szCs w:val="24"/>
                <w:lang w:val="fr-FR"/>
              </w:rPr>
              <w:t xml:space="preserve"> </w:t>
            </w:r>
            <w:proofErr w:type="spellStart"/>
            <w:r w:rsidRPr="00FE1401" w:rsidR="007258BD">
              <w:rPr>
                <w:rFonts w:eastAsia="Times New Roman"/>
                <w:color w:val="000000"/>
                <w:sz w:val="24"/>
                <w:szCs w:val="24"/>
                <w:lang w:val="fr-FR"/>
              </w:rPr>
              <w:t>with</w:t>
            </w:r>
            <w:proofErr w:type="spellEnd"/>
            <w:r w:rsidRPr="00FE1401" w:rsidR="007258BD">
              <w:rPr>
                <w:rFonts w:eastAsia="Times New Roman"/>
                <w:color w:val="000000"/>
                <w:sz w:val="24"/>
                <w:szCs w:val="24"/>
                <w:lang w:val="fr-FR"/>
              </w:rPr>
              <w:t xml:space="preserve"> </w:t>
            </w:r>
            <w:r w:rsidRPr="00FE1401" w:rsidR="007443D2">
              <w:rPr>
                <w:rFonts w:eastAsia="Times New Roman"/>
                <w:color w:val="000000"/>
                <w:sz w:val="24"/>
                <w:szCs w:val="24"/>
                <w:lang w:val="fr-FR"/>
              </w:rPr>
              <w:t xml:space="preserve">‘Statut </w:t>
            </w:r>
            <w:r w:rsidRPr="00FE1401" w:rsidR="00FE1401">
              <w:rPr>
                <w:rFonts w:eastAsia="Times New Roman"/>
                <w:color w:val="000000"/>
                <w:sz w:val="24"/>
                <w:szCs w:val="24"/>
                <w:lang w:val="fr-FR"/>
              </w:rPr>
              <w:t>à la date de sortie’</w:t>
            </w:r>
            <w:r w:rsidR="00FE1401">
              <w:rPr>
                <w:rFonts w:eastAsia="Times New Roman"/>
                <w:color w:val="000000"/>
                <w:sz w:val="24"/>
                <w:szCs w:val="24"/>
                <w:lang w:val="fr-FR"/>
              </w:rPr>
              <w:t xml:space="preserve"> = ‘Actif’</w:t>
            </w:r>
            <w:r w:rsidR="00E17212">
              <w:rPr>
                <w:rFonts w:eastAsia="Times New Roman"/>
                <w:color w:val="000000"/>
                <w:sz w:val="24"/>
                <w:szCs w:val="24"/>
                <w:lang w:val="fr-FR"/>
              </w:rPr>
              <w:t>)</w:t>
            </w:r>
            <w:r w:rsidR="00FE1401">
              <w:rPr>
                <w:rFonts w:eastAsia="Times New Roman"/>
                <w:color w:val="000000"/>
                <w:sz w:val="24"/>
                <w:szCs w:val="24"/>
                <w:lang w:val="fr-FR"/>
              </w:rPr>
              <w:t>.</w:t>
            </w:r>
          </w:p>
        </w:tc>
      </w:tr>
      <w:tr w:rsidRPr="001036C1" w:rsidR="00AA065D" w:rsidTr="72998834" w14:paraId="4720DE07"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10BA73F0" w14:textId="104E9E0C">
            <w:pPr>
              <w:rPr>
                <w:rFonts w:eastAsia="Times New Roman"/>
                <w:color w:val="000000" w:themeColor="text1"/>
                <w:sz w:val="24"/>
                <w:szCs w:val="24"/>
              </w:rPr>
            </w:pPr>
            <w:r w:rsidRPr="158C26AA">
              <w:rPr>
                <w:rFonts w:eastAsia="Times New Roman"/>
                <w:color w:val="000000" w:themeColor="text1"/>
                <w:sz w:val="24"/>
                <w:szCs w:val="24"/>
              </w:rPr>
              <w:lastRenderedPageBreak/>
              <w:t>TX-ML</w:t>
            </w:r>
          </w:p>
          <w:p w:rsidR="00AA065D" w:rsidP="158C26AA" w:rsidRDefault="775E6C5A" w14:paraId="0F48AE0B" w14:textId="515405F9">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72498308"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(&gt;28 days)</w:t>
            </w:r>
          </w:p>
        </w:tc>
        <w:tc>
          <w:tcPr>
            <w:tcW w:w="3351" w:type="dxa"/>
            <w:tcBorders>
              <w:top w:val="single" w:color="auto" w:sz="4" w:space="0"/>
              <w:left w:val="single" w:color="auto" w:sz="4" w:space="0"/>
              <w:bottom w:val="single" w:color="auto" w:sz="4" w:space="0"/>
              <w:right w:val="single" w:color="auto" w:sz="4" w:space="0"/>
            </w:tcBorders>
          </w:tcPr>
          <w:p w:rsidRPr="001036C1" w:rsidR="00AA065D" w:rsidP="74CD6081" w:rsidRDefault="150B05F5" w14:paraId="0B5444C6" w14:textId="60A53660">
            <w:pPr>
              <w:rPr>
                <w:rFonts w:eastAsia="Times New Roman"/>
                <w:color w:val="000000" w:themeColor="text1"/>
                <w:sz w:val="24"/>
                <w:szCs w:val="24"/>
              </w:rPr>
            </w:pPr>
            <w:commentRangeStart w:id="36"/>
            <w:commentRangeStart w:id="37"/>
            <w:r w:rsidRPr="74CD6081">
              <w:rPr>
                <w:rFonts w:eastAsia="Times New Roman"/>
                <w:color w:val="000000" w:themeColor="text1"/>
                <w:sz w:val="24"/>
                <w:szCs w:val="24"/>
              </w:rPr>
              <w:t>Count of a</w:t>
            </w:r>
            <w:r w:rsidRPr="74CD6081" w:rsidR="61750826">
              <w:rPr>
                <w:rFonts w:eastAsia="Times New Roman"/>
                <w:color w:val="000000" w:themeColor="text1"/>
                <w:sz w:val="24"/>
                <w:szCs w:val="24"/>
              </w:rPr>
              <w:t xml:space="preserve">ll ‘Perdue de </w:t>
            </w:r>
            <w:proofErr w:type="spellStart"/>
            <w:r w:rsidRPr="74CD6081" w:rsidR="61750826">
              <w:rPr>
                <w:rFonts w:eastAsia="Times New Roman"/>
                <w:color w:val="000000" w:themeColor="text1"/>
                <w:sz w:val="24"/>
                <w:szCs w:val="24"/>
              </w:rPr>
              <w:t>vue</w:t>
            </w:r>
            <w:proofErr w:type="spellEnd"/>
            <w:r w:rsidRPr="74CD6081" w:rsidR="61750826">
              <w:rPr>
                <w:rFonts w:eastAsia="Times New Roman"/>
                <w:color w:val="000000" w:themeColor="text1"/>
                <w:sz w:val="24"/>
                <w:szCs w:val="24"/>
              </w:rPr>
              <w:t>’ events during the reporting period.</w:t>
            </w:r>
            <w:commentRangeEnd w:id="36"/>
            <w:r w:rsidR="001F002A">
              <w:rPr>
                <w:rStyle w:val="CommentReference"/>
              </w:rPr>
              <w:commentReference w:id="36"/>
            </w:r>
            <w:commentRangeEnd w:id="37"/>
            <w:r w:rsidR="001F002A">
              <w:rPr>
                <w:rStyle w:val="CommentReference"/>
              </w:rPr>
              <w:commentReference w:id="37"/>
            </w:r>
          </w:p>
          <w:p w:rsidRPr="001036C1" w:rsidR="00AA065D" w:rsidP="74CD6081" w:rsidRDefault="52D2282F" w14:paraId="0934BC1A" w14:textId="4E8EB972">
            <w:pPr>
              <w:rPr>
                <w:rFonts w:eastAsia="Times New Roman"/>
                <w:color w:val="000000"/>
                <w:sz w:val="24"/>
                <w:szCs w:val="24"/>
              </w:rPr>
            </w:pPr>
            <w:r w:rsidRPr="74CD6081">
              <w:rPr>
                <w:rFonts w:eastAsia="Times New Roman"/>
                <w:color w:val="000000" w:themeColor="text1"/>
                <w:sz w:val="24"/>
                <w:szCs w:val="24"/>
              </w:rPr>
              <w:t xml:space="preserve">Note: A patient could have more than one LTFU (‘Perdue de </w:t>
            </w:r>
            <w:proofErr w:type="spellStart"/>
            <w:r w:rsidRPr="74CD6081">
              <w:rPr>
                <w:rFonts w:eastAsia="Times New Roman"/>
                <w:color w:val="000000" w:themeColor="text1"/>
                <w:sz w:val="24"/>
                <w:szCs w:val="24"/>
              </w:rPr>
              <w:t>vue</w:t>
            </w:r>
            <w:proofErr w:type="spellEnd"/>
            <w:r w:rsidRPr="74CD6081">
              <w:rPr>
                <w:rFonts w:eastAsia="Times New Roman"/>
                <w:color w:val="000000" w:themeColor="text1"/>
                <w:sz w:val="24"/>
                <w:szCs w:val="24"/>
              </w:rPr>
              <w:t>’) event</w:t>
            </w:r>
          </w:p>
        </w:tc>
      </w:tr>
      <w:tr w:rsidRPr="00C157A2" w:rsidR="00AA065D" w:rsidTr="72998834" w14:paraId="0CEC0DB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343E373A" w14:textId="330D29C9">
            <w:pPr>
              <w:rPr>
                <w:rFonts w:eastAsia="Times New Roman"/>
                <w:color w:val="000000" w:themeColor="text1"/>
                <w:sz w:val="24"/>
                <w:szCs w:val="24"/>
              </w:rPr>
            </w:pPr>
            <w:r w:rsidRPr="158C26AA">
              <w:rPr>
                <w:rFonts w:eastAsia="Times New Roman"/>
                <w:color w:val="000000" w:themeColor="text1"/>
                <w:sz w:val="24"/>
                <w:szCs w:val="24"/>
              </w:rPr>
              <w:t>TX-NEW</w:t>
            </w:r>
          </w:p>
          <w:p w:rsidR="00AA065D" w:rsidP="158C26AA" w:rsidRDefault="41D6B634" w14:paraId="52F28F4E" w14:textId="14299B54">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3E70783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new</w:t>
            </w:r>
            <w:proofErr w:type="gramEnd"/>
            <w:r>
              <w:rPr>
                <w:rFonts w:eastAsia="Times New Roman"/>
                <w:color w:val="000000"/>
                <w:sz w:val="24"/>
                <w:szCs w:val="24"/>
              </w:rPr>
              <w:t xml:space="preserve"> enrolments in ART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00AA065D" w14:paraId="7BC1418D" w14:textId="1DF97AC0">
            <w:pPr>
              <w:rPr>
                <w:rFonts w:eastAsia="Times New Roman"/>
                <w:color w:val="000000"/>
                <w:sz w:val="24"/>
                <w:szCs w:val="24"/>
              </w:rPr>
            </w:pPr>
            <w:r w:rsidRPr="74CD6081">
              <w:rPr>
                <w:rFonts w:eastAsia="Times New Roman"/>
                <w:color w:val="000000" w:themeColor="text1"/>
                <w:sz w:val="24"/>
                <w:szCs w:val="24"/>
              </w:rPr>
              <w:t xml:space="preserve">Count of </w:t>
            </w:r>
            <w:r w:rsidRPr="74CD6081" w:rsidR="7FDB3AB1">
              <w:rPr>
                <w:rFonts w:eastAsia="Times New Roman"/>
                <w:color w:val="000000" w:themeColor="text1"/>
                <w:sz w:val="24"/>
                <w:szCs w:val="24"/>
              </w:rPr>
              <w:t xml:space="preserve">all </w:t>
            </w:r>
            <w:r w:rsidRPr="74CD6081" w:rsidR="4DFC4367">
              <w:rPr>
                <w:rFonts w:eastAsia="Times New Roman"/>
                <w:color w:val="000000" w:themeColor="text1"/>
                <w:sz w:val="24"/>
                <w:szCs w:val="24"/>
              </w:rPr>
              <w:t>‘Premier debut ARV’ events</w:t>
            </w:r>
            <w:r w:rsidRPr="74CD6081" w:rsidR="24323582">
              <w:rPr>
                <w:rFonts w:eastAsia="Times New Roman"/>
                <w:color w:val="000000" w:themeColor="text1"/>
                <w:sz w:val="24"/>
                <w:szCs w:val="24"/>
              </w:rPr>
              <w:t xml:space="preserve"> (TARV program)</w:t>
            </w:r>
            <w:r w:rsidRPr="74CD6081" w:rsidR="4DFC4367">
              <w:rPr>
                <w:rFonts w:eastAsia="Times New Roman"/>
                <w:color w:val="000000" w:themeColor="text1"/>
                <w:sz w:val="24"/>
                <w:szCs w:val="24"/>
              </w:rPr>
              <w:t xml:space="preserve"> </w:t>
            </w:r>
            <w:r w:rsidRPr="74CD6081" w:rsidR="61750826">
              <w:rPr>
                <w:rFonts w:eastAsia="Times New Roman"/>
                <w:color w:val="000000" w:themeColor="text1"/>
                <w:sz w:val="24"/>
                <w:szCs w:val="24"/>
              </w:rPr>
              <w:t>during the reporting period</w:t>
            </w:r>
            <w:r w:rsidRPr="74CD6081" w:rsidR="4DFC4367">
              <w:rPr>
                <w:rFonts w:eastAsia="Times New Roman"/>
                <w:color w:val="000000" w:themeColor="text1"/>
                <w:sz w:val="24"/>
                <w:szCs w:val="24"/>
              </w:rPr>
              <w:t>.</w:t>
            </w:r>
          </w:p>
          <w:p w:rsidR="00AA065D" w:rsidP="001C2DEC" w:rsidRDefault="00AA065D" w14:paraId="3FFCC16C" w14:textId="77777777">
            <w:pPr>
              <w:rPr>
                <w:rFonts w:eastAsia="Times New Roman"/>
                <w:color w:val="000000"/>
                <w:sz w:val="24"/>
                <w:szCs w:val="24"/>
              </w:rPr>
            </w:pPr>
          </w:p>
          <w:p w:rsidRPr="00342B44" w:rsidR="00AA065D" w:rsidP="72998834" w:rsidRDefault="5233D7DD" w14:paraId="1B32F4F5" w14:textId="09FD9997">
            <w:pPr>
              <w:rPr>
                <w:rFonts w:eastAsia="Times New Roman"/>
                <w:i/>
                <w:iCs/>
                <w:color w:val="000000"/>
                <w:sz w:val="24"/>
                <w:szCs w:val="24"/>
                <w:lang w:val="fr-FR"/>
              </w:rPr>
            </w:pPr>
            <w:commentRangeStart w:id="38"/>
            <w:commentRangeStart w:id="39"/>
            <w:commentRangeStart w:id="40"/>
            <w:commentRangeStart w:id="41"/>
            <w:proofErr w:type="spellStart"/>
            <w:r w:rsidRPr="72998834">
              <w:rPr>
                <w:rFonts w:eastAsia="Times New Roman"/>
                <w:i/>
                <w:iCs/>
                <w:color w:val="000000" w:themeColor="text1"/>
                <w:sz w:val="24"/>
                <w:szCs w:val="24"/>
                <w:lang w:val="fr-FR"/>
              </w:rPr>
              <w:t>Filter</w:t>
            </w:r>
            <w:proofErr w:type="spellEnd"/>
            <w:r w:rsidRPr="7299883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out PEP/</w:t>
            </w:r>
            <w:proofErr w:type="spellStart"/>
            <w:r w:rsidRPr="72998834" w:rsidR="42D85FD9">
              <w:rPr>
                <w:rFonts w:eastAsia="Times New Roman"/>
                <w:i/>
                <w:iCs/>
                <w:color w:val="000000" w:themeColor="text1"/>
                <w:sz w:val="24"/>
                <w:szCs w:val="24"/>
                <w:lang w:val="fr-FR"/>
              </w:rPr>
              <w:t>PreP</w:t>
            </w:r>
            <w:proofErr w:type="spellEnd"/>
            <w:r w:rsidRPr="72998834" w:rsidR="42D85FD9">
              <w:rPr>
                <w:rFonts w:eastAsia="Times New Roman"/>
                <w:i/>
                <w:iCs/>
                <w:color w:val="000000" w:themeColor="text1"/>
                <w:sz w:val="24"/>
                <w:szCs w:val="24"/>
                <w:lang w:val="fr-FR"/>
              </w:rPr>
              <w:t xml:space="preserve"> </w:t>
            </w:r>
            <w:proofErr w:type="gramStart"/>
            <w:r w:rsidRPr="72998834" w:rsidR="42D85FD9">
              <w:rPr>
                <w:rFonts w:eastAsia="Times New Roman"/>
                <w:i/>
                <w:iCs/>
                <w:color w:val="000000" w:themeColor="text1"/>
                <w:sz w:val="24"/>
                <w:szCs w:val="24"/>
                <w:lang w:val="fr-FR"/>
              </w:rPr>
              <w:t>patients</w:t>
            </w:r>
            <w:r w:rsidRPr="72998834" w:rsidR="18709E14">
              <w:rPr>
                <w:rFonts w:eastAsia="Times New Roman"/>
                <w:i/>
                <w:iCs/>
                <w:color w:val="000000" w:themeColor="text1"/>
                <w:sz w:val="24"/>
                <w:szCs w:val="24"/>
                <w:lang w:val="fr-FR"/>
              </w:rPr>
              <w:t>:</w:t>
            </w:r>
            <w:proofErr w:type="gramEnd"/>
            <w:r w:rsidRPr="72998834" w:rsidR="42D85FD9">
              <w:rPr>
                <w:rFonts w:eastAsia="Times New Roman"/>
                <w:i/>
                <w:iCs/>
                <w:color w:val="000000" w:themeColor="text1"/>
                <w:sz w:val="24"/>
                <w:szCs w:val="24"/>
                <w:lang w:val="fr-FR"/>
              </w:rPr>
              <w:t xml:space="preserve"> </w:t>
            </w:r>
            <w:r w:rsidRPr="72998834" w:rsidR="1E489E94">
              <w:rPr>
                <w:rFonts w:eastAsia="Times New Roman"/>
                <w:i/>
                <w:iCs/>
                <w:color w:val="000000" w:themeColor="text1"/>
                <w:sz w:val="24"/>
                <w:szCs w:val="24"/>
                <w:lang w:val="fr-FR"/>
              </w:rPr>
              <w:t xml:space="preserve">TE </w:t>
            </w:r>
            <w:proofErr w:type="spellStart"/>
            <w:r w:rsidRPr="72998834" w:rsidR="1E489E94">
              <w:rPr>
                <w:rFonts w:eastAsia="Times New Roman"/>
                <w:i/>
                <w:iCs/>
                <w:color w:val="000000" w:themeColor="text1"/>
                <w:sz w:val="24"/>
                <w:szCs w:val="24"/>
                <w:lang w:val="fr-FR"/>
              </w:rPr>
              <w:t>Attribute</w:t>
            </w:r>
            <w:proofErr w:type="spellEnd"/>
            <w:r w:rsidRPr="72998834" w:rsidR="1E489E94">
              <w:rPr>
                <w:rFonts w:eastAsia="Times New Roman"/>
                <w:i/>
                <w:iCs/>
                <w:color w:val="000000" w:themeColor="text1"/>
                <w:sz w:val="24"/>
                <w:szCs w:val="24"/>
                <w:lang w:val="fr-FR"/>
              </w:rPr>
              <w:t xml:space="preserve"> </w:t>
            </w:r>
            <w:r w:rsidRPr="72998834" w:rsidR="42D85FD9">
              <w:rPr>
                <w:rFonts w:eastAsia="Times New Roman"/>
                <w:i/>
                <w:iCs/>
                <w:color w:val="000000" w:themeColor="text1"/>
                <w:sz w:val="24"/>
                <w:szCs w:val="24"/>
                <w:lang w:val="fr-FR"/>
              </w:rPr>
              <w:t>‘Mode d’entrée’ = 7 ‘Prophylaxie post-exposition’</w:t>
            </w:r>
            <w:r w:rsidRPr="72998834" w:rsidR="482C6206">
              <w:rPr>
                <w:rFonts w:eastAsia="Times New Roman"/>
                <w:i/>
                <w:iCs/>
                <w:color w:val="000000" w:themeColor="text1"/>
                <w:sz w:val="24"/>
                <w:szCs w:val="24"/>
                <w:lang w:val="fr-FR"/>
              </w:rPr>
              <w:t> ?</w:t>
            </w:r>
            <w:commentRangeEnd w:id="38"/>
            <w:r w:rsidR="4F3ECD2E">
              <w:rPr>
                <w:rStyle w:val="CommentReference"/>
              </w:rPr>
              <w:commentReference w:id="38"/>
            </w:r>
            <w:commentRangeEnd w:id="39"/>
            <w:r w:rsidR="4F3ECD2E">
              <w:rPr>
                <w:rStyle w:val="CommentReference"/>
              </w:rPr>
              <w:commentReference w:id="39"/>
            </w:r>
            <w:commentRangeEnd w:id="40"/>
            <w:r w:rsidR="4F3ECD2E">
              <w:rPr>
                <w:rStyle w:val="CommentReference"/>
              </w:rPr>
              <w:commentReference w:id="40"/>
            </w:r>
            <w:commentRangeEnd w:id="41"/>
            <w:r w:rsidR="4F3ECD2E">
              <w:rPr>
                <w:rStyle w:val="CommentReference"/>
              </w:rPr>
              <w:commentReference w:id="41"/>
            </w:r>
          </w:p>
        </w:tc>
      </w:tr>
      <w:tr w:rsidRPr="0084549F" w:rsidR="00AA065D" w:rsidTr="72998834" w14:paraId="7977346C" w14:textId="77777777">
        <w:tc>
          <w:tcPr>
            <w:tcW w:w="1980" w:type="dxa"/>
            <w:tcBorders>
              <w:top w:val="single" w:color="auto" w:sz="4" w:space="0"/>
              <w:left w:val="single" w:color="auto" w:sz="4" w:space="0"/>
              <w:bottom w:val="single" w:color="auto" w:sz="4" w:space="0"/>
              <w:right w:val="single" w:color="auto" w:sz="4" w:space="0"/>
            </w:tcBorders>
            <w:shd w:val="clear" w:color="auto" w:fill="92D050"/>
            <w:hideMark/>
          </w:tcPr>
          <w:p w:rsidR="00AA065D" w:rsidP="158C26AA" w:rsidRDefault="00AA065D" w14:paraId="07705177" w14:textId="069BB323">
            <w:pPr>
              <w:rPr>
                <w:rFonts w:eastAsia="Times New Roman"/>
                <w:color w:val="000000" w:themeColor="text1"/>
                <w:sz w:val="24"/>
                <w:szCs w:val="24"/>
              </w:rPr>
            </w:pPr>
            <w:r w:rsidRPr="158C26AA">
              <w:rPr>
                <w:rFonts w:eastAsia="Times New Roman"/>
                <w:color w:val="000000" w:themeColor="text1"/>
                <w:sz w:val="24"/>
                <w:szCs w:val="24"/>
              </w:rPr>
              <w:t>TX-RTT</w:t>
            </w:r>
          </w:p>
          <w:p w:rsidR="00AA065D" w:rsidP="158C26AA" w:rsidRDefault="1A09620D" w14:paraId="56D797A6" w14:textId="74BBC282">
            <w:pPr>
              <w:rPr>
                <w:rFonts w:eastAsia="Times New Roman"/>
                <w:b/>
                <w:bCs/>
                <w:color w:val="000000"/>
                <w:sz w:val="24"/>
                <w:szCs w:val="24"/>
              </w:rPr>
            </w:pPr>
            <w:r w:rsidRPr="158C26AA">
              <w:rPr>
                <w:rFonts w:eastAsia="Times New Roman"/>
                <w:b/>
                <w:bCs/>
                <w:color w:val="000000" w:themeColor="text1"/>
                <w:sz w:val="24"/>
                <w:szCs w:val="24"/>
              </w:rPr>
              <w:t>(Program Indicator)</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7E1978B" w14:textId="77777777">
            <w:pPr>
              <w:rPr>
                <w:rFonts w:eastAsia="Times New Roman"/>
                <w:color w:val="000000"/>
                <w:sz w:val="24"/>
                <w:szCs w:val="24"/>
              </w:rPr>
            </w:pPr>
            <w:r>
              <w:rPr>
                <w:rFonts w:eastAsia="Times New Roman"/>
                <w:color w:val="000000"/>
                <w:sz w:val="24"/>
                <w:szCs w:val="24"/>
              </w:rPr>
              <w:t xml:space="preserve"># </w:t>
            </w:r>
            <w:proofErr w:type="gramStart"/>
            <w:r>
              <w:rPr>
                <w:rFonts w:eastAsia="Times New Roman"/>
                <w:color w:val="000000"/>
                <w:sz w:val="24"/>
                <w:szCs w:val="24"/>
              </w:rPr>
              <w:t>of</w:t>
            </w:r>
            <w:proofErr w:type="gramEnd"/>
            <w:r>
              <w:rPr>
                <w:rFonts w:eastAsia="Times New Roman"/>
                <w:color w:val="000000"/>
                <w:sz w:val="24"/>
                <w:szCs w:val="24"/>
              </w:rPr>
              <w:t xml:space="preserve"> LTFUs (TX-ML) resuming treatment</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778EEBB2" w14:paraId="147F79FA" w14:textId="0E738168">
            <w:pPr>
              <w:rPr>
                <w:rFonts w:eastAsia="Times New Roman"/>
                <w:color w:val="000000"/>
                <w:sz w:val="24"/>
                <w:szCs w:val="24"/>
              </w:rPr>
            </w:pPr>
            <w:commentRangeStart w:id="42"/>
            <w:commentRangeStart w:id="43"/>
            <w:commentRangeStart w:id="44"/>
            <w:r w:rsidRPr="74CD6081">
              <w:rPr>
                <w:rFonts w:eastAsia="Times New Roman"/>
                <w:color w:val="000000" w:themeColor="text1"/>
                <w:sz w:val="24"/>
                <w:szCs w:val="24"/>
              </w:rPr>
              <w:t>Count of all TARV</w:t>
            </w:r>
            <w:r w:rsidRPr="74CD6081" w:rsidR="7FF98804">
              <w:rPr>
                <w:rFonts w:eastAsia="Times New Roman"/>
                <w:color w:val="000000" w:themeColor="text1"/>
                <w:sz w:val="24"/>
                <w:szCs w:val="24"/>
              </w:rPr>
              <w:t xml:space="preserve"> events</w:t>
            </w:r>
            <w:r w:rsidRPr="74CD6081">
              <w:rPr>
                <w:rFonts w:eastAsia="Times New Roman"/>
                <w:color w:val="000000" w:themeColor="text1"/>
                <w:sz w:val="24"/>
                <w:szCs w:val="24"/>
              </w:rPr>
              <w:t xml:space="preserve"> or Consultation events </w:t>
            </w:r>
            <w:r w:rsidRPr="74CD6081" w:rsidR="7CDBEC4A">
              <w:rPr>
                <w:rFonts w:eastAsia="Times New Roman"/>
                <w:color w:val="000000" w:themeColor="text1"/>
                <w:sz w:val="24"/>
                <w:szCs w:val="24"/>
              </w:rPr>
              <w:t xml:space="preserve">during </w:t>
            </w:r>
            <w:r w:rsidRPr="74CD6081">
              <w:rPr>
                <w:rFonts w:eastAsia="Times New Roman"/>
                <w:color w:val="000000" w:themeColor="text1"/>
                <w:sz w:val="24"/>
                <w:szCs w:val="24"/>
              </w:rPr>
              <w:t xml:space="preserve">the reporting period with data element ‘Retour à </w:t>
            </w:r>
            <w:proofErr w:type="spellStart"/>
            <w:r w:rsidRPr="74CD6081">
              <w:rPr>
                <w:rFonts w:eastAsia="Times New Roman"/>
                <w:color w:val="000000" w:themeColor="text1"/>
                <w:sz w:val="24"/>
                <w:szCs w:val="24"/>
              </w:rPr>
              <w:t>traitement</w:t>
            </w:r>
            <w:proofErr w:type="spellEnd"/>
            <w:r w:rsidRPr="74CD6081">
              <w:rPr>
                <w:rFonts w:eastAsia="Times New Roman"/>
                <w:color w:val="000000" w:themeColor="text1"/>
                <w:sz w:val="24"/>
                <w:szCs w:val="24"/>
              </w:rPr>
              <w:t xml:space="preserve">…’ </w:t>
            </w:r>
            <w:r w:rsidRPr="74CD6081">
              <w:rPr>
                <w:rFonts w:eastAsia="Times New Roman"/>
                <w:color w:val="000000" w:themeColor="text1"/>
                <w:sz w:val="24"/>
                <w:szCs w:val="24"/>
                <w:lang w:val="fr-FR"/>
              </w:rPr>
              <w:t xml:space="preserve">= </w:t>
            </w:r>
            <w:proofErr w:type="spellStart"/>
            <w:r w:rsidRPr="74CD6081" w:rsidR="64A49482">
              <w:rPr>
                <w:rFonts w:eastAsia="Times New Roman"/>
                <w:color w:val="000000" w:themeColor="text1"/>
                <w:sz w:val="24"/>
                <w:szCs w:val="24"/>
                <w:lang w:val="fr-FR"/>
              </w:rPr>
              <w:t>True</w:t>
            </w:r>
            <w:proofErr w:type="spellEnd"/>
            <w:r w:rsidRPr="74CD6081" w:rsidR="261E013D">
              <w:rPr>
                <w:rFonts w:eastAsia="Times New Roman"/>
                <w:color w:val="000000" w:themeColor="text1"/>
                <w:sz w:val="24"/>
                <w:szCs w:val="24"/>
                <w:lang w:val="fr-FR"/>
              </w:rPr>
              <w:t>.</w:t>
            </w:r>
            <w:commentRangeEnd w:id="42"/>
            <w:r w:rsidR="25EE9C51">
              <w:rPr>
                <w:rStyle w:val="CommentReference"/>
              </w:rPr>
              <w:commentReference w:id="42"/>
            </w:r>
            <w:commentRangeEnd w:id="43"/>
            <w:r w:rsidR="25EE9C51">
              <w:rPr>
                <w:rStyle w:val="CommentReference"/>
              </w:rPr>
              <w:commentReference w:id="43"/>
            </w:r>
            <w:commentRangeEnd w:id="44"/>
            <w:r w:rsidR="25EE9C51">
              <w:rPr>
                <w:rStyle w:val="CommentReference"/>
              </w:rPr>
              <w:commentReference w:id="44"/>
            </w:r>
          </w:p>
        </w:tc>
      </w:tr>
      <w:tr w:rsidR="00AA065D" w:rsidTr="72998834" w14:paraId="34DC8DC0" w14:textId="77777777">
        <w:tc>
          <w:tcPr>
            <w:tcW w:w="1980" w:type="dxa"/>
            <w:tcBorders>
              <w:top w:val="single" w:color="auto" w:sz="4" w:space="0"/>
              <w:left w:val="single" w:color="auto" w:sz="4" w:space="0"/>
              <w:bottom w:val="single" w:color="auto" w:sz="4" w:space="0"/>
              <w:right w:val="single" w:color="auto" w:sz="4" w:space="0"/>
            </w:tcBorders>
            <w:shd w:val="clear" w:color="auto" w:fill="FFC000"/>
            <w:hideMark/>
          </w:tcPr>
          <w:p w:rsidRPr="00B014F3" w:rsidR="00AA065D" w:rsidP="158C26AA" w:rsidRDefault="00AA065D" w14:paraId="0CBC2F11" w14:textId="122E2985">
            <w:pPr>
              <w:rPr>
                <w:rFonts w:eastAsia="Times New Roman"/>
                <w:color w:val="000000" w:themeColor="text1"/>
                <w:sz w:val="24"/>
                <w:szCs w:val="24"/>
              </w:rPr>
            </w:pPr>
            <w:r w:rsidRPr="158C26AA">
              <w:rPr>
                <w:rFonts w:eastAsia="Times New Roman"/>
                <w:color w:val="000000" w:themeColor="text1"/>
                <w:sz w:val="24"/>
                <w:szCs w:val="24"/>
              </w:rPr>
              <w:t>TX-TB</w:t>
            </w:r>
          </w:p>
          <w:p w:rsidRPr="00B014F3" w:rsidR="00AA065D" w:rsidP="158C26AA" w:rsidRDefault="5C7D1F5F" w14:paraId="6D2313CF" w14:textId="4BF0AB63">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tcBorders>
              <w:top w:val="single" w:color="auto" w:sz="4" w:space="0"/>
              <w:left w:val="single" w:color="auto" w:sz="4" w:space="0"/>
              <w:bottom w:val="single" w:color="auto" w:sz="4" w:space="0"/>
              <w:right w:val="single" w:color="auto" w:sz="4" w:space="0"/>
            </w:tcBorders>
            <w:hideMark/>
          </w:tcPr>
          <w:p w:rsidRPr="00B014F3" w:rsidR="00AA065D" w:rsidP="001C2DEC" w:rsidRDefault="00AA065D" w14:paraId="75BBE0B6" w14:textId="77777777">
            <w:pPr>
              <w:rPr>
                <w:rFonts w:eastAsia="Times New Roman"/>
                <w:color w:val="000000"/>
                <w:sz w:val="24"/>
                <w:szCs w:val="24"/>
              </w:rPr>
            </w:pPr>
            <w:r w:rsidRPr="00B014F3">
              <w:rPr>
                <w:rFonts w:eastAsia="Times New Roman"/>
                <w:color w:val="000000"/>
                <w:sz w:val="24"/>
                <w:szCs w:val="24"/>
              </w:rPr>
              <w:t>Patients starting TB treatment as % of patients screened for TB</w:t>
            </w:r>
          </w:p>
        </w:tc>
        <w:tc>
          <w:tcPr>
            <w:tcW w:w="3351" w:type="dxa"/>
            <w:tcBorders>
              <w:top w:val="single" w:color="auto" w:sz="4" w:space="0"/>
              <w:left w:val="single" w:color="auto" w:sz="4" w:space="0"/>
              <w:bottom w:val="single" w:color="auto" w:sz="4" w:space="0"/>
              <w:right w:val="single" w:color="auto" w:sz="4" w:space="0"/>
            </w:tcBorders>
          </w:tcPr>
          <w:p w:rsidRPr="00B014F3" w:rsidR="00B95263" w:rsidP="001C2DEC" w:rsidRDefault="00721B2D" w14:paraId="6E1AA2C7" w14:textId="775DD5B5">
            <w:pPr>
              <w:rPr>
                <w:rFonts w:eastAsia="Times New Roman"/>
                <w:color w:val="000000"/>
                <w:sz w:val="24"/>
                <w:szCs w:val="24"/>
              </w:rPr>
            </w:pPr>
            <w:commentRangeStart w:id="45"/>
            <w:r w:rsidRPr="00B014F3">
              <w:rPr>
                <w:rFonts w:eastAsia="Times New Roman"/>
                <w:b/>
                <w:bCs/>
                <w:color w:val="000000"/>
                <w:sz w:val="24"/>
                <w:szCs w:val="24"/>
              </w:rPr>
              <w:t>Numerator:</w:t>
            </w:r>
            <w:r w:rsidRPr="00B014F3">
              <w:rPr>
                <w:rFonts w:eastAsia="Times New Roman"/>
                <w:color w:val="000000"/>
                <w:sz w:val="24"/>
                <w:szCs w:val="24"/>
              </w:rPr>
              <w:t xml:space="preserve"> </w:t>
            </w:r>
            <w:r w:rsidRPr="00B014F3" w:rsidR="007F1266">
              <w:rPr>
                <w:rFonts w:eastAsia="Times New Roman"/>
                <w:color w:val="000000"/>
                <w:sz w:val="24"/>
                <w:szCs w:val="24"/>
              </w:rPr>
              <w:t xml:space="preserve">count of ‘Debut </w:t>
            </w:r>
            <w:proofErr w:type="spellStart"/>
            <w:r w:rsidRPr="00B014F3" w:rsidR="007F1266">
              <w:rPr>
                <w:rFonts w:eastAsia="Times New Roman"/>
                <w:color w:val="000000"/>
                <w:sz w:val="24"/>
                <w:szCs w:val="24"/>
              </w:rPr>
              <w:t>traitement</w:t>
            </w:r>
            <w:proofErr w:type="spellEnd"/>
            <w:r w:rsidRPr="00B014F3" w:rsidR="007F1266">
              <w:rPr>
                <w:rFonts w:eastAsia="Times New Roman"/>
                <w:color w:val="000000"/>
                <w:sz w:val="24"/>
                <w:szCs w:val="24"/>
              </w:rPr>
              <w:t xml:space="preserve"> TB’ events.</w:t>
            </w:r>
            <w:commentRangeEnd w:id="45"/>
            <w:r w:rsidR="00E002EC">
              <w:rPr>
                <w:rStyle w:val="CommentReference"/>
                <w:rFonts w:eastAsia="Times New Roman" w:cs="Times New Roman" w:asciiTheme="minorHAnsi" w:hAnsiTheme="minorHAnsi"/>
              </w:rPr>
              <w:commentReference w:id="45"/>
            </w:r>
          </w:p>
          <w:p w:rsidRPr="00B014F3" w:rsidR="00B95263" w:rsidP="001C2DEC" w:rsidRDefault="00B95263" w14:paraId="4E99DEAD" w14:textId="77777777">
            <w:pPr>
              <w:rPr>
                <w:rFonts w:eastAsia="Times New Roman"/>
                <w:color w:val="000000"/>
                <w:sz w:val="24"/>
                <w:szCs w:val="24"/>
              </w:rPr>
            </w:pPr>
          </w:p>
          <w:p w:rsidRPr="006D75BF" w:rsidR="008A0167" w:rsidP="001C2DEC" w:rsidRDefault="05BFE570" w14:paraId="43A89157" w14:textId="4F461E56">
            <w:pPr>
              <w:rPr>
                <w:rFonts w:eastAsia="Times New Roman"/>
                <w:color w:val="000000"/>
                <w:sz w:val="24"/>
                <w:szCs w:val="24"/>
              </w:rPr>
            </w:pPr>
            <w:commentRangeStart w:id="46"/>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patients with a </w:t>
            </w:r>
            <w:r w:rsidRPr="74CD6081" w:rsidR="6A6B35DD">
              <w:rPr>
                <w:rFonts w:eastAsia="Times New Roman"/>
                <w:color w:val="000000" w:themeColor="text1"/>
                <w:sz w:val="24"/>
                <w:szCs w:val="24"/>
              </w:rPr>
              <w:t>consultation event</w:t>
            </w:r>
            <w:r w:rsidRPr="74CD6081" w:rsidR="69D0F3EA">
              <w:rPr>
                <w:rFonts w:eastAsia="Times New Roman"/>
                <w:color w:val="000000" w:themeColor="text1"/>
                <w:sz w:val="24"/>
                <w:szCs w:val="24"/>
              </w:rPr>
              <w:t xml:space="preserve"> in the period </w:t>
            </w:r>
            <w:r w:rsidRPr="74CD6081" w:rsidR="454850F1">
              <w:rPr>
                <w:rFonts w:eastAsia="Times New Roman"/>
                <w:color w:val="000000" w:themeColor="text1"/>
                <w:sz w:val="24"/>
                <w:szCs w:val="24"/>
              </w:rPr>
              <w:t>that has a populated</w:t>
            </w:r>
            <w:r w:rsidRPr="74CD6081" w:rsidR="5439CDE3">
              <w:rPr>
                <w:rFonts w:eastAsia="Times New Roman"/>
                <w:color w:val="000000" w:themeColor="text1"/>
                <w:sz w:val="24"/>
                <w:szCs w:val="24"/>
              </w:rPr>
              <w:t xml:space="preserve"> (d</w:t>
            </w:r>
            <w:proofErr w:type="gramStart"/>
            <w:r w:rsidRPr="74CD6081" w:rsidR="5439CDE3">
              <w:rPr>
                <w:rFonts w:eastAsia="Times New Roman"/>
                <w:color w:val="000000" w:themeColor="text1"/>
                <w:sz w:val="24"/>
                <w:szCs w:val="24"/>
              </w:rPr>
              <w:t>2:hasValue</w:t>
            </w:r>
            <w:proofErr w:type="gramEnd"/>
            <w:r w:rsidRPr="74CD6081" w:rsidR="5439CDE3">
              <w:rPr>
                <w:rFonts w:eastAsia="Times New Roman"/>
                <w:color w:val="000000" w:themeColor="text1"/>
                <w:sz w:val="24"/>
                <w:szCs w:val="24"/>
              </w:rPr>
              <w:t>)</w:t>
            </w:r>
            <w:r w:rsidRPr="74CD6081" w:rsidR="454850F1">
              <w:rPr>
                <w:rFonts w:eastAsia="Times New Roman"/>
                <w:color w:val="000000" w:themeColor="text1"/>
                <w:sz w:val="24"/>
                <w:szCs w:val="24"/>
              </w:rPr>
              <w:t xml:space="preserve"> ‘TB type examen’</w:t>
            </w:r>
            <w:r w:rsidRPr="74CD6081" w:rsidR="26A79B5F">
              <w:rPr>
                <w:rFonts w:eastAsia="Times New Roman"/>
                <w:color w:val="000000" w:themeColor="text1"/>
                <w:sz w:val="24"/>
                <w:szCs w:val="24"/>
              </w:rPr>
              <w:t xml:space="preserve"> data element</w:t>
            </w:r>
            <w:r w:rsidRPr="74CD6081" w:rsidR="69D0F3EA">
              <w:rPr>
                <w:rFonts w:eastAsia="Times New Roman"/>
                <w:color w:val="000000" w:themeColor="text1"/>
                <w:sz w:val="24"/>
                <w:szCs w:val="24"/>
              </w:rPr>
              <w:t xml:space="preserve"> </w:t>
            </w:r>
            <w:r w:rsidR="00B95263">
              <w:br/>
            </w:r>
            <w:r w:rsidRPr="74CD6081" w:rsidR="69D0F3EA">
              <w:rPr>
                <w:rFonts w:eastAsia="Times New Roman"/>
                <w:color w:val="000000" w:themeColor="text1"/>
                <w:sz w:val="24"/>
                <w:szCs w:val="24"/>
              </w:rPr>
              <w:t>(</w:t>
            </w:r>
            <w:r w:rsidRPr="74CD6081" w:rsidR="26A79B5F">
              <w:rPr>
                <w:rFonts w:eastAsia="Times New Roman"/>
                <w:color w:val="000000" w:themeColor="text1"/>
                <w:sz w:val="24"/>
                <w:szCs w:val="24"/>
              </w:rPr>
              <w:t xml:space="preserve">create </w:t>
            </w:r>
            <w:r w:rsidRPr="74CD6081" w:rsidR="69D0F3EA">
              <w:rPr>
                <w:rFonts w:eastAsia="Times New Roman"/>
                <w:color w:val="000000" w:themeColor="text1"/>
                <w:sz w:val="24"/>
                <w:szCs w:val="24"/>
              </w:rPr>
              <w:t xml:space="preserve">an </w:t>
            </w:r>
            <w:r w:rsidRPr="74CD6081" w:rsidR="69D0F3EA">
              <w:rPr>
                <w:rFonts w:eastAsia="Times New Roman"/>
                <w:i/>
                <w:iCs/>
                <w:color w:val="000000" w:themeColor="text1"/>
                <w:sz w:val="24"/>
                <w:szCs w:val="24"/>
              </w:rPr>
              <w:t>event</w:t>
            </w:r>
            <w:r w:rsidRPr="74CD6081" w:rsidR="69D0F3EA">
              <w:rPr>
                <w:rFonts w:eastAsia="Times New Roman"/>
                <w:color w:val="000000" w:themeColor="text1"/>
                <w:sz w:val="24"/>
                <w:szCs w:val="24"/>
              </w:rPr>
              <w:t xml:space="preserve"> program indicator, </w:t>
            </w:r>
            <w:r w:rsidRPr="74CD6081" w:rsidR="26A79B5F">
              <w:rPr>
                <w:rFonts w:eastAsia="Times New Roman"/>
                <w:color w:val="000000" w:themeColor="text1"/>
                <w:sz w:val="24"/>
                <w:szCs w:val="24"/>
              </w:rPr>
              <w:t>us</w:t>
            </w:r>
            <w:r w:rsidRPr="74CD6081" w:rsidR="74481327">
              <w:rPr>
                <w:rFonts w:eastAsia="Times New Roman"/>
                <w:color w:val="000000" w:themeColor="text1"/>
                <w:sz w:val="24"/>
                <w:szCs w:val="24"/>
              </w:rPr>
              <w:t>ing</w:t>
            </w:r>
            <w:r w:rsidRPr="74CD6081" w:rsidR="26A79B5F">
              <w:rPr>
                <w:rFonts w:eastAsia="Times New Roman"/>
                <w:color w:val="000000" w:themeColor="text1"/>
                <w:sz w:val="24"/>
                <w:szCs w:val="24"/>
              </w:rPr>
              <w:t xml:space="preserve"> </w:t>
            </w:r>
            <w:r w:rsidRPr="74CD6081" w:rsidR="69D0F3EA">
              <w:rPr>
                <w:rFonts w:eastAsia="Times New Roman"/>
                <w:color w:val="000000" w:themeColor="text1"/>
                <w:sz w:val="24"/>
                <w:szCs w:val="24"/>
              </w:rPr>
              <w:t xml:space="preserve">the </w:t>
            </w:r>
            <w:proofErr w:type="spellStart"/>
            <w:r w:rsidRPr="74CD6081" w:rsidR="69D0F3EA">
              <w:rPr>
                <w:rFonts w:eastAsia="Times New Roman"/>
                <w:color w:val="000000" w:themeColor="text1"/>
                <w:sz w:val="24"/>
                <w:szCs w:val="24"/>
              </w:rPr>
              <w:t>CountOfEnrolments</w:t>
            </w:r>
            <w:proofErr w:type="spellEnd"/>
            <w:r w:rsidRPr="74CD6081" w:rsidR="69D0F3EA">
              <w:rPr>
                <w:rFonts w:eastAsia="Times New Roman"/>
                <w:color w:val="000000" w:themeColor="text1"/>
                <w:sz w:val="24"/>
                <w:szCs w:val="24"/>
              </w:rPr>
              <w:t xml:space="preserve"> variable</w:t>
            </w:r>
            <w:r w:rsidRPr="74CD6081" w:rsidR="26A79B5F">
              <w:rPr>
                <w:rFonts w:eastAsia="Times New Roman"/>
                <w:color w:val="000000" w:themeColor="text1"/>
                <w:sz w:val="24"/>
                <w:szCs w:val="24"/>
              </w:rPr>
              <w:t xml:space="preserve"> to ensure that patients screened </w:t>
            </w:r>
            <w:r w:rsidRPr="74CD6081" w:rsidR="26A79B5F">
              <w:rPr>
                <w:rFonts w:eastAsia="Times New Roman"/>
                <w:color w:val="000000" w:themeColor="text1"/>
                <w:sz w:val="24"/>
                <w:szCs w:val="24"/>
              </w:rPr>
              <w:lastRenderedPageBreak/>
              <w:t xml:space="preserve">twice </w:t>
            </w:r>
            <w:r w:rsidRPr="74CD6081" w:rsidR="74481327">
              <w:rPr>
                <w:rFonts w:eastAsia="Times New Roman"/>
                <w:color w:val="000000" w:themeColor="text1"/>
                <w:sz w:val="24"/>
                <w:szCs w:val="24"/>
              </w:rPr>
              <w:t xml:space="preserve">in the period </w:t>
            </w:r>
            <w:r w:rsidRPr="74CD6081" w:rsidR="26A79B5F">
              <w:rPr>
                <w:rFonts w:eastAsia="Times New Roman"/>
                <w:color w:val="000000" w:themeColor="text1"/>
                <w:sz w:val="24"/>
                <w:szCs w:val="24"/>
              </w:rPr>
              <w:t>are only counted once</w:t>
            </w:r>
            <w:r w:rsidRPr="74CD6081" w:rsidR="69D0F3EA">
              <w:rPr>
                <w:rFonts w:eastAsia="Times New Roman"/>
                <w:color w:val="000000" w:themeColor="text1"/>
                <w:sz w:val="24"/>
                <w:szCs w:val="24"/>
              </w:rPr>
              <w:t>).</w:t>
            </w:r>
            <w:commentRangeEnd w:id="46"/>
            <w:r w:rsidR="00B95263">
              <w:rPr>
                <w:rStyle w:val="CommentReference"/>
              </w:rPr>
              <w:commentReference w:id="46"/>
            </w:r>
          </w:p>
        </w:tc>
      </w:tr>
      <w:tr w:rsidRPr="00C157A2" w:rsidR="00FA2B4E" w:rsidTr="72998834" w14:paraId="27B79736" w14:textId="77777777">
        <w:tc>
          <w:tcPr>
            <w:tcW w:w="1980" w:type="dxa"/>
            <w:tcBorders>
              <w:top w:val="single" w:color="auto" w:sz="4" w:space="0"/>
              <w:left w:val="single" w:color="auto" w:sz="4" w:space="0"/>
              <w:bottom w:val="single" w:color="auto" w:sz="4" w:space="0"/>
              <w:right w:val="single" w:color="auto" w:sz="4" w:space="0"/>
            </w:tcBorders>
            <w:shd w:val="clear" w:color="auto" w:fill="FFC000"/>
          </w:tcPr>
          <w:p w:rsidRPr="005B5E10" w:rsidR="00FA2B4E" w:rsidP="158C26AA" w:rsidRDefault="00482DA2" w14:paraId="498D2DC8" w14:textId="6BCDC19F">
            <w:pPr>
              <w:rPr>
                <w:rFonts w:eastAsia="Times New Roman"/>
                <w:color w:val="000000" w:themeColor="text1"/>
                <w:sz w:val="24"/>
                <w:szCs w:val="24"/>
                <w:lang w:val="fr-FR"/>
              </w:rPr>
            </w:pPr>
            <w:r w:rsidRPr="005B5E10">
              <w:rPr>
                <w:rFonts w:eastAsia="Times New Roman"/>
                <w:color w:val="000000" w:themeColor="text1"/>
                <w:sz w:val="24"/>
                <w:szCs w:val="24"/>
                <w:lang w:val="fr-FR"/>
              </w:rPr>
              <w:lastRenderedPageBreak/>
              <w:t xml:space="preserve">Indicateur sur la </w:t>
            </w:r>
            <w:proofErr w:type="spellStart"/>
            <w:r w:rsidRPr="005B5E10">
              <w:rPr>
                <w:rFonts w:eastAsia="Times New Roman"/>
                <w:color w:val="000000" w:themeColor="text1"/>
                <w:sz w:val="24"/>
                <w:szCs w:val="24"/>
                <w:lang w:val="fr-FR"/>
              </w:rPr>
              <w:t>prophelaxie</w:t>
            </w:r>
            <w:proofErr w:type="spellEnd"/>
            <w:r w:rsidR="00B603E3">
              <w:rPr>
                <w:rFonts w:eastAsia="Times New Roman"/>
                <w:color w:val="000000" w:themeColor="text1"/>
                <w:sz w:val="24"/>
                <w:szCs w:val="24"/>
                <w:lang w:val="fr-FR"/>
              </w:rPr>
              <w:t xml:space="preserve"> </w:t>
            </w:r>
            <w:r>
              <w:rPr>
                <w:rFonts w:eastAsia="Times New Roman"/>
                <w:color w:val="000000" w:themeColor="text1"/>
                <w:sz w:val="24"/>
                <w:szCs w:val="24"/>
                <w:lang w:val="fr-FR"/>
              </w:rPr>
              <w:t>TB</w:t>
            </w:r>
          </w:p>
        </w:tc>
        <w:tc>
          <w:tcPr>
            <w:tcW w:w="3685" w:type="dxa"/>
            <w:tcBorders>
              <w:top w:val="single" w:color="auto" w:sz="4" w:space="0"/>
              <w:left w:val="single" w:color="auto" w:sz="4" w:space="0"/>
              <w:bottom w:val="single" w:color="auto" w:sz="4" w:space="0"/>
              <w:right w:val="single" w:color="auto" w:sz="4" w:space="0"/>
            </w:tcBorders>
          </w:tcPr>
          <w:p w:rsidR="00FA2B4E" w:rsidP="001C2DEC" w:rsidRDefault="00B603E3" w14:paraId="7668DDFB" w14:textId="71CCE009">
            <w:pPr>
              <w:rPr>
                <w:rFonts w:eastAsia="Times New Roman"/>
                <w:color w:val="000000"/>
                <w:sz w:val="24"/>
                <w:szCs w:val="24"/>
                <w:lang w:val="fr-FR"/>
              </w:rPr>
            </w:pPr>
            <w:r w:rsidRPr="0067588C">
              <w:rPr>
                <w:color w:val="000000" w:themeColor="text1"/>
                <w:sz w:val="24"/>
                <w:lang w:val="fr-FR"/>
              </w:rPr>
              <w:t xml:space="preserve">Léon va fournir les détails de </w:t>
            </w:r>
            <w:proofErr w:type="gramStart"/>
            <w:r w:rsidRPr="0067588C">
              <w:rPr>
                <w:color w:val="000000" w:themeColor="text1"/>
                <w:sz w:val="24"/>
                <w:lang w:val="fr-FR"/>
              </w:rPr>
              <w:t>cet indicateurs</w:t>
            </w:r>
            <w:proofErr w:type="gramEnd"/>
          </w:p>
          <w:p w:rsidR="00B603E3" w:rsidP="001C2DEC" w:rsidRDefault="00B603E3" w14:paraId="44E3E5F4" w14:textId="1D30508C">
            <w:pPr>
              <w:rPr>
                <w:rFonts w:eastAsia="Times New Roman"/>
                <w:color w:val="000000"/>
                <w:sz w:val="24"/>
                <w:szCs w:val="24"/>
                <w:lang w:val="fr-FR"/>
              </w:rPr>
            </w:pPr>
          </w:p>
          <w:p w:rsidR="00B603E3" w:rsidP="001C2DEC" w:rsidRDefault="00B603E3" w14:paraId="0289BDF9" w14:textId="77777777">
            <w:pPr>
              <w:rPr>
                <w:rFonts w:eastAsia="Times New Roman"/>
                <w:color w:val="000000"/>
                <w:sz w:val="24"/>
                <w:szCs w:val="24"/>
                <w:lang w:val="fr-FR"/>
              </w:rPr>
            </w:pPr>
          </w:p>
          <w:p w:rsidR="00B603E3" w:rsidP="001C2DEC" w:rsidRDefault="00B603E3" w14:paraId="1B39D5F7" w14:textId="77777777">
            <w:pPr>
              <w:rPr>
                <w:rFonts w:eastAsia="Times New Roman"/>
                <w:color w:val="000000"/>
                <w:sz w:val="24"/>
                <w:szCs w:val="24"/>
                <w:lang w:val="fr-FR"/>
              </w:rPr>
            </w:pPr>
          </w:p>
          <w:p w:rsidR="00B603E3" w:rsidP="001C2DEC" w:rsidRDefault="00B603E3" w14:paraId="5DD759D1" w14:textId="77777777">
            <w:pPr>
              <w:rPr>
                <w:rFonts w:eastAsia="Times New Roman"/>
                <w:color w:val="000000"/>
                <w:sz w:val="24"/>
                <w:szCs w:val="24"/>
                <w:lang w:val="fr-FR"/>
              </w:rPr>
            </w:pPr>
          </w:p>
          <w:p w:rsidRPr="005B5E10" w:rsidR="00B603E3" w:rsidP="001C2DEC" w:rsidRDefault="00B603E3" w14:paraId="4822201B" w14:textId="14D22B64">
            <w:pPr>
              <w:rPr>
                <w:rFonts w:eastAsia="Times New Roman"/>
                <w:color w:val="000000"/>
                <w:sz w:val="24"/>
                <w:szCs w:val="24"/>
                <w:lang w:val="fr-FR"/>
              </w:rPr>
            </w:pPr>
          </w:p>
        </w:tc>
        <w:tc>
          <w:tcPr>
            <w:tcW w:w="3351" w:type="dxa"/>
            <w:tcBorders>
              <w:top w:val="single" w:color="auto" w:sz="4" w:space="0"/>
              <w:left w:val="single" w:color="auto" w:sz="4" w:space="0"/>
              <w:bottom w:val="single" w:color="auto" w:sz="4" w:space="0"/>
              <w:right w:val="single" w:color="auto" w:sz="4" w:space="0"/>
            </w:tcBorders>
          </w:tcPr>
          <w:p w:rsidRPr="005B5E10" w:rsidR="00FA2B4E" w:rsidP="001C2DEC" w:rsidRDefault="00FA2B4E" w14:paraId="60368C77" w14:textId="77777777">
            <w:pPr>
              <w:rPr>
                <w:rFonts w:eastAsia="Times New Roman"/>
                <w:b/>
                <w:bCs/>
                <w:color w:val="000000"/>
                <w:sz w:val="24"/>
                <w:szCs w:val="24"/>
                <w:lang w:val="fr-FR"/>
              </w:rPr>
            </w:pPr>
          </w:p>
        </w:tc>
      </w:tr>
      <w:tr w:rsidR="00AA065D" w:rsidTr="72998834" w14:paraId="38BBFDEA" w14:textId="77777777">
        <w:tc>
          <w:tcPr>
            <w:tcW w:w="1980" w:type="dxa"/>
            <w:tcBorders>
              <w:top w:val="single" w:color="auto" w:sz="4" w:space="0"/>
              <w:left w:val="single" w:color="auto" w:sz="4" w:space="0"/>
              <w:bottom w:val="single" w:color="auto" w:sz="4" w:space="0"/>
              <w:right w:val="single" w:color="auto" w:sz="4" w:space="0"/>
            </w:tcBorders>
            <w:shd w:val="clear" w:color="auto" w:fill="BFBFBF" w:themeFill="background1" w:themeFillShade="BF"/>
            <w:hideMark/>
          </w:tcPr>
          <w:p w:rsidR="00AA065D" w:rsidP="001C2DEC" w:rsidRDefault="00AA065D" w14:paraId="0C36BBBF" w14:textId="77777777">
            <w:pPr>
              <w:rPr>
                <w:rFonts w:eastAsia="Times New Roman"/>
                <w:color w:val="000000"/>
                <w:sz w:val="24"/>
                <w:szCs w:val="24"/>
              </w:rPr>
            </w:pPr>
            <w:r>
              <w:rPr>
                <w:rFonts w:eastAsia="Times New Roman"/>
                <w:color w:val="000000"/>
                <w:sz w:val="24"/>
                <w:szCs w:val="24"/>
              </w:rPr>
              <w:t>TX-PVLS</w:t>
            </w:r>
          </w:p>
        </w:tc>
        <w:tc>
          <w:tcPr>
            <w:tcW w:w="3685" w:type="dxa"/>
            <w:tcBorders>
              <w:top w:val="single" w:color="auto" w:sz="4" w:space="0"/>
              <w:left w:val="single" w:color="auto" w:sz="4" w:space="0"/>
              <w:bottom w:val="single" w:color="auto" w:sz="4" w:space="0"/>
              <w:right w:val="single" w:color="auto" w:sz="4" w:space="0"/>
            </w:tcBorders>
            <w:hideMark/>
          </w:tcPr>
          <w:p w:rsidR="00AA065D" w:rsidP="001C2DEC" w:rsidRDefault="00AA065D" w14:paraId="2ACD3C52" w14:textId="77777777">
            <w:pPr>
              <w:rPr>
                <w:rFonts w:eastAsia="Times New Roman"/>
                <w:color w:val="000000"/>
                <w:sz w:val="24"/>
                <w:szCs w:val="24"/>
              </w:rPr>
            </w:pPr>
            <w:r>
              <w:rPr>
                <w:rFonts w:eastAsia="Times New Roman"/>
                <w:color w:val="000000"/>
                <w:sz w:val="24"/>
                <w:szCs w:val="24"/>
              </w:rPr>
              <w:t>Suppressed viral-load patients as % of all VL-tested patients</w:t>
            </w:r>
          </w:p>
        </w:tc>
        <w:tc>
          <w:tcPr>
            <w:tcW w:w="3351" w:type="dxa"/>
            <w:tcBorders>
              <w:top w:val="single" w:color="auto" w:sz="4" w:space="0"/>
              <w:left w:val="single" w:color="auto" w:sz="4" w:space="0"/>
              <w:bottom w:val="single" w:color="auto" w:sz="4" w:space="0"/>
              <w:right w:val="single" w:color="auto" w:sz="4" w:space="0"/>
            </w:tcBorders>
          </w:tcPr>
          <w:p w:rsidR="00AA065D" w:rsidP="001C2DEC" w:rsidRDefault="518779B7" w14:paraId="1E8FD688" w14:textId="75317BF9">
            <w:pPr>
              <w:rPr>
                <w:rFonts w:eastAsia="Times New Roman"/>
                <w:color w:val="000000"/>
                <w:sz w:val="24"/>
                <w:szCs w:val="24"/>
              </w:rPr>
            </w:pPr>
            <w:r w:rsidRPr="563BA383">
              <w:rPr>
                <w:rFonts w:eastAsia="Times New Roman"/>
                <w:color w:val="000000" w:themeColor="text1"/>
                <w:sz w:val="24"/>
                <w:szCs w:val="24"/>
              </w:rPr>
              <w:t xml:space="preserve">Need to base </w:t>
            </w:r>
            <w:commentRangeStart w:id="47"/>
            <w:r w:rsidRPr="563BA383">
              <w:rPr>
                <w:rFonts w:eastAsia="Times New Roman"/>
                <w:color w:val="000000" w:themeColor="text1"/>
                <w:sz w:val="24"/>
                <w:szCs w:val="24"/>
              </w:rPr>
              <w:t xml:space="preserve">this on the </w:t>
            </w:r>
            <w:proofErr w:type="spellStart"/>
            <w:r w:rsidRPr="563BA383">
              <w:rPr>
                <w:rFonts w:eastAsia="Times New Roman"/>
                <w:color w:val="000000" w:themeColor="text1"/>
                <w:sz w:val="24"/>
                <w:szCs w:val="24"/>
              </w:rPr>
              <w:t>Depiste</w:t>
            </w:r>
            <w:proofErr w:type="spellEnd"/>
            <w:r w:rsidRPr="563BA383">
              <w:rPr>
                <w:rFonts w:eastAsia="Times New Roman"/>
                <w:color w:val="000000" w:themeColor="text1"/>
                <w:sz w:val="24"/>
                <w:szCs w:val="24"/>
              </w:rPr>
              <w:t xml:space="preserve"> table), as </w:t>
            </w:r>
            <w:proofErr w:type="spellStart"/>
            <w:r w:rsidRPr="563BA383">
              <w:rPr>
                <w:rFonts w:eastAsia="Times New Roman"/>
                <w:color w:val="000000" w:themeColor="text1"/>
                <w:sz w:val="24"/>
                <w:szCs w:val="24"/>
              </w:rPr>
              <w:t>FileActive</w:t>
            </w:r>
            <w:proofErr w:type="spellEnd"/>
            <w:r w:rsidRPr="563BA383">
              <w:rPr>
                <w:rFonts w:eastAsia="Times New Roman"/>
                <w:color w:val="000000" w:themeColor="text1"/>
                <w:sz w:val="24"/>
                <w:szCs w:val="24"/>
              </w:rPr>
              <w:t xml:space="preserve"> only contains the latest</w:t>
            </w:r>
            <w:commentRangeEnd w:id="47"/>
            <w:r w:rsidR="00AA065D">
              <w:rPr>
                <w:rStyle w:val="CommentReference"/>
              </w:rPr>
              <w:commentReference w:id="47"/>
            </w:r>
            <w:r w:rsidRPr="563BA383">
              <w:rPr>
                <w:rFonts w:eastAsia="Times New Roman"/>
                <w:color w:val="000000" w:themeColor="text1"/>
                <w:sz w:val="24"/>
                <w:szCs w:val="24"/>
              </w:rPr>
              <w:t xml:space="preserve"> test (not previous periods).</w:t>
            </w:r>
          </w:p>
          <w:p w:rsidR="00AA065D" w:rsidP="001C2DEC" w:rsidRDefault="00AA065D" w14:paraId="0F25D07D" w14:textId="77777777">
            <w:pPr>
              <w:rPr>
                <w:rFonts w:eastAsia="Times New Roman"/>
                <w:color w:val="000000"/>
                <w:sz w:val="24"/>
                <w:szCs w:val="24"/>
              </w:rPr>
            </w:pPr>
            <w:r>
              <w:rPr>
                <w:rFonts w:eastAsia="Times New Roman"/>
                <w:color w:val="000000"/>
                <w:sz w:val="24"/>
                <w:szCs w:val="24"/>
              </w:rPr>
              <w:t xml:space="preserve">Need to exclude </w:t>
            </w:r>
            <w:proofErr w:type="gramStart"/>
            <w:r>
              <w:rPr>
                <w:rFonts w:eastAsia="Times New Roman"/>
                <w:color w:val="000000"/>
                <w:sz w:val="24"/>
                <w:szCs w:val="24"/>
              </w:rPr>
              <w:t>newly-added</w:t>
            </w:r>
            <w:proofErr w:type="gramEnd"/>
            <w:r>
              <w:rPr>
                <w:rFonts w:eastAsia="Times New Roman"/>
                <w:color w:val="000000"/>
                <w:sz w:val="24"/>
                <w:szCs w:val="24"/>
              </w:rPr>
              <w:t xml:space="preserve"> patients (last 3 months)</w:t>
            </w:r>
          </w:p>
        </w:tc>
      </w:tr>
      <w:tr w:rsidR="00923616" w:rsidTr="00923616" w14:paraId="2E31A9AB" w14:textId="77777777">
        <w:tc>
          <w:tcPr>
            <w:tcW w:w="1980" w:type="dxa"/>
            <w:hideMark/>
          </w:tcPr>
          <w:p w:rsidRPr="00B014F3" w:rsidR="00923616" w:rsidP="00EC28B8" w:rsidRDefault="00923616" w14:paraId="3E97507E" w14:textId="303BC17B">
            <w:pPr>
              <w:rPr>
                <w:rFonts w:eastAsia="Times New Roman"/>
                <w:color w:val="000000" w:themeColor="text1"/>
                <w:sz w:val="24"/>
                <w:szCs w:val="24"/>
              </w:rPr>
            </w:pPr>
            <w:r w:rsidRPr="158C26AA">
              <w:rPr>
                <w:rFonts w:eastAsia="Times New Roman"/>
                <w:color w:val="000000" w:themeColor="text1"/>
                <w:sz w:val="24"/>
                <w:szCs w:val="24"/>
              </w:rPr>
              <w:t>TB</w:t>
            </w:r>
            <w:r>
              <w:rPr>
                <w:rFonts w:eastAsia="Times New Roman"/>
                <w:color w:val="000000" w:themeColor="text1"/>
                <w:sz w:val="24"/>
                <w:szCs w:val="24"/>
              </w:rPr>
              <w:t>_PREV</w:t>
            </w:r>
          </w:p>
          <w:p w:rsidRPr="00B014F3" w:rsidR="00923616" w:rsidP="00EC28B8" w:rsidRDefault="00923616" w14:paraId="4DF7CFF5" w14:textId="77777777">
            <w:pPr>
              <w:rPr>
                <w:rFonts w:eastAsia="Times New Roman"/>
                <w:b/>
                <w:bCs/>
                <w:color w:val="000000"/>
                <w:sz w:val="24"/>
                <w:szCs w:val="24"/>
              </w:rPr>
            </w:pPr>
            <w:r w:rsidRPr="158C26AA">
              <w:rPr>
                <w:rFonts w:eastAsia="Times New Roman"/>
                <w:b/>
                <w:bCs/>
                <w:color w:val="000000" w:themeColor="text1"/>
                <w:sz w:val="24"/>
                <w:szCs w:val="24"/>
              </w:rPr>
              <w:t>(Indicator)</w:t>
            </w:r>
          </w:p>
        </w:tc>
        <w:tc>
          <w:tcPr>
            <w:tcW w:w="3685" w:type="dxa"/>
            <w:hideMark/>
          </w:tcPr>
          <w:p w:rsidRPr="00B014F3" w:rsidR="00923616" w:rsidP="00EC28B8" w:rsidRDefault="00923616" w14:paraId="36F1D035" w14:textId="03B9C48F">
            <w:pPr>
              <w:rPr>
                <w:rFonts w:eastAsia="Times New Roman"/>
                <w:color w:val="000000"/>
                <w:sz w:val="24"/>
                <w:szCs w:val="24"/>
              </w:rPr>
            </w:pPr>
            <w:r w:rsidRPr="00B014F3">
              <w:rPr>
                <w:rFonts w:eastAsia="Times New Roman"/>
                <w:color w:val="000000"/>
                <w:sz w:val="24"/>
                <w:szCs w:val="24"/>
              </w:rPr>
              <w:t xml:space="preserve">Patients </w:t>
            </w:r>
            <w:r w:rsidR="005209E4">
              <w:rPr>
                <w:rFonts w:eastAsia="Times New Roman"/>
                <w:color w:val="000000"/>
                <w:sz w:val="24"/>
                <w:szCs w:val="24"/>
              </w:rPr>
              <w:t xml:space="preserve">completing </w:t>
            </w:r>
            <w:r w:rsidR="00894276">
              <w:rPr>
                <w:rFonts w:eastAsia="Times New Roman"/>
                <w:color w:val="000000"/>
                <w:sz w:val="24"/>
                <w:szCs w:val="24"/>
              </w:rPr>
              <w:t xml:space="preserve">TB Preventive Treatment (TPT) </w:t>
            </w:r>
            <w:r w:rsidRPr="00B014F3">
              <w:rPr>
                <w:rFonts w:eastAsia="Times New Roman"/>
                <w:color w:val="000000"/>
                <w:sz w:val="24"/>
                <w:szCs w:val="24"/>
              </w:rPr>
              <w:t xml:space="preserve">as % of patients </w:t>
            </w:r>
            <w:r w:rsidR="00894276">
              <w:rPr>
                <w:rFonts w:eastAsia="Times New Roman"/>
                <w:color w:val="000000"/>
                <w:sz w:val="24"/>
                <w:szCs w:val="24"/>
              </w:rPr>
              <w:t>starting TPT</w:t>
            </w:r>
          </w:p>
        </w:tc>
        <w:tc>
          <w:tcPr>
            <w:tcW w:w="3351" w:type="dxa"/>
          </w:tcPr>
          <w:p w:rsidRPr="00B014F3" w:rsidR="00923616" w:rsidP="00EC28B8" w:rsidRDefault="00923616" w14:paraId="75CD51CD" w14:textId="77777777">
            <w:pPr>
              <w:rPr>
                <w:rFonts w:eastAsia="Times New Roman"/>
                <w:color w:val="000000"/>
                <w:sz w:val="24"/>
                <w:szCs w:val="24"/>
              </w:rPr>
            </w:pPr>
            <w:r w:rsidRPr="00B014F3">
              <w:rPr>
                <w:rFonts w:eastAsia="Times New Roman"/>
                <w:b/>
                <w:bCs/>
                <w:color w:val="000000"/>
                <w:sz w:val="24"/>
                <w:szCs w:val="24"/>
              </w:rPr>
              <w:t>Numerator:</w:t>
            </w:r>
            <w:r w:rsidRPr="00B014F3">
              <w:rPr>
                <w:rFonts w:eastAsia="Times New Roman"/>
                <w:color w:val="000000"/>
                <w:sz w:val="24"/>
                <w:szCs w:val="24"/>
              </w:rPr>
              <w:t xml:space="preserve"> count of ‘Debut </w:t>
            </w:r>
            <w:proofErr w:type="spellStart"/>
            <w:r w:rsidRPr="00B014F3">
              <w:rPr>
                <w:rFonts w:eastAsia="Times New Roman"/>
                <w:color w:val="000000"/>
                <w:sz w:val="24"/>
                <w:szCs w:val="24"/>
              </w:rPr>
              <w:t>traitement</w:t>
            </w:r>
            <w:proofErr w:type="spellEnd"/>
            <w:r w:rsidRPr="00B014F3">
              <w:rPr>
                <w:rFonts w:eastAsia="Times New Roman"/>
                <w:color w:val="000000"/>
                <w:sz w:val="24"/>
                <w:szCs w:val="24"/>
              </w:rPr>
              <w:t xml:space="preserve"> TB’ events.</w:t>
            </w:r>
          </w:p>
          <w:p w:rsidRPr="00B014F3" w:rsidR="00923616" w:rsidP="00EC28B8" w:rsidRDefault="00923616" w14:paraId="60C8096D" w14:textId="77777777">
            <w:pPr>
              <w:rPr>
                <w:rFonts w:eastAsia="Times New Roman"/>
                <w:color w:val="000000"/>
                <w:sz w:val="24"/>
                <w:szCs w:val="24"/>
              </w:rPr>
            </w:pPr>
          </w:p>
          <w:p w:rsidRPr="006D75BF" w:rsidR="00923616" w:rsidP="00EC28B8" w:rsidRDefault="00923616" w14:paraId="751E806C" w14:textId="77777777">
            <w:pPr>
              <w:rPr>
                <w:rFonts w:eastAsia="Times New Roman"/>
                <w:color w:val="000000"/>
                <w:sz w:val="24"/>
                <w:szCs w:val="24"/>
              </w:rPr>
            </w:pPr>
            <w:r w:rsidRPr="74CD6081">
              <w:rPr>
                <w:rFonts w:eastAsia="Times New Roman"/>
                <w:b/>
                <w:bCs/>
                <w:color w:val="000000" w:themeColor="text1"/>
                <w:sz w:val="24"/>
                <w:szCs w:val="24"/>
              </w:rPr>
              <w:t>Denominator:</w:t>
            </w:r>
            <w:r w:rsidRPr="74CD6081">
              <w:rPr>
                <w:rFonts w:eastAsia="Times New Roman"/>
                <w:color w:val="000000" w:themeColor="text1"/>
                <w:sz w:val="24"/>
                <w:szCs w:val="24"/>
              </w:rPr>
              <w:t xml:space="preserve"> patients with a consultation event in the period that has a populated (d</w:t>
            </w:r>
            <w:proofErr w:type="gramStart"/>
            <w:r w:rsidRPr="74CD6081">
              <w:rPr>
                <w:rFonts w:eastAsia="Times New Roman"/>
                <w:color w:val="000000" w:themeColor="text1"/>
                <w:sz w:val="24"/>
                <w:szCs w:val="24"/>
              </w:rPr>
              <w:t>2:hasValue</w:t>
            </w:r>
            <w:proofErr w:type="gramEnd"/>
            <w:r w:rsidRPr="74CD6081">
              <w:rPr>
                <w:rFonts w:eastAsia="Times New Roman"/>
                <w:color w:val="000000" w:themeColor="text1"/>
                <w:sz w:val="24"/>
                <w:szCs w:val="24"/>
              </w:rPr>
              <w:t xml:space="preserve">) ‘TB type examen’ data element </w:t>
            </w:r>
            <w:r>
              <w:br/>
            </w:r>
            <w:r w:rsidRPr="74CD6081">
              <w:rPr>
                <w:rFonts w:eastAsia="Times New Roman"/>
                <w:color w:val="000000" w:themeColor="text1"/>
                <w:sz w:val="24"/>
                <w:szCs w:val="24"/>
              </w:rPr>
              <w:t xml:space="preserve">(create an </w:t>
            </w:r>
            <w:r w:rsidRPr="74CD6081">
              <w:rPr>
                <w:rFonts w:eastAsia="Times New Roman"/>
                <w:i/>
                <w:iCs/>
                <w:color w:val="000000" w:themeColor="text1"/>
                <w:sz w:val="24"/>
                <w:szCs w:val="24"/>
              </w:rPr>
              <w:t>event</w:t>
            </w:r>
            <w:r w:rsidRPr="74CD6081">
              <w:rPr>
                <w:rFonts w:eastAsia="Times New Roman"/>
                <w:color w:val="000000" w:themeColor="text1"/>
                <w:sz w:val="24"/>
                <w:szCs w:val="24"/>
              </w:rPr>
              <w:t xml:space="preserve"> program indicator, using the </w:t>
            </w:r>
            <w:proofErr w:type="spellStart"/>
            <w:r w:rsidRPr="74CD6081">
              <w:rPr>
                <w:rFonts w:eastAsia="Times New Roman"/>
                <w:color w:val="000000" w:themeColor="text1"/>
                <w:sz w:val="24"/>
                <w:szCs w:val="24"/>
              </w:rPr>
              <w:t>CountOfEnrolments</w:t>
            </w:r>
            <w:proofErr w:type="spellEnd"/>
            <w:r w:rsidRPr="74CD6081">
              <w:rPr>
                <w:rFonts w:eastAsia="Times New Roman"/>
                <w:color w:val="000000" w:themeColor="text1"/>
                <w:sz w:val="24"/>
                <w:szCs w:val="24"/>
              </w:rPr>
              <w:t xml:space="preserve"> variable to ensure that patients screened twice in the period are only counted once).</w:t>
            </w:r>
          </w:p>
        </w:tc>
      </w:tr>
    </w:tbl>
    <w:p w:rsidR="00952355" w:rsidRDefault="00952355" w14:paraId="195F5C12" w14:textId="7BE08FC4">
      <w:pPr>
        <w:sectPr w:rsidR="00952355" w:rsidSect="00873CBE">
          <w:headerReference w:type="even" r:id="rId15"/>
          <w:headerReference w:type="default" r:id="rId16"/>
          <w:footerReference w:type="even" r:id="rId17"/>
          <w:footerReference w:type="default" r:id="rId18"/>
          <w:headerReference w:type="first" r:id="rId19"/>
          <w:footerReference w:type="first" r:id="rId20"/>
          <w:type w:val="continuous"/>
          <w:pgSz w:w="11906" w:h="16838" w:orient="portrait" w:code="9"/>
          <w:pgMar w:top="1440" w:right="1440" w:bottom="1440" w:left="1440" w:header="567" w:footer="567" w:gutter="0"/>
          <w:cols w:space="708"/>
          <w:titlePg/>
          <w:docGrid w:linePitch="360"/>
        </w:sectPr>
      </w:pPr>
    </w:p>
    <w:p w:rsidR="00952355" w:rsidP="00952355" w:rsidRDefault="00952355" w14:paraId="04C7B84E" w14:textId="77777777">
      <w:pPr>
        <w:pStyle w:val="H2"/>
      </w:pPr>
      <w:r>
        <w:lastRenderedPageBreak/>
        <w:t>Appendix A: list of data quality checks/rules</w:t>
      </w:r>
    </w:p>
    <w:p w:rsidR="003C44F8" w:rsidP="2CBCF3BE" w:rsidRDefault="536B43E7" w14:paraId="026B8863" w14:textId="0A685E16">
      <w:pPr>
        <w:rPr>
          <w:b/>
          <w:bCs/>
        </w:rPr>
      </w:pPr>
      <w:r w:rsidRPr="2CBCF3BE">
        <w:rPr>
          <w:b/>
          <w:bCs/>
        </w:rPr>
        <w:t xml:space="preserve">Structural </w:t>
      </w:r>
      <w:r w:rsidRPr="2CBCF3BE" w:rsidR="478BA09C">
        <w:rPr>
          <w:b/>
          <w:bCs/>
        </w:rPr>
        <w:t xml:space="preserve">&amp; content </w:t>
      </w:r>
      <w:r w:rsidRPr="2CBCF3BE">
        <w:rPr>
          <w:b/>
          <w:bCs/>
        </w:rPr>
        <w:t>data quality checks</w:t>
      </w:r>
    </w:p>
    <w:p w:rsidRPr="0067588C" w:rsidR="002C4C40" w:rsidP="2CBCF3BE" w:rsidRDefault="002C4C40" w14:paraId="60EE2517" w14:textId="76F71978"/>
    <w:p w:rsidRPr="00971386" w:rsidR="002C4C40" w:rsidP="2CBCF3BE" w:rsidRDefault="21C145EC" w14:paraId="009916CB" w14:textId="00FAF662">
      <w:pPr>
        <w:rPr>
          <w:lang w:val="fr-FR"/>
        </w:rPr>
      </w:pPr>
      <w:r w:rsidR="21C145EC">
        <w:rPr/>
        <w:t xml:space="preserve">In the ‘Action’ column below, “Error message” means that an error message is imported into </w:t>
      </w:r>
      <w:proofErr w:type="gramStart"/>
      <w:r w:rsidR="21C145EC">
        <w:rPr/>
        <w:t>DHIS2</w:t>
      </w:r>
      <w:proofErr w:type="gramEnd"/>
      <w:r w:rsidR="21C145EC">
        <w:rPr/>
        <w:t xml:space="preserve"> and an entry is added to the log. “Error log” means that only the log is updated (no error message is imported into DHIS2).</w:t>
      </w:r>
      <w:r w:rsidR="4D9EC06F">
        <w:rPr/>
        <w:t xml:space="preserve"> Due to dhis2 constraint, if the log contains more than 1200 charac</w:t>
      </w:r>
      <w:r w:rsidR="4D9EC06F">
        <w:rPr/>
        <w:t xml:space="preserve">ters, the last 100 characters are </w:t>
      </w:r>
      <w:proofErr w:type="gramStart"/>
      <w:r w:rsidR="4D9EC06F">
        <w:rPr/>
        <w:t>removed</w:t>
      </w:r>
      <w:proofErr w:type="gramEnd"/>
      <w:r w:rsidR="4D9EC06F">
        <w:rPr/>
        <w:t xml:space="preserve"> and this sentence is added on top of the ori</w:t>
      </w:r>
      <w:r w:rsidR="2025758B">
        <w:rPr/>
        <w:t xml:space="preserve">ginal “##IMPORTANT##. </w:t>
      </w:r>
      <w:r w:rsidRPr="21F4CE64" w:rsidR="2025758B">
        <w:rPr>
          <w:lang w:val="fr-FR"/>
        </w:rPr>
        <w:t>Il y a plus d'erreurs, mais en raison de la taille de ce champ, il n'est pas possible de les afficher”.</w:t>
      </w:r>
    </w:p>
    <w:p w:rsidRPr="00971386" w:rsidR="003C44F8" w:rsidP="003C44F8" w:rsidRDefault="003C44F8" w14:paraId="427793D4" w14:textId="77777777">
      <w:pPr>
        <w:rPr>
          <w:lang w:val="fr-FR"/>
        </w:rPr>
      </w:pPr>
    </w:p>
    <w:tbl>
      <w:tblPr>
        <w:tblStyle w:val="TableGrid"/>
        <w:tblW w:w="14577" w:type="dxa"/>
        <w:tblLayout w:type="fixed"/>
        <w:tblLook w:val="04A0" w:firstRow="1" w:lastRow="0" w:firstColumn="1" w:lastColumn="0" w:noHBand="0" w:noVBand="1"/>
      </w:tblPr>
      <w:tblGrid>
        <w:gridCol w:w="562"/>
        <w:gridCol w:w="2694"/>
        <w:gridCol w:w="3213"/>
        <w:gridCol w:w="3213"/>
        <w:gridCol w:w="3213"/>
        <w:gridCol w:w="1682"/>
      </w:tblGrid>
      <w:tr w:rsidRPr="003C44F8" w:rsidR="006648BF" w:rsidTr="21F4CE64" w14:paraId="5CB66FEA" w14:textId="77777777">
        <w:trPr>
          <w:cantSplit/>
        </w:trPr>
        <w:tc>
          <w:tcPr>
            <w:tcW w:w="562" w:type="dxa"/>
            <w:tcBorders>
              <w:top w:val="single" w:color="auto" w:sz="4" w:space="0"/>
              <w:left w:val="single" w:color="auto" w:sz="4" w:space="0"/>
              <w:bottom w:val="single" w:color="auto" w:sz="4" w:space="0"/>
              <w:right w:val="single" w:color="auto" w:sz="4" w:space="0"/>
            </w:tcBorders>
            <w:tcMar/>
          </w:tcPr>
          <w:p w:rsidR="00817592" w:rsidP="2CBCF3BE" w:rsidRDefault="00817592" w14:paraId="223A4DE5" w14:textId="48C7CD54">
            <w:pPr>
              <w:rPr>
                <w:rFonts w:eastAsia="Calibri"/>
                <w:b/>
                <w:bCs/>
                <w:color w:val="000000" w:themeColor="text1"/>
              </w:rPr>
            </w:pPr>
            <w:r w:rsidRPr="2CBCF3BE">
              <w:rPr>
                <w:rFonts w:eastAsia="Calibri"/>
                <w:b/>
                <w:bCs/>
                <w:color w:val="000000" w:themeColor="text1"/>
              </w:rPr>
              <w:t>Code</w:t>
            </w:r>
          </w:p>
        </w:tc>
        <w:tc>
          <w:tcPr>
            <w:tcW w:w="2694" w:type="dxa"/>
            <w:tcBorders>
              <w:top w:val="single" w:color="auto" w:sz="4" w:space="0"/>
              <w:left w:val="single" w:color="auto" w:sz="4" w:space="0"/>
              <w:bottom w:val="single" w:color="auto" w:sz="4" w:space="0"/>
              <w:right w:val="single" w:color="auto" w:sz="4" w:space="0"/>
            </w:tcBorders>
            <w:tcMar/>
          </w:tcPr>
          <w:p w:rsidRPr="003C44F8" w:rsidR="00817592" w:rsidP="003716D4" w:rsidRDefault="00817592" w14:paraId="506BE486" w14:textId="7EB4C22B">
            <w:pPr>
              <w:rPr>
                <w:rFonts w:eastAsia="Times New Roman"/>
                <w:b/>
                <w:bCs/>
                <w:color w:val="000000"/>
                <w:sz w:val="24"/>
                <w:szCs w:val="24"/>
              </w:rPr>
            </w:pPr>
            <w:r w:rsidRPr="003C44F8">
              <w:rPr>
                <w:rFonts w:eastAsia="Times New Roman"/>
                <w:b/>
                <w:bCs/>
                <w:color w:val="000000"/>
                <w:sz w:val="24"/>
                <w:szCs w:val="24"/>
              </w:rPr>
              <w:t>Description</w:t>
            </w:r>
          </w:p>
        </w:tc>
        <w:tc>
          <w:tcPr>
            <w:tcW w:w="3213" w:type="dxa"/>
            <w:tcBorders>
              <w:top w:val="single" w:color="auto" w:sz="4" w:space="0"/>
              <w:left w:val="single" w:color="auto" w:sz="4" w:space="0"/>
              <w:bottom w:val="single" w:color="auto" w:sz="4" w:space="0"/>
              <w:right w:val="single" w:color="auto" w:sz="4" w:space="0"/>
            </w:tcBorders>
            <w:tcMar/>
          </w:tcPr>
          <w:p w:rsidR="00817592" w:rsidP="2CBCF3BE" w:rsidRDefault="00817592" w14:paraId="2DA0C63B" w14:textId="4E454DE6">
            <w:pPr>
              <w:rPr>
                <w:rFonts w:eastAsia="Calibri"/>
                <w:b/>
                <w:bCs/>
                <w:color w:val="000000" w:themeColor="text1"/>
              </w:rPr>
            </w:pPr>
            <w:r w:rsidRPr="2CBCF3BE">
              <w:rPr>
                <w:rFonts w:eastAsia="Calibri"/>
                <w:b/>
                <w:bCs/>
                <w:color w:val="000000" w:themeColor="text1"/>
              </w:rPr>
              <w:t>Message</w:t>
            </w:r>
          </w:p>
        </w:tc>
        <w:tc>
          <w:tcPr>
            <w:tcW w:w="3213" w:type="dxa"/>
            <w:tcBorders>
              <w:top w:val="single" w:color="auto" w:sz="4" w:space="0"/>
              <w:left w:val="single" w:color="auto" w:sz="4" w:space="0"/>
              <w:bottom w:val="single" w:color="auto" w:sz="4" w:space="0"/>
              <w:right w:val="single" w:color="auto" w:sz="4" w:space="0"/>
            </w:tcBorders>
            <w:tcMar/>
          </w:tcPr>
          <w:p w:rsidRPr="0067588C" w:rsidR="00817592" w:rsidP="2CBCF3BE" w:rsidRDefault="695F44BB" w14:paraId="4D26B0E1" w14:textId="77777777">
            <w:pPr>
              <w:spacing w:line="259" w:lineRule="auto"/>
              <w:rPr>
                <w:b/>
                <w:color w:val="000000" w:themeColor="text1"/>
                <w:sz w:val="24"/>
              </w:rPr>
            </w:pPr>
            <w:r w:rsidRPr="695F44BB">
              <w:rPr>
                <w:rFonts w:eastAsia="Calibri"/>
                <w:b/>
                <w:bCs/>
                <w:color w:val="000000" w:themeColor="text1"/>
              </w:rPr>
              <w:t xml:space="preserve">Message </w:t>
            </w:r>
            <w:proofErr w:type="spellStart"/>
            <w:r w:rsidRPr="695F44BB">
              <w:rPr>
                <w:rFonts w:eastAsia="Calibri"/>
                <w:b/>
                <w:bCs/>
                <w:color w:val="000000" w:themeColor="text1"/>
              </w:rPr>
              <w:t>fr</w:t>
            </w:r>
            <w:proofErr w:type="spellEnd"/>
          </w:p>
        </w:tc>
        <w:tc>
          <w:tcPr>
            <w:tcW w:w="3213" w:type="dxa"/>
            <w:tcBorders>
              <w:top w:val="single" w:color="auto" w:sz="4" w:space="0"/>
              <w:left w:val="single" w:color="auto" w:sz="4" w:space="0"/>
              <w:bottom w:val="single" w:color="auto" w:sz="4" w:space="0"/>
              <w:right w:val="single" w:color="auto" w:sz="4" w:space="0"/>
            </w:tcBorders>
            <w:tcMar/>
          </w:tcPr>
          <w:p w:rsidRPr="65741100" w:rsidR="65741100" w:rsidP="65741100" w:rsidRDefault="65741100" w14:paraId="760BA7C0" w14:textId="2313C504">
            <w:pPr>
              <w:spacing w:line="259" w:lineRule="auto"/>
              <w:rPr>
                <w:rFonts w:eastAsia="Calibri"/>
                <w:b/>
                <w:bCs/>
                <w:color w:val="000000" w:themeColor="text1"/>
              </w:rPr>
            </w:pPr>
            <w:r w:rsidRPr="65741100">
              <w:rPr>
                <w:rFonts w:eastAsia="Calibri"/>
                <w:b/>
                <w:bCs/>
                <w:color w:val="000000" w:themeColor="text1"/>
              </w:rPr>
              <w:t>Message dhis2</w:t>
            </w:r>
          </w:p>
        </w:tc>
        <w:tc>
          <w:tcPr>
            <w:tcW w:w="1682" w:type="dxa"/>
            <w:tcBorders>
              <w:top w:val="single" w:color="auto" w:sz="4" w:space="0"/>
              <w:left w:val="single" w:color="auto" w:sz="4" w:space="0"/>
              <w:bottom w:val="single" w:color="auto" w:sz="4" w:space="0"/>
              <w:right w:val="single" w:color="auto" w:sz="4" w:space="0"/>
            </w:tcBorders>
            <w:tcMar/>
          </w:tcPr>
          <w:p w:rsidRPr="003C44F8" w:rsidR="00817592" w:rsidP="2CBCF3BE" w:rsidRDefault="00817592" w14:paraId="4D01E4E1" w14:textId="0E8DF9B6">
            <w:pPr>
              <w:spacing w:line="259" w:lineRule="auto"/>
              <w:rPr>
                <w:rFonts w:eastAsia="Calibri"/>
                <w:b/>
                <w:bCs/>
                <w:color w:val="000000" w:themeColor="text1"/>
              </w:rPr>
            </w:pPr>
            <w:r w:rsidRPr="2CBCF3BE">
              <w:rPr>
                <w:rFonts w:eastAsia="Times New Roman"/>
                <w:b/>
                <w:bCs/>
                <w:color w:val="000000" w:themeColor="text1"/>
                <w:sz w:val="24"/>
                <w:szCs w:val="24"/>
              </w:rPr>
              <w:t>Action</w:t>
            </w:r>
          </w:p>
        </w:tc>
      </w:tr>
      <w:tr w:rsidR="006648BF" w:rsidTr="21F4CE64" w14:paraId="0831E721" w14:textId="77777777">
        <w:trPr>
          <w:cantSplit/>
        </w:trPr>
        <w:tc>
          <w:tcPr>
            <w:tcW w:w="562" w:type="dxa"/>
            <w:tcMar/>
          </w:tcPr>
          <w:p w:rsidR="00817592" w:rsidP="2CBCF3BE" w:rsidRDefault="00817592" w14:paraId="76042ADA" w14:textId="28CF986C">
            <w:pPr>
              <w:spacing w:line="259" w:lineRule="auto"/>
              <w:rPr>
                <w:rFonts w:eastAsia="Calibri"/>
                <w:color w:val="000000" w:themeColor="text1"/>
              </w:rPr>
            </w:pPr>
            <w:r w:rsidRPr="2CBCF3BE">
              <w:rPr>
                <w:rFonts w:eastAsia="Calibri"/>
                <w:color w:val="000000" w:themeColor="text1"/>
              </w:rPr>
              <w:t>01</w:t>
            </w:r>
          </w:p>
        </w:tc>
        <w:tc>
          <w:tcPr>
            <w:tcW w:w="2694" w:type="dxa"/>
            <w:tcMar/>
          </w:tcPr>
          <w:p w:rsidR="00817592" w:rsidP="2CBCF3BE" w:rsidRDefault="00817592" w14:paraId="53CC0B34" w14:textId="4681B0E5">
            <w:pPr>
              <w:rPr>
                <w:rFonts w:eastAsia="Calibri"/>
                <w:color w:val="000000" w:themeColor="text1"/>
              </w:rPr>
            </w:pPr>
            <w:r w:rsidRPr="2CBCF3BE">
              <w:rPr>
                <w:rFonts w:eastAsia="Calibri"/>
                <w:color w:val="000000" w:themeColor="text1"/>
              </w:rPr>
              <w:t>There are events after Sortie event date</w:t>
            </w:r>
          </w:p>
        </w:tc>
        <w:tc>
          <w:tcPr>
            <w:tcW w:w="3213" w:type="dxa"/>
            <w:tcMar/>
          </w:tcPr>
          <w:p w:rsidR="00817592" w:rsidP="2CBCF3BE" w:rsidRDefault="00817592" w14:paraId="0C5E747E" w14:textId="57F11A25">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xml:space="preserve">} has events after a Sortie event date. </w:t>
            </w:r>
            <w:r w:rsidRPr="00C819B7">
              <w:rPr>
                <w:rFonts w:eastAsia="Calibri"/>
                <w:color w:val="000000" w:themeColor="text1"/>
                <w:lang w:val="fr-FR"/>
              </w:rPr>
              <w:t xml:space="preserve">Date </w:t>
            </w:r>
            <w:proofErr w:type="gramStart"/>
            <w:r w:rsidRPr="00C819B7">
              <w:rPr>
                <w:rFonts w:eastAsia="Calibri"/>
                <w:color w:val="000000" w:themeColor="text1"/>
                <w:lang w:val="fr-FR"/>
              </w:rPr>
              <w:t>sortie:</w:t>
            </w:r>
            <w:proofErr w:type="gramEnd"/>
            <w:r w:rsidRPr="00C819B7">
              <w:rPr>
                <w:rFonts w:eastAsia="Calibri"/>
                <w:color w:val="000000" w:themeColor="text1"/>
                <w:lang w:val="fr-FR"/>
              </w:rPr>
              <w:t xml:space="preserve"> ${</w:t>
            </w:r>
            <w:proofErr w:type="spellStart"/>
            <w:r w:rsidRPr="00C819B7">
              <w:rPr>
                <w:rFonts w:eastAsia="Calibri"/>
                <w:color w:val="000000" w:themeColor="text1"/>
                <w:lang w:val="fr-FR"/>
              </w:rPr>
              <w:t>this.ARV_DateSortie.format</w:t>
            </w:r>
            <w:proofErr w:type="spellEnd"/>
            <w:r w:rsidRPr="00C819B7">
              <w:rPr>
                <w:rFonts w:eastAsia="Calibri"/>
                <w:color w:val="000000" w:themeColor="text1"/>
                <w:lang w:val="fr-FR"/>
              </w:rPr>
              <w:t xml:space="preserve">(DHIS2_DATEFORMAT)}. </w:t>
            </w:r>
            <w:r w:rsidRPr="2CBCF3BE">
              <w:rPr>
                <w:rFonts w:eastAsia="Calibri"/>
                <w:color w:val="000000" w:themeColor="text1"/>
              </w:rPr>
              <w:t>Last known event date: ${</w:t>
            </w:r>
            <w:proofErr w:type="spellStart"/>
            <w:proofErr w:type="gramStart"/>
            <w:r w:rsidRPr="2CBCF3BE">
              <w:rPr>
                <w:rFonts w:eastAsia="Calibri"/>
                <w:color w:val="000000" w:themeColor="text1"/>
              </w:rPr>
              <w:t>lastEvent.eventDate.format</w:t>
            </w:r>
            <w:proofErr w:type="spellEnd"/>
            <w:proofErr w:type="gramEnd"/>
            <w:r w:rsidRPr="2CBCF3BE">
              <w:rPr>
                <w:rFonts w:eastAsia="Calibri"/>
                <w:color w:val="000000" w:themeColor="text1"/>
              </w:rPr>
              <w:t>(DHIS2_DATEFORMAT)}</w:t>
            </w:r>
          </w:p>
        </w:tc>
        <w:tc>
          <w:tcPr>
            <w:tcW w:w="3213" w:type="dxa"/>
            <w:tcMar/>
          </w:tcPr>
          <w:p w:rsidRPr="61B037E0" w:rsidR="00817592" w:rsidP="6CBDD183" w:rsidRDefault="005D47F5" w14:paraId="5A9B7D24" w14:textId="0EA5AE24">
            <w:pPr>
              <w:spacing w:line="259" w:lineRule="auto"/>
              <w:rPr>
                <w:rFonts w:eastAsia="Calibri"/>
                <w:color w:val="000000" w:themeColor="text1"/>
              </w:rPr>
            </w:pPr>
            <w:r w:rsidRPr="005D47F5">
              <w:rPr>
                <w:rFonts w:eastAsia="Calibri"/>
                <w:color w:val="000000" w:themeColor="text1"/>
                <w:lang w:val="fr-FR"/>
              </w:rPr>
              <w:t>Le patient ${</w:t>
            </w:r>
            <w:proofErr w:type="spellStart"/>
            <w:proofErr w:type="gramStart"/>
            <w:r w:rsidRPr="005D47F5">
              <w:rPr>
                <w:rFonts w:eastAsia="Calibri"/>
                <w:color w:val="000000" w:themeColor="text1"/>
                <w:lang w:val="fr-FR"/>
              </w:rPr>
              <w:t>this.code</w:t>
            </w:r>
            <w:proofErr w:type="spellEnd"/>
            <w:proofErr w:type="gramEnd"/>
            <w:r w:rsidRPr="005D47F5">
              <w:rPr>
                <w:rFonts w:eastAsia="Calibri"/>
                <w:color w:val="000000" w:themeColor="text1"/>
                <w:lang w:val="fr-FR"/>
              </w:rPr>
              <w:t xml:space="preserve">} a des </w:t>
            </w:r>
            <w:proofErr w:type="spellStart"/>
            <w:r w:rsidRPr="005D47F5">
              <w:rPr>
                <w:rFonts w:eastAsia="Calibri"/>
                <w:color w:val="000000" w:themeColor="text1"/>
                <w:lang w:val="fr-FR"/>
              </w:rPr>
              <w:t>evenements</w:t>
            </w:r>
            <w:proofErr w:type="spellEnd"/>
            <w:r w:rsidRPr="005D47F5">
              <w:rPr>
                <w:rFonts w:eastAsia="Calibri"/>
                <w:color w:val="000000" w:themeColor="text1"/>
                <w:lang w:val="fr-FR"/>
              </w:rPr>
              <w:t xml:space="preserve"> après une date sortie. Date </w:t>
            </w:r>
            <w:proofErr w:type="gramStart"/>
            <w:r w:rsidRPr="005D47F5">
              <w:rPr>
                <w:rFonts w:eastAsia="Calibri"/>
                <w:color w:val="000000" w:themeColor="text1"/>
                <w:lang w:val="fr-FR"/>
              </w:rPr>
              <w:t>sortie:</w:t>
            </w:r>
            <w:proofErr w:type="gramEnd"/>
            <w:r w:rsidRPr="005D47F5">
              <w:rPr>
                <w:rFonts w:eastAsia="Calibri"/>
                <w:color w:val="000000" w:themeColor="text1"/>
                <w:lang w:val="fr-FR"/>
              </w:rPr>
              <w:t xml:space="preserve"> ${</w:t>
            </w:r>
            <w:proofErr w:type="spellStart"/>
            <w:r w:rsidRPr="005D47F5">
              <w:rPr>
                <w:rFonts w:eastAsia="Calibri"/>
                <w:color w:val="000000" w:themeColor="text1"/>
                <w:lang w:val="fr-FR"/>
              </w:rPr>
              <w:t>this.ARV_DateSortie.format</w:t>
            </w:r>
            <w:proofErr w:type="spellEnd"/>
            <w:r w:rsidRPr="005D47F5">
              <w:rPr>
                <w:rFonts w:eastAsia="Calibri"/>
                <w:color w:val="000000" w:themeColor="text1"/>
                <w:lang w:val="fr-FR"/>
              </w:rPr>
              <w:t>(DHIS2_DATEFORMAT)}. Dernier évènement enregistré : ${</w:t>
            </w:r>
            <w:proofErr w:type="spellStart"/>
            <w:proofErr w:type="gramStart"/>
            <w:r w:rsidRPr="005D47F5">
              <w:rPr>
                <w:rFonts w:eastAsia="Calibri"/>
                <w:color w:val="000000" w:themeColor="text1"/>
                <w:lang w:val="fr-FR"/>
              </w:rPr>
              <w:t>lastEvent.eventDate.format</w:t>
            </w:r>
            <w:proofErr w:type="spellEnd"/>
            <w:proofErr w:type="gramEnd"/>
            <w:r w:rsidRPr="005D47F5">
              <w:rPr>
                <w:rFonts w:eastAsia="Calibri"/>
                <w:color w:val="000000" w:themeColor="text1"/>
                <w:lang w:val="fr-FR"/>
              </w:rPr>
              <w:t>(DHIS2_DATEFORMAT)}</w:t>
            </w:r>
          </w:p>
        </w:tc>
        <w:tc>
          <w:tcPr>
            <w:tcW w:w="3213" w:type="dxa"/>
            <w:tcMar/>
          </w:tcPr>
          <w:p w:rsidRPr="65741100" w:rsidR="65741100" w:rsidP="65741100" w:rsidRDefault="41359D90" w14:paraId="19F8947D" w14:textId="013C571D">
            <w:pPr>
              <w:spacing w:line="259" w:lineRule="auto"/>
              <w:rPr>
                <w:rFonts w:eastAsia="Calibri"/>
                <w:color w:val="000000" w:themeColor="text1"/>
                <w:lang w:val="fr-FR"/>
              </w:rPr>
            </w:pPr>
            <w:r w:rsidRPr="3189C81A">
              <w:rPr>
                <w:rFonts w:eastAsia="Calibri"/>
                <w:color w:val="000000" w:themeColor="text1"/>
                <w:lang w:val="fr-FR"/>
              </w:rPr>
              <w:t>Le patient a d</w:t>
            </w:r>
            <w:r w:rsidRPr="3189C81A" w:rsidR="697E98DC">
              <w:rPr>
                <w:rFonts w:eastAsia="Calibri"/>
                <w:color w:val="000000" w:themeColor="text1"/>
                <w:lang w:val="fr-FR"/>
              </w:rPr>
              <w:t xml:space="preserve">es </w:t>
            </w:r>
            <w:proofErr w:type="spellStart"/>
            <w:r w:rsidRPr="3189C81A" w:rsidR="697E98DC">
              <w:rPr>
                <w:rFonts w:eastAsia="Calibri"/>
                <w:color w:val="000000" w:themeColor="text1"/>
                <w:lang w:val="fr-FR"/>
              </w:rPr>
              <w:t>evenements</w:t>
            </w:r>
            <w:proofErr w:type="spellEnd"/>
            <w:r w:rsidRPr="3189C81A" w:rsidR="697E98DC">
              <w:rPr>
                <w:rFonts w:eastAsia="Calibri"/>
                <w:color w:val="000000" w:themeColor="text1"/>
                <w:lang w:val="fr-FR"/>
              </w:rPr>
              <w:t xml:space="preserve"> après une date sortie. Date </w:t>
            </w:r>
            <w:proofErr w:type="gramStart"/>
            <w:r w:rsidRPr="3189C81A" w:rsidR="697E98DC">
              <w:rPr>
                <w:rFonts w:eastAsia="Calibri"/>
                <w:color w:val="000000" w:themeColor="text1"/>
                <w:lang w:val="fr-FR"/>
              </w:rPr>
              <w:t>sortie:</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this.ARV_DateSortie.format</w:t>
            </w:r>
            <w:proofErr w:type="spellEnd"/>
            <w:r w:rsidRPr="3189C81A" w:rsidR="697E98DC">
              <w:rPr>
                <w:rFonts w:eastAsia="Calibri"/>
                <w:color w:val="000000" w:themeColor="text1"/>
                <w:lang w:val="fr-FR"/>
              </w:rPr>
              <w:t>(DHIS2_DATEFORMAT)}. Dernier évènement enregistré : ${</w:t>
            </w:r>
            <w:proofErr w:type="spellStart"/>
            <w:proofErr w:type="gramStart"/>
            <w:r w:rsidRPr="3189C81A" w:rsidR="697E98DC">
              <w:rPr>
                <w:rFonts w:eastAsia="Calibri"/>
                <w:color w:val="000000" w:themeColor="text1"/>
                <w:lang w:val="fr-FR"/>
              </w:rPr>
              <w:t>lastEvent.eventDate.format</w:t>
            </w:r>
            <w:proofErr w:type="spellEnd"/>
            <w:proofErr w:type="gramEnd"/>
            <w:r w:rsidRPr="3189C81A" w:rsidR="697E98DC">
              <w:rPr>
                <w:rFonts w:eastAsia="Calibri"/>
                <w:color w:val="000000" w:themeColor="text1"/>
                <w:lang w:val="fr-FR"/>
              </w:rPr>
              <w:t>(DHIS2_DATEFORMAT)}</w:t>
            </w:r>
          </w:p>
        </w:tc>
        <w:tc>
          <w:tcPr>
            <w:tcW w:w="1682" w:type="dxa"/>
            <w:tcMar/>
          </w:tcPr>
          <w:p w:rsidR="00817592" w:rsidP="6CBDD183" w:rsidRDefault="00817592" w14:paraId="43119435" w14:textId="7BF9E532">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4BAD7DB1" w14:textId="77777777">
        <w:trPr>
          <w:cantSplit/>
        </w:trPr>
        <w:tc>
          <w:tcPr>
            <w:tcW w:w="562" w:type="dxa"/>
            <w:tcMar/>
          </w:tcPr>
          <w:p w:rsidR="00817592" w:rsidP="12ED8B9B" w:rsidRDefault="65FB29FC" w14:paraId="0D444120" w14:textId="3DD3A198">
            <w:pPr>
              <w:spacing w:line="259" w:lineRule="auto"/>
              <w:rPr>
                <w:rFonts w:eastAsia="Calibri"/>
                <w:color w:val="000000" w:themeColor="text1"/>
              </w:rPr>
            </w:pPr>
            <w:commentRangeStart w:id="68"/>
            <w:commentRangeStart w:id="69"/>
            <w:commentRangeStart w:id="70"/>
            <w:r w:rsidRPr="3189C81A">
              <w:rPr>
                <w:rFonts w:eastAsia="Calibri"/>
                <w:color w:val="000000" w:themeColor="text1"/>
              </w:rPr>
              <w:t>02</w:t>
            </w:r>
            <w:commentRangeEnd w:id="68"/>
            <w:r w:rsidR="00817592">
              <w:rPr>
                <w:rStyle w:val="CommentReference"/>
              </w:rPr>
              <w:commentReference w:id="68"/>
            </w:r>
            <w:commentRangeEnd w:id="69"/>
            <w:r w:rsidR="00817592">
              <w:rPr>
                <w:rStyle w:val="CommentReference"/>
              </w:rPr>
              <w:commentReference w:id="69"/>
            </w:r>
            <w:commentRangeEnd w:id="70"/>
            <w:r w:rsidR="006C5097">
              <w:rPr>
                <w:rStyle w:val="CommentReference"/>
                <w:rFonts w:eastAsia="Times New Roman" w:cs="Times New Roman" w:asciiTheme="minorHAnsi" w:hAnsiTheme="minorHAnsi"/>
              </w:rPr>
              <w:commentReference w:id="70"/>
            </w:r>
          </w:p>
        </w:tc>
        <w:tc>
          <w:tcPr>
            <w:tcW w:w="2694" w:type="dxa"/>
            <w:tcMar/>
          </w:tcPr>
          <w:p w:rsidR="00817592" w:rsidP="12ED8B9B" w:rsidRDefault="2FFBACB5" w14:paraId="5A367E7A" w14:textId="040AFB88">
            <w:pPr>
              <w:rPr>
                <w:rFonts w:eastAsia="Calibri"/>
                <w:color w:val="000000" w:themeColor="text1"/>
              </w:rPr>
            </w:pPr>
            <w:r w:rsidRPr="688D05DB">
              <w:rPr>
                <w:rFonts w:eastAsia="Calibri"/>
                <w:color w:val="000000" w:themeColor="text1"/>
              </w:rPr>
              <w:t>Number of days until the next treatment (</w:t>
            </w:r>
            <w:proofErr w:type="spellStart"/>
            <w:r w:rsidRPr="688D05DB">
              <w:rPr>
                <w:rFonts w:eastAsia="Calibri"/>
                <w:color w:val="000000" w:themeColor="text1"/>
              </w:rPr>
              <w:t>dateprochainrendev</w:t>
            </w:r>
            <w:proofErr w:type="spellEnd"/>
            <w:r w:rsidRPr="688D05DB">
              <w:rPr>
                <w:rFonts w:eastAsia="Calibri"/>
                <w:color w:val="000000" w:themeColor="text1"/>
              </w:rPr>
              <w:t xml:space="preserve">) below </w:t>
            </w:r>
            <w:r w:rsidRPr="688D05DB" w:rsidR="464445F8">
              <w:rPr>
                <w:rFonts w:eastAsia="Calibri"/>
                <w:color w:val="000000" w:themeColor="text1"/>
              </w:rPr>
              <w:t>0</w:t>
            </w:r>
          </w:p>
        </w:tc>
        <w:tc>
          <w:tcPr>
            <w:tcW w:w="3213" w:type="dxa"/>
            <w:tcMar/>
          </w:tcPr>
          <w:p w:rsidR="00817592" w:rsidP="12ED8B9B" w:rsidRDefault="2FFBACB5" w14:paraId="5085BC28" w14:textId="7A41C73C">
            <w:pPr>
              <w:rPr>
                <w:rFonts w:eastAsia="Calibri"/>
                <w:color w:val="000000" w:themeColor="text1"/>
              </w:rPr>
            </w:pPr>
            <w:r w:rsidRPr="688D05DB">
              <w:rPr>
                <w:rFonts w:eastAsia="Calibri"/>
                <w:color w:val="000000" w:themeColor="text1"/>
              </w:rPr>
              <w:t>Patient ${</w:t>
            </w:r>
            <w:proofErr w:type="spellStart"/>
            <w:r w:rsidRPr="688D05DB">
              <w:rPr>
                <w:rFonts w:eastAsia="Calibri"/>
                <w:color w:val="000000" w:themeColor="text1"/>
              </w:rPr>
              <w:t>codepatient</w:t>
            </w:r>
            <w:proofErr w:type="spellEnd"/>
            <w:r w:rsidRPr="688D05DB">
              <w:rPr>
                <w:rFonts w:eastAsia="Calibri"/>
                <w:color w:val="000000" w:themeColor="text1"/>
              </w:rPr>
              <w:t xml:space="preserve">} </w:t>
            </w:r>
            <w:r w:rsidRPr="688D05DB">
              <w:rPr>
                <w:rFonts w:asciiTheme="minorHAnsi" w:hAnsiTheme="minorHAnsi" w:cstheme="minorBidi"/>
                <w:lang w:eastAsia="en-US"/>
              </w:rPr>
              <w:t xml:space="preserve">has </w:t>
            </w:r>
            <w:proofErr w:type="gramStart"/>
            <w:r w:rsidRPr="688D05DB">
              <w:rPr>
                <w:rFonts w:asciiTheme="minorHAnsi" w:hAnsiTheme="minorHAnsi" w:cstheme="minorBidi"/>
                <w:lang w:eastAsia="en-US"/>
              </w:rPr>
              <w:t>a number of</w:t>
            </w:r>
            <w:proofErr w:type="gramEnd"/>
            <w:r w:rsidRPr="688D05DB">
              <w:rPr>
                <w:rFonts w:asciiTheme="minorHAnsi" w:hAnsiTheme="minorHAnsi" w:cstheme="minorBidi"/>
                <w:lang w:eastAsia="en-US"/>
              </w:rPr>
              <w:t xml:space="preserve"> days until next treatment below </w:t>
            </w:r>
            <w:r w:rsidRPr="688D05DB" w:rsidR="464445F8">
              <w:rPr>
                <w:rFonts w:asciiTheme="minorHAnsi" w:hAnsiTheme="minorHAnsi" w:cstheme="minorBidi"/>
                <w:lang w:eastAsia="en-US"/>
              </w:rPr>
              <w:t>0</w:t>
            </w:r>
            <w:r w:rsidRPr="688D05DB">
              <w:rPr>
                <w:rFonts w:asciiTheme="minorHAnsi" w:hAnsiTheme="minorHAnsi" w:cstheme="minorBidi"/>
                <w:lang w:eastAsia="en-US"/>
              </w:rPr>
              <w:t xml:space="preserve"> (the number of days is </w:t>
            </w:r>
            <w:r w:rsidRPr="688D05DB">
              <w:rPr>
                <w:rFonts w:eastAsia="Calibri"/>
                <w:color w:val="000000" w:themeColor="text1"/>
              </w:rPr>
              <w:t>${</w:t>
            </w:r>
            <w:proofErr w:type="spellStart"/>
            <w:r w:rsidRPr="688D05DB">
              <w:rPr>
                <w:rFonts w:eastAsia="Calibri"/>
                <w:color w:val="000000" w:themeColor="text1"/>
              </w:rPr>
              <w:t>dateprochainrendev</w:t>
            </w:r>
            <w:proofErr w:type="spellEnd"/>
            <w:r w:rsidRPr="688D05DB">
              <w:rPr>
                <w:rFonts w:eastAsia="Calibri"/>
                <w:color w:val="000000" w:themeColor="text1"/>
              </w:rPr>
              <w:t>}). Check the row number ${</w:t>
            </w:r>
            <w:proofErr w:type="spellStart"/>
            <w:r w:rsidRPr="688D05DB">
              <w:rPr>
                <w:rFonts w:eastAsia="Calibri"/>
                <w:color w:val="000000" w:themeColor="text1"/>
              </w:rPr>
              <w:t>row_number</w:t>
            </w:r>
            <w:proofErr w:type="spellEnd"/>
            <w:r w:rsidRPr="688D05DB">
              <w:rPr>
                <w:rFonts w:eastAsia="Calibri"/>
                <w:color w:val="000000" w:themeColor="text1"/>
              </w:rPr>
              <w:t xml:space="preserve"> + 1} in the ${CURRENT_TABLE} table`</w:t>
            </w:r>
          </w:p>
        </w:tc>
        <w:tc>
          <w:tcPr>
            <w:tcW w:w="3213" w:type="dxa"/>
            <w:tcMar/>
          </w:tcPr>
          <w:p w:rsidRPr="0042765A" w:rsidR="00817592" w:rsidP="02B6DD2B" w:rsidRDefault="5513ED7C" w14:paraId="5857348F" w14:textId="2777C9A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r w:rsidRPr="688D05DB">
              <w:rPr>
                <w:rFonts w:eastAsia="Calibri"/>
                <w:color w:val="000000" w:themeColor="text1"/>
                <w:lang w:val="fr-FR"/>
              </w:rPr>
              <w:t>codepatient</w:t>
            </w:r>
            <w:proofErr w:type="spellEnd"/>
            <w:r w:rsidRPr="688D05DB">
              <w:rPr>
                <w:rFonts w:eastAsia="Calibri"/>
                <w:color w:val="000000" w:themeColor="text1"/>
                <w:lang w:val="fr-FR"/>
              </w:rPr>
              <w:t xml:space="preserve">} a un nombre de jours au prochain rendez-vous qui est inférieur à </w:t>
            </w:r>
            <w:r w:rsidRPr="688D05DB" w:rsidR="464445F8">
              <w:rPr>
                <w:rFonts w:eastAsia="Calibri"/>
                <w:color w:val="000000" w:themeColor="text1"/>
                <w:lang w:val="fr-FR"/>
              </w:rPr>
              <w:t>0</w:t>
            </w:r>
            <w:r w:rsidRPr="688D05DB">
              <w:rPr>
                <w:rFonts w:eastAsia="Calibri"/>
                <w:color w:val="000000" w:themeColor="text1"/>
                <w:lang w:val="fr-FR"/>
              </w:rPr>
              <w:t xml:space="preserve"> (le nombre de jours est ${</w:t>
            </w:r>
            <w:proofErr w:type="spellStart"/>
            <w:r w:rsidRPr="688D05DB">
              <w:rPr>
                <w:rFonts w:eastAsia="Calibri"/>
                <w:color w:val="000000" w:themeColor="text1"/>
                <w:lang w:val="fr-FR"/>
              </w:rPr>
              <w:t>dateprochainrendev</w:t>
            </w:r>
            <w:proofErr w:type="spellEnd"/>
            <w:r w:rsidRPr="688D05DB">
              <w:rPr>
                <w:rFonts w:eastAsia="Calibri"/>
                <w:color w:val="000000" w:themeColor="text1"/>
                <w:lang w:val="fr-FR"/>
              </w:rPr>
              <w:t>}). Veuillez consulter la ligne ${</w:t>
            </w:r>
            <w:proofErr w:type="spellStart"/>
            <w:r w:rsidRPr="688D05DB">
              <w:rPr>
                <w:rFonts w:eastAsia="Calibri"/>
                <w:color w:val="000000" w:themeColor="text1"/>
                <w:lang w:val="fr-FR"/>
              </w:rPr>
              <w:t>row_number</w:t>
            </w:r>
            <w:proofErr w:type="spellEnd"/>
            <w:r w:rsidRPr="688D05DB">
              <w:rPr>
                <w:rFonts w:eastAsia="Calibri"/>
                <w:color w:val="000000" w:themeColor="text1"/>
                <w:lang w:val="fr-FR"/>
              </w:rPr>
              <w:t xml:space="preserve"> + 1} dans la table ${CURRENT_TABLE}</w:t>
            </w:r>
          </w:p>
        </w:tc>
        <w:tc>
          <w:tcPr>
            <w:tcW w:w="3213" w:type="dxa"/>
            <w:tcMar/>
          </w:tcPr>
          <w:p w:rsidRPr="0042765A" w:rsidR="65741100" w:rsidP="65741100" w:rsidRDefault="511C1B87" w14:paraId="1997026A" w14:textId="66420E6E">
            <w:pPr>
              <w:spacing w:line="259" w:lineRule="auto"/>
              <w:rPr>
                <w:rFonts w:eastAsia="Calibri"/>
                <w:color w:val="000000" w:themeColor="text1"/>
                <w:lang w:val="fr-FR"/>
              </w:rPr>
            </w:pPr>
            <w:r w:rsidRPr="688D05DB">
              <w:rPr>
                <w:rFonts w:eastAsia="Calibri"/>
                <w:color w:val="000000" w:themeColor="text1"/>
                <w:lang w:val="fr-FR"/>
              </w:rPr>
              <w:t xml:space="preserve">Le patient a un nombre de jours au </w:t>
            </w:r>
            <w:r w:rsidRPr="688D05DB" w:rsidR="7A829F89">
              <w:rPr>
                <w:rFonts w:eastAsia="Calibri"/>
                <w:color w:val="000000" w:themeColor="text1"/>
                <w:lang w:val="fr-FR"/>
              </w:rPr>
              <w:t>prochain rendez</w:t>
            </w:r>
            <w:r w:rsidRPr="688D05DB" w:rsidR="4D411E4C">
              <w:rPr>
                <w:rFonts w:eastAsia="Calibri"/>
                <w:color w:val="000000" w:themeColor="text1"/>
                <w:lang w:val="fr-FR"/>
              </w:rPr>
              <w:t>-vous qui est</w:t>
            </w:r>
            <w:r w:rsidRPr="688D05DB" w:rsidR="7A829F89">
              <w:rPr>
                <w:rFonts w:eastAsia="Calibri"/>
                <w:color w:val="000000" w:themeColor="text1"/>
                <w:lang w:val="fr-FR"/>
              </w:rPr>
              <w:t xml:space="preserve"> inférieur à </w:t>
            </w:r>
            <w:r w:rsidRPr="688D05DB" w:rsidR="09D1C3F7">
              <w:rPr>
                <w:rFonts w:eastAsia="Calibri"/>
                <w:color w:val="000000" w:themeColor="text1"/>
                <w:lang w:val="fr-FR"/>
              </w:rPr>
              <w:t>0</w:t>
            </w:r>
            <w:r w:rsidRPr="688D05DB" w:rsidR="4D411E4C">
              <w:rPr>
                <w:rFonts w:eastAsia="Calibri"/>
                <w:color w:val="000000" w:themeColor="text1"/>
                <w:lang w:val="fr-FR"/>
              </w:rPr>
              <w:t xml:space="preserve"> (le nombre de jours est</w:t>
            </w:r>
            <w:r w:rsidRPr="688D05DB" w:rsidR="7A829F89">
              <w:rPr>
                <w:rFonts w:eastAsia="Calibri"/>
                <w:color w:val="000000" w:themeColor="text1"/>
                <w:lang w:val="fr-FR"/>
              </w:rPr>
              <w:t xml:space="preserve"> ${</w:t>
            </w:r>
            <w:proofErr w:type="spellStart"/>
            <w:r w:rsidRPr="688D05DB" w:rsidR="7A829F89">
              <w:rPr>
                <w:rFonts w:eastAsia="Calibri"/>
                <w:color w:val="000000" w:themeColor="text1"/>
                <w:lang w:val="fr-FR"/>
              </w:rPr>
              <w:t>dateprochainrendev</w:t>
            </w:r>
            <w:proofErr w:type="spellEnd"/>
            <w:r w:rsidRPr="688D05DB" w:rsidR="7A829F89">
              <w:rPr>
                <w:rFonts w:eastAsia="Calibri"/>
                <w:color w:val="000000" w:themeColor="text1"/>
                <w:lang w:val="fr-FR"/>
              </w:rPr>
              <w:t>}</w:t>
            </w:r>
            <w:r w:rsidRPr="688D05DB" w:rsidR="5B932F1E">
              <w:rPr>
                <w:rFonts w:eastAsia="Calibri"/>
                <w:color w:val="000000" w:themeColor="text1"/>
                <w:lang w:val="fr-FR"/>
              </w:rPr>
              <w:t xml:space="preserve"> à </w:t>
            </w:r>
            <w:r w:rsidRPr="688D05DB" w:rsidR="6E0A49B8">
              <w:rPr>
                <w:rFonts w:eastAsia="Calibri"/>
                <w:color w:val="000000" w:themeColor="text1"/>
                <w:lang w:val="fr-FR"/>
              </w:rPr>
              <w:t>${</w:t>
            </w:r>
            <w:proofErr w:type="spellStart"/>
            <w:r w:rsidRPr="688D05DB" w:rsidR="6E0A49B8">
              <w:rPr>
                <w:rFonts w:eastAsia="Calibri"/>
                <w:color w:val="000000" w:themeColor="text1"/>
                <w:lang w:val="fr-FR"/>
              </w:rPr>
              <w:t>datetraitement</w:t>
            </w:r>
            <w:proofErr w:type="spellEnd"/>
            <w:r w:rsidRPr="688D05DB" w:rsidR="6E0A49B8">
              <w:rPr>
                <w:rFonts w:eastAsia="Calibri"/>
                <w:color w:val="000000" w:themeColor="text1"/>
                <w:lang w:val="fr-FR"/>
              </w:rPr>
              <w:t>}</w:t>
            </w:r>
            <w:r w:rsidRPr="688D05DB" w:rsidR="4D411E4C">
              <w:rPr>
                <w:rFonts w:eastAsia="Calibri"/>
                <w:color w:val="000000" w:themeColor="text1"/>
                <w:lang w:val="fr-FR"/>
              </w:rPr>
              <w:t>)</w:t>
            </w:r>
            <w:r w:rsidRPr="688D05DB" w:rsidR="7A829F89">
              <w:rPr>
                <w:rFonts w:eastAsia="Calibri"/>
                <w:color w:val="000000" w:themeColor="text1"/>
                <w:lang w:val="fr-FR"/>
              </w:rPr>
              <w:t>.</w:t>
            </w:r>
          </w:p>
        </w:tc>
        <w:tc>
          <w:tcPr>
            <w:tcW w:w="1682" w:type="dxa"/>
            <w:tcMar/>
          </w:tcPr>
          <w:p w:rsidR="00817592" w:rsidP="02B6DD2B" w:rsidRDefault="00817592" w14:paraId="1CABC101" w14:textId="30FE55A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574A4E44" w14:textId="77777777">
        <w:trPr>
          <w:cantSplit/>
        </w:trPr>
        <w:tc>
          <w:tcPr>
            <w:tcW w:w="562" w:type="dxa"/>
            <w:tcMar/>
          </w:tcPr>
          <w:p w:rsidR="00817592" w:rsidP="2CBCF3BE" w:rsidRDefault="00817592" w14:paraId="26F165E1" w14:textId="27BA2DD9">
            <w:pPr>
              <w:spacing w:line="259" w:lineRule="auto"/>
              <w:rPr>
                <w:rFonts w:eastAsia="Calibri"/>
                <w:color w:val="000000" w:themeColor="text1"/>
              </w:rPr>
            </w:pPr>
            <w:r w:rsidRPr="2CBCF3BE">
              <w:rPr>
                <w:rFonts w:eastAsia="Calibri"/>
                <w:color w:val="000000" w:themeColor="text1"/>
              </w:rPr>
              <w:lastRenderedPageBreak/>
              <w:t>03</w:t>
            </w:r>
          </w:p>
        </w:tc>
        <w:tc>
          <w:tcPr>
            <w:tcW w:w="2694" w:type="dxa"/>
            <w:tcMar/>
          </w:tcPr>
          <w:p w:rsidR="00817592" w:rsidP="2CBCF3BE" w:rsidRDefault="00817592" w14:paraId="71CC4106" w14:textId="22E59ED5">
            <w:pPr>
              <w:rPr>
                <w:rFonts w:eastAsia="Calibri"/>
                <w:color w:val="000000" w:themeColor="text1"/>
              </w:rPr>
            </w:pPr>
            <w:r w:rsidRPr="2CBCF3BE">
              <w:rPr>
                <w:rFonts w:eastAsia="Calibri"/>
                <w:color w:val="000000" w:themeColor="text1"/>
              </w:rPr>
              <w:t>Patient with more than one consultation the very same date</w:t>
            </w:r>
          </w:p>
        </w:tc>
        <w:tc>
          <w:tcPr>
            <w:tcW w:w="3213" w:type="dxa"/>
            <w:tcMar/>
          </w:tcPr>
          <w:p w:rsidR="00817592" w:rsidP="2CBCF3BE" w:rsidRDefault="00817592" w14:paraId="04EBFE2E" w14:textId="4C263E4E">
            <w:pPr>
              <w:rPr>
                <w:rFonts w:eastAsia="Calibri"/>
                <w:color w:val="000000" w:themeColor="text1"/>
              </w:rPr>
            </w:pPr>
            <w:r w:rsidRPr="2CBCF3BE">
              <w:rPr>
                <w:rFonts w:eastAsia="Calibri"/>
                <w:color w:val="000000" w:themeColor="text1"/>
              </w:rPr>
              <w:t>Patient ${</w:t>
            </w:r>
            <w:proofErr w:type="spellStart"/>
            <w:proofErr w:type="gramStart"/>
            <w:r w:rsidRPr="65741100" w:rsidR="65741100">
              <w:rPr>
                <w:rFonts w:eastAsia="Calibri"/>
                <w:color w:val="000000" w:themeColor="text1"/>
              </w:rPr>
              <w:t>patient</w:t>
            </w:r>
            <w:r w:rsidRPr="2CBCF3BE">
              <w:rPr>
                <w:rFonts w:eastAsia="Calibri"/>
                <w:color w:val="000000" w:themeColor="text1"/>
              </w:rPr>
              <w:t>.code</w:t>
            </w:r>
            <w:proofErr w:type="spellEnd"/>
            <w:proofErr w:type="gramEnd"/>
            <w:r w:rsidRPr="2CBCF3BE">
              <w:rPr>
                <w:rFonts w:eastAsia="Calibri"/>
                <w:color w:val="000000" w:themeColor="text1"/>
              </w:rPr>
              <w:t>} has more than one consultation (table CONSULTATION) for the same date. The duplicated date is</w:t>
            </w:r>
            <w:r w:rsidRPr="65741100" w:rsidR="65741100">
              <w:rPr>
                <w:rFonts w:eastAsia="Calibri"/>
                <w:color w:val="000000" w:themeColor="text1"/>
              </w:rPr>
              <w:t>: ${</w:t>
            </w:r>
            <w:proofErr w:type="spellStart"/>
            <w:r w:rsidRPr="65741100" w:rsidR="65741100">
              <w:rPr>
                <w:rFonts w:eastAsia="Calibri"/>
                <w:color w:val="000000" w:themeColor="text1"/>
              </w:rPr>
              <w:t>dateConsultationMoment.</w:t>
            </w:r>
            <w:r w:rsidRPr="2CBCF3BE">
              <w:rPr>
                <w:rFonts w:eastAsia="Calibri"/>
                <w:color w:val="000000" w:themeColor="text1"/>
              </w:rPr>
              <w:t>format</w:t>
            </w:r>
            <w:proofErr w:type="spellEnd"/>
            <w:r w:rsidRPr="2CBCF3BE">
              <w:rPr>
                <w:rFonts w:eastAsia="Calibri"/>
                <w:color w:val="000000" w:themeColor="text1"/>
              </w:rPr>
              <w:t>(DHIS2_DATEFORMAT</w:t>
            </w:r>
            <w:r w:rsidRPr="65741100" w:rsidR="65741100">
              <w:rPr>
                <w:rFonts w:eastAsia="Calibri"/>
                <w:color w:val="000000" w:themeColor="text1"/>
              </w:rPr>
              <w:t>)}.</w:t>
            </w:r>
          </w:p>
        </w:tc>
        <w:tc>
          <w:tcPr>
            <w:tcW w:w="3213" w:type="dxa"/>
            <w:tcMar/>
          </w:tcPr>
          <w:p w:rsidRPr="02B6DD2B" w:rsidR="00817592" w:rsidP="2CBCF3BE" w:rsidRDefault="65741100" w14:paraId="196BDA62"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patient.code</w:t>
            </w:r>
            <w:proofErr w:type="spellEnd"/>
            <w:proofErr w:type="gramEnd"/>
            <w:r w:rsidRPr="0042765A">
              <w:rPr>
                <w:rFonts w:eastAsia="Calibri"/>
                <w:color w:val="000000" w:themeColor="text1"/>
                <w:lang w:val="fr-FR"/>
              </w:rPr>
              <w:t xml:space="preserve">} a plus d'une consultation (table CONSULTATION) à la même date. </w:t>
            </w:r>
            <w:r w:rsidRPr="65741100">
              <w:rPr>
                <w:rFonts w:eastAsia="Calibri"/>
                <w:color w:val="000000" w:themeColor="text1"/>
              </w:rPr>
              <w:t xml:space="preserve">La date </w:t>
            </w:r>
            <w:proofErr w:type="spellStart"/>
            <w:r w:rsidRPr="65741100">
              <w:rPr>
                <w:rFonts w:eastAsia="Calibri"/>
                <w:color w:val="000000" w:themeColor="text1"/>
              </w:rPr>
              <w:t>dupliquée</w:t>
            </w:r>
            <w:proofErr w:type="spellEnd"/>
            <w:r w:rsidRPr="65741100">
              <w:rPr>
                <w:rFonts w:eastAsia="Calibri"/>
                <w:color w:val="000000" w:themeColor="text1"/>
              </w:rPr>
              <w:t xml:space="preserve"> </w:t>
            </w:r>
            <w:proofErr w:type="spellStart"/>
            <w:r w:rsidRPr="65741100">
              <w:rPr>
                <w:rFonts w:eastAsia="Calibri"/>
                <w:color w:val="000000" w:themeColor="text1"/>
              </w:rPr>
              <w:t>est</w:t>
            </w:r>
            <w:proofErr w:type="spellEnd"/>
            <w:r w:rsidRPr="65741100">
              <w:rPr>
                <w:rFonts w:eastAsia="Calibri"/>
                <w:color w:val="000000" w:themeColor="text1"/>
              </w:rPr>
              <w:t>: ${</w:t>
            </w:r>
            <w:proofErr w:type="spellStart"/>
            <w:r w:rsidRPr="65741100">
              <w:rPr>
                <w:rFonts w:eastAsia="Calibri"/>
                <w:color w:val="000000" w:themeColor="text1"/>
              </w:rPr>
              <w:t>dateConsultationMoment.format</w:t>
            </w:r>
            <w:proofErr w:type="spellEnd"/>
            <w:r w:rsidRPr="65741100">
              <w:rPr>
                <w:rFonts w:eastAsia="Calibri"/>
                <w:color w:val="000000" w:themeColor="text1"/>
              </w:rPr>
              <w:t>(DHIS2_DATEFORMAT)}.</w:t>
            </w:r>
          </w:p>
        </w:tc>
        <w:tc>
          <w:tcPr>
            <w:tcW w:w="3213" w:type="dxa"/>
            <w:tcMar/>
          </w:tcPr>
          <w:p w:rsidRPr="0042765A" w:rsidR="65741100" w:rsidP="65741100" w:rsidRDefault="75BDC02B" w14:paraId="15D52D78" w14:textId="597264D0">
            <w:pPr>
              <w:spacing w:line="259" w:lineRule="auto"/>
              <w:rPr>
                <w:rFonts w:eastAsia="Calibri"/>
                <w:color w:val="000000" w:themeColor="text1"/>
                <w:lang w:val="fr-FR"/>
              </w:rPr>
            </w:pPr>
            <w:r w:rsidRPr="3189C81A">
              <w:rPr>
                <w:rFonts w:eastAsia="Calibri"/>
                <w:color w:val="000000" w:themeColor="text1"/>
                <w:lang w:val="fr-FR"/>
              </w:rPr>
              <w:t>Le patient a p</w:t>
            </w:r>
            <w:r w:rsidRPr="3189C81A" w:rsidR="697E98DC">
              <w:rPr>
                <w:rFonts w:eastAsia="Calibri"/>
                <w:color w:val="000000" w:themeColor="text1"/>
                <w:lang w:val="fr-FR"/>
              </w:rPr>
              <w:t xml:space="preserve">lus d'une consultation (table CONSULTATION) à la même date. La date dupliquée </w:t>
            </w:r>
            <w:proofErr w:type="gramStart"/>
            <w:r w:rsidRPr="3189C81A" w:rsidR="697E98DC">
              <w:rPr>
                <w:rFonts w:eastAsia="Calibri"/>
                <w:color w:val="000000" w:themeColor="text1"/>
                <w:lang w:val="fr-FR"/>
              </w:rPr>
              <w:t>est:</w:t>
            </w:r>
            <w:proofErr w:type="gramEnd"/>
            <w:r w:rsidRPr="3189C81A" w:rsidR="697E98DC">
              <w:rPr>
                <w:rFonts w:eastAsia="Calibri"/>
                <w:color w:val="000000" w:themeColor="text1"/>
                <w:lang w:val="fr-FR"/>
              </w:rPr>
              <w:t xml:space="preserve"> ${</w:t>
            </w:r>
            <w:proofErr w:type="spellStart"/>
            <w:r w:rsidRPr="3189C81A" w:rsidR="697E98DC">
              <w:rPr>
                <w:rFonts w:eastAsia="Calibri"/>
                <w:color w:val="000000" w:themeColor="text1"/>
                <w:lang w:val="fr-FR"/>
              </w:rPr>
              <w:t>dateConsultationMoment.format</w:t>
            </w:r>
            <w:proofErr w:type="spellEnd"/>
            <w:r w:rsidRPr="3189C81A" w:rsidR="697E98DC">
              <w:rPr>
                <w:rFonts w:eastAsia="Calibri"/>
                <w:color w:val="000000" w:themeColor="text1"/>
                <w:lang w:val="fr-FR"/>
              </w:rPr>
              <w:t>(DHIS2_DATEFORMAT)}</w:t>
            </w:r>
          </w:p>
        </w:tc>
        <w:tc>
          <w:tcPr>
            <w:tcW w:w="1682" w:type="dxa"/>
            <w:tcMar/>
          </w:tcPr>
          <w:p w:rsidR="00817592" w:rsidP="04A9E404" w:rsidRDefault="00817592" w14:paraId="7885706D" w14:textId="479AF2C1">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817592" w14:paraId="25F7AF93" w14:textId="5BFD1D85">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drops</w:t>
            </w:r>
            <w:proofErr w:type="gramEnd"/>
            <w:r w:rsidRPr="04A9E404">
              <w:rPr>
                <w:rFonts w:eastAsia="Calibri"/>
                <w:color w:val="000000" w:themeColor="text1"/>
              </w:rPr>
              <w:t xml:space="preserve"> one of the two consultations when importing)</w:t>
            </w:r>
          </w:p>
        </w:tc>
      </w:tr>
      <w:tr w:rsidR="006648BF" w:rsidTr="21F4CE64" w14:paraId="20DCEF4B" w14:textId="77777777">
        <w:trPr>
          <w:cantSplit/>
        </w:trPr>
        <w:tc>
          <w:tcPr>
            <w:tcW w:w="562" w:type="dxa"/>
            <w:tcMar/>
          </w:tcPr>
          <w:p w:rsidR="00817592" w:rsidP="2CBCF3BE" w:rsidRDefault="00817592" w14:paraId="1039F398" w14:textId="54204A9B">
            <w:pPr>
              <w:spacing w:line="259" w:lineRule="auto"/>
              <w:rPr>
                <w:rFonts w:eastAsia="Calibri"/>
                <w:color w:val="000000" w:themeColor="text1"/>
              </w:rPr>
            </w:pPr>
            <w:r w:rsidRPr="2CBCF3BE">
              <w:rPr>
                <w:rFonts w:eastAsia="Calibri"/>
                <w:color w:val="000000" w:themeColor="text1"/>
              </w:rPr>
              <w:t>04</w:t>
            </w:r>
          </w:p>
        </w:tc>
        <w:tc>
          <w:tcPr>
            <w:tcW w:w="2694" w:type="dxa"/>
            <w:tcMar/>
          </w:tcPr>
          <w:p w:rsidR="00817592" w:rsidP="2CBCF3BE" w:rsidRDefault="00817592" w14:paraId="1C80C77D" w14:textId="0278F991">
            <w:pPr>
              <w:rPr>
                <w:rFonts w:eastAsia="Calibri"/>
                <w:color w:val="000000" w:themeColor="text1"/>
              </w:rPr>
            </w:pPr>
            <w:r w:rsidRPr="2CBCF3BE">
              <w:rPr>
                <w:rFonts w:eastAsia="Calibri"/>
                <w:color w:val="000000" w:themeColor="text1"/>
              </w:rPr>
              <w:t>The person enrolled in the PTME Mere program is not a FEMALE</w:t>
            </w:r>
          </w:p>
        </w:tc>
        <w:tc>
          <w:tcPr>
            <w:tcW w:w="3213" w:type="dxa"/>
            <w:tcMar/>
          </w:tcPr>
          <w:p w:rsidR="00817592" w:rsidP="2CBCF3BE" w:rsidRDefault="00817592" w14:paraId="370F3CDD" w14:textId="28C6A4A8">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is not FEMALE but it is enrolled in the PTME Mere program.</w:t>
            </w:r>
          </w:p>
        </w:tc>
        <w:tc>
          <w:tcPr>
            <w:tcW w:w="3213" w:type="dxa"/>
            <w:tcMar/>
          </w:tcPr>
          <w:p w:rsidRPr="0042765A" w:rsidR="00817592" w:rsidP="2CBCF3BE" w:rsidRDefault="65741100" w14:paraId="4054F1F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n'est pas une FEMME mais il est enregistré dans le programme PTME Mère.</w:t>
            </w:r>
          </w:p>
        </w:tc>
        <w:tc>
          <w:tcPr>
            <w:tcW w:w="3213" w:type="dxa"/>
            <w:tcMar/>
          </w:tcPr>
          <w:p w:rsidRPr="0042765A" w:rsidR="65741100" w:rsidP="65741100" w:rsidRDefault="43E716AF" w14:paraId="7AA0A33E" w14:textId="0220C84C">
            <w:pPr>
              <w:spacing w:line="259" w:lineRule="auto"/>
              <w:rPr>
                <w:rFonts w:eastAsia="Calibri"/>
                <w:color w:val="000000" w:themeColor="text1"/>
                <w:lang w:val="fr-FR"/>
              </w:rPr>
            </w:pPr>
            <w:r w:rsidRPr="3189C81A">
              <w:rPr>
                <w:rFonts w:eastAsia="Calibri"/>
                <w:color w:val="000000" w:themeColor="text1"/>
                <w:lang w:val="fr-FR"/>
              </w:rPr>
              <w:t>Le patient n</w:t>
            </w:r>
            <w:r w:rsidRPr="3189C81A" w:rsidR="697E98DC">
              <w:rPr>
                <w:rFonts w:eastAsia="Calibri"/>
                <w:color w:val="000000" w:themeColor="text1"/>
                <w:lang w:val="fr-FR"/>
              </w:rPr>
              <w:t>'est pas une FEMME mais il est enregistré dans le programme PTME Mère.</w:t>
            </w:r>
          </w:p>
        </w:tc>
        <w:tc>
          <w:tcPr>
            <w:tcW w:w="1682" w:type="dxa"/>
            <w:tcMar/>
          </w:tcPr>
          <w:p w:rsidR="00817592" w:rsidP="2CBCF3BE" w:rsidRDefault="00817592" w14:paraId="21D86B59" w14:textId="36E8A199">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3DEE3F26" w14:textId="77777777">
        <w:trPr>
          <w:cantSplit/>
        </w:trPr>
        <w:tc>
          <w:tcPr>
            <w:tcW w:w="562" w:type="dxa"/>
            <w:tcMar/>
          </w:tcPr>
          <w:p w:rsidR="00817592" w:rsidP="2CBCF3BE" w:rsidRDefault="00817592" w14:paraId="4AF6D858" w14:textId="6879E905">
            <w:pPr>
              <w:spacing w:line="259" w:lineRule="auto"/>
              <w:rPr>
                <w:rFonts w:eastAsia="Calibri"/>
                <w:color w:val="000000" w:themeColor="text1"/>
              </w:rPr>
            </w:pPr>
            <w:r w:rsidRPr="2CBCF3BE">
              <w:rPr>
                <w:rFonts w:eastAsia="Calibri"/>
                <w:color w:val="000000" w:themeColor="text1"/>
              </w:rPr>
              <w:t>05</w:t>
            </w:r>
          </w:p>
        </w:tc>
        <w:tc>
          <w:tcPr>
            <w:tcW w:w="2694" w:type="dxa"/>
            <w:tcMar/>
          </w:tcPr>
          <w:p w:rsidRPr="003140A3" w:rsidR="00817592" w:rsidP="2CBCF3BE" w:rsidRDefault="00817592" w14:paraId="73FD8487" w14:textId="72310CA7">
            <w:pPr>
              <w:rPr>
                <w:color w:val="000000" w:themeColor="text1"/>
                <w:sz w:val="24"/>
              </w:rPr>
            </w:pPr>
            <w:r w:rsidRPr="003140A3">
              <w:rPr>
                <w:color w:val="000000" w:themeColor="text1"/>
              </w:rPr>
              <w:t xml:space="preserve">The person </w:t>
            </w:r>
            <w:proofErr w:type="spellStart"/>
            <w:r w:rsidRPr="65741100" w:rsidR="020FF0F2">
              <w:rPr>
                <w:rFonts w:eastAsia="Calibri"/>
                <w:color w:val="000000" w:themeColor="text1"/>
              </w:rPr>
              <w:t>has</w:t>
            </w:r>
            <w:r>
              <w:rPr>
                <w:rFonts w:eastAsia="Calibri"/>
                <w:color w:val="000000" w:themeColor="text1"/>
                <w:sz w:val="24"/>
                <w:szCs w:val="24"/>
              </w:rPr>
              <w:t>has</w:t>
            </w:r>
            <w:proofErr w:type="spellEnd"/>
            <w:r w:rsidRPr="003140A3">
              <w:rPr>
                <w:color w:val="000000" w:themeColor="text1"/>
              </w:rPr>
              <w:t xml:space="preserve"> more than one open enrolment (</w:t>
            </w:r>
            <w:proofErr w:type="spellStart"/>
            <w:r w:rsidRPr="003140A3">
              <w:rPr>
                <w:color w:val="000000" w:themeColor="text1"/>
              </w:rPr>
              <w:t>FemmeEnceinte-DateVisiteSuiviPTME</w:t>
            </w:r>
            <w:proofErr w:type="spellEnd"/>
            <w:r w:rsidRPr="003140A3">
              <w:rPr>
                <w:color w:val="000000" w:themeColor="text1"/>
              </w:rPr>
              <w:t xml:space="preserve"> empty)</w:t>
            </w:r>
          </w:p>
        </w:tc>
        <w:tc>
          <w:tcPr>
            <w:tcW w:w="3213" w:type="dxa"/>
            <w:tcMar/>
          </w:tcPr>
          <w:p w:rsidR="00817592" w:rsidP="2CBCF3BE" w:rsidRDefault="00817592" w14:paraId="616DE397" w14:textId="7262F6C0">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PTME admission active at the same time (start date without end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this.getPregnancies</w:t>
            </w:r>
            <w:proofErr w:type="spellEnd"/>
            <w:r w:rsidRPr="2CBCF3BE">
              <w:rPr>
                <w:rFonts w:eastAsia="Calibri"/>
                <w:color w:val="000000" w:themeColor="text1"/>
              </w:rPr>
              <w:t>())}</w:t>
            </w:r>
          </w:p>
        </w:tc>
        <w:tc>
          <w:tcPr>
            <w:tcW w:w="3213" w:type="dxa"/>
            <w:tcMar/>
          </w:tcPr>
          <w:p w:rsidRPr="0042765A" w:rsidR="00817592" w:rsidP="2CBCF3BE" w:rsidRDefault="65741100" w14:paraId="425CC4FE"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admission PTME active au même temps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sans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this.getPregnancies</w:t>
            </w:r>
            <w:proofErr w:type="spellEnd"/>
            <w:r w:rsidRPr="0042765A">
              <w:rPr>
                <w:rFonts w:eastAsia="Calibri"/>
                <w:color w:val="000000" w:themeColor="text1"/>
                <w:lang w:val="fr-FR"/>
              </w:rPr>
              <w:t>())}</w:t>
            </w:r>
          </w:p>
        </w:tc>
        <w:tc>
          <w:tcPr>
            <w:tcW w:w="3213" w:type="dxa"/>
            <w:tcMar/>
          </w:tcPr>
          <w:p w:rsidRPr="0042765A" w:rsidR="65741100" w:rsidP="65741100" w:rsidRDefault="65741100" w14:paraId="0465DAD1" w14:textId="46B06BBD">
            <w:pPr>
              <w:spacing w:line="259" w:lineRule="auto"/>
              <w:rPr>
                <w:rFonts w:eastAsia="Calibri"/>
                <w:color w:val="000000" w:themeColor="text1"/>
                <w:lang w:val="fr-FR"/>
              </w:rPr>
            </w:pPr>
          </w:p>
        </w:tc>
        <w:tc>
          <w:tcPr>
            <w:tcW w:w="1682" w:type="dxa"/>
            <w:tcMar/>
          </w:tcPr>
          <w:p w:rsidR="00817592" w:rsidP="2CBCF3BE" w:rsidRDefault="00817592" w14:paraId="42E63D52" w14:textId="36AD6AD9">
            <w:pPr>
              <w:spacing w:line="259" w:lineRule="auto"/>
              <w:rPr>
                <w:rFonts w:eastAsia="Calibri"/>
                <w:color w:val="000000" w:themeColor="text1"/>
              </w:rPr>
            </w:pPr>
            <w:r w:rsidRPr="2CBCF3BE">
              <w:rPr>
                <w:rFonts w:eastAsia="Calibri"/>
                <w:color w:val="000000" w:themeColor="text1"/>
              </w:rPr>
              <w:t xml:space="preserve">Error </w:t>
            </w:r>
            <w:r w:rsidR="00E55107">
              <w:rPr>
                <w:rFonts w:eastAsia="Calibri"/>
                <w:color w:val="000000" w:themeColor="text1"/>
              </w:rPr>
              <w:t xml:space="preserve">log </w:t>
            </w:r>
            <w:r w:rsidRPr="2CBCF3BE">
              <w:rPr>
                <w:rFonts w:eastAsia="Calibri"/>
                <w:color w:val="000000" w:themeColor="text1"/>
              </w:rPr>
              <w:t xml:space="preserve">+ </w:t>
            </w:r>
            <w:r w:rsidRPr="00DE7B0D">
              <w:rPr>
                <w:rFonts w:eastAsia="Calibri"/>
                <w:b/>
                <w:bCs/>
                <w:color w:val="000000" w:themeColor="text1"/>
              </w:rPr>
              <w:t>not import patient</w:t>
            </w:r>
          </w:p>
        </w:tc>
      </w:tr>
      <w:tr w:rsidR="006648BF" w:rsidTr="21F4CE64" w14:paraId="7A091DDF" w14:textId="77777777">
        <w:trPr>
          <w:cantSplit/>
        </w:trPr>
        <w:tc>
          <w:tcPr>
            <w:tcW w:w="562" w:type="dxa"/>
            <w:tcMar/>
          </w:tcPr>
          <w:p w:rsidR="00817592" w:rsidP="2CBCF3BE" w:rsidRDefault="00817592" w14:paraId="50BA3BA4" w14:textId="66206057">
            <w:pPr>
              <w:spacing w:line="259" w:lineRule="auto"/>
              <w:rPr>
                <w:rFonts w:eastAsia="Calibri"/>
                <w:color w:val="000000" w:themeColor="text1"/>
              </w:rPr>
            </w:pPr>
            <w:r w:rsidRPr="2CBCF3BE">
              <w:rPr>
                <w:rFonts w:eastAsia="Calibri"/>
                <w:color w:val="000000" w:themeColor="text1"/>
              </w:rPr>
              <w:lastRenderedPageBreak/>
              <w:t>06</w:t>
            </w:r>
          </w:p>
        </w:tc>
        <w:tc>
          <w:tcPr>
            <w:tcW w:w="2694" w:type="dxa"/>
            <w:tcMar/>
          </w:tcPr>
          <w:p w:rsidR="00817592" w:rsidP="2CBCF3BE" w:rsidRDefault="00817592" w14:paraId="00F07DA0" w14:textId="396BCD18">
            <w:pPr>
              <w:rPr>
                <w:rFonts w:eastAsia="Calibri"/>
                <w:color w:val="000000" w:themeColor="text1"/>
              </w:rPr>
            </w:pPr>
            <w:r w:rsidRPr="2CBCF3BE">
              <w:rPr>
                <w:rFonts w:eastAsia="Calibri"/>
                <w:color w:val="000000" w:themeColor="text1"/>
                <w:sz w:val="24"/>
                <w:szCs w:val="24"/>
              </w:rPr>
              <w:t xml:space="preserve">A person with more than one </w:t>
            </w:r>
            <w:proofErr w:type="spellStart"/>
            <w:r w:rsidRPr="2CBCF3BE">
              <w:rPr>
                <w:rFonts w:eastAsia="Calibri"/>
                <w:color w:val="000000" w:themeColor="text1"/>
                <w:sz w:val="24"/>
                <w:szCs w:val="24"/>
              </w:rPr>
              <w:t>Femme_enceinte-DateVisitSuiviPTME</w:t>
            </w:r>
            <w:proofErr w:type="spellEnd"/>
            <w:r w:rsidRPr="2CBCF3BE">
              <w:rPr>
                <w:rFonts w:eastAsia="Calibri"/>
                <w:color w:val="000000" w:themeColor="text1"/>
                <w:sz w:val="24"/>
                <w:szCs w:val="24"/>
              </w:rPr>
              <w:t xml:space="preserve"> the same day</w:t>
            </w:r>
          </w:p>
        </w:tc>
        <w:tc>
          <w:tcPr>
            <w:tcW w:w="3213" w:type="dxa"/>
            <w:tcMar/>
          </w:tcPr>
          <w:p w:rsidR="00817592" w:rsidP="2CBCF3BE" w:rsidRDefault="00817592" w14:paraId="719030C1" w14:textId="0495C86B">
            <w:pPr>
              <w:rPr>
                <w:rFonts w:eastAsia="Calibri"/>
                <w:color w:val="000000" w:themeColor="text1"/>
              </w:rPr>
            </w:pPr>
            <w:r w:rsidRPr="2CBCF3BE">
              <w:rPr>
                <w:rFonts w:eastAsia="Calibri"/>
                <w:color w:val="000000" w:themeColor="text1"/>
              </w:rPr>
              <w:t>Patient ${</w:t>
            </w:r>
            <w:proofErr w:type="spellStart"/>
            <w:proofErr w:type="gramStart"/>
            <w:r w:rsidRPr="2CBCF3BE">
              <w:rPr>
                <w:rFonts w:eastAsia="Calibri"/>
                <w:color w:val="000000" w:themeColor="text1"/>
              </w:rPr>
              <w:t>this.code</w:t>
            </w:r>
            <w:proofErr w:type="spellEnd"/>
            <w:proofErr w:type="gramEnd"/>
            <w:r w:rsidRPr="2CBCF3BE">
              <w:rPr>
                <w:rFonts w:eastAsia="Calibri"/>
                <w:color w:val="000000" w:themeColor="text1"/>
              </w:rPr>
              <w:t>} has more than one pregnancy (entry in FEMME_ENCEINTE table) for the same date. The duplicated date/s is/are: ${</w:t>
            </w:r>
            <w:proofErr w:type="spellStart"/>
            <w:proofErr w:type="gramStart"/>
            <w:r w:rsidRPr="2CBCF3BE">
              <w:rPr>
                <w:rFonts w:eastAsia="Calibri"/>
                <w:color w:val="000000" w:themeColor="text1"/>
              </w:rPr>
              <w:t>duplicatesUnix.map</w:t>
            </w:r>
            <w:proofErr w:type="spellEnd"/>
            <w:r w:rsidRPr="2CBCF3BE">
              <w:rPr>
                <w:rFonts w:eastAsia="Calibri"/>
                <w:color w:val="000000" w:themeColor="text1"/>
              </w:rPr>
              <w:t>(</w:t>
            </w:r>
            <w:proofErr w:type="gramEnd"/>
            <w:r w:rsidRPr="2CBCF3BE">
              <w:rPr>
                <w:rFonts w:eastAsia="Calibri"/>
                <w:color w:val="000000" w:themeColor="text1"/>
              </w:rPr>
              <w:t xml:space="preserve">d =&gt; new Moment(d).format(DHIS2_DATEFORMAT))}. All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days in the PTME </w:t>
            </w:r>
            <w:proofErr w:type="spellStart"/>
            <w:r w:rsidRPr="2CBCF3BE">
              <w:rPr>
                <w:rFonts w:eastAsia="Calibri"/>
                <w:color w:val="000000" w:themeColor="text1"/>
              </w:rPr>
              <w:t>meré</w:t>
            </w:r>
            <w:proofErr w:type="spellEnd"/>
            <w:r w:rsidRPr="2CBCF3BE">
              <w:rPr>
                <w:rFonts w:eastAsia="Calibri"/>
                <w:color w:val="000000" w:themeColor="text1"/>
              </w:rPr>
              <w:t xml:space="preserve"> program (FEMME_ENCEINTE table, column </w:t>
            </w:r>
            <w:proofErr w:type="spellStart"/>
            <w:r w:rsidRPr="2CBCF3BE">
              <w:rPr>
                <w:rFonts w:eastAsia="Calibri"/>
                <w:color w:val="000000" w:themeColor="text1"/>
              </w:rPr>
              <w:t>DateVisitiSuiviPTME</w:t>
            </w:r>
            <w:proofErr w:type="spellEnd"/>
            <w:r w:rsidRPr="2CBCF3BE">
              <w:rPr>
                <w:rFonts w:eastAsia="Calibri"/>
                <w:color w:val="000000" w:themeColor="text1"/>
              </w:rPr>
              <w:t>) are: ${</w:t>
            </w:r>
            <w:proofErr w:type="spellStart"/>
            <w:proofErr w:type="gramStart"/>
            <w:r w:rsidRPr="2CBCF3BE">
              <w:rPr>
                <w:rFonts w:eastAsia="Calibri"/>
                <w:color w:val="000000" w:themeColor="text1"/>
              </w:rPr>
              <w:t>enrollmentDates.map</w:t>
            </w:r>
            <w:proofErr w:type="spellEnd"/>
            <w:r w:rsidRPr="2CBCF3BE">
              <w:rPr>
                <w:rFonts w:eastAsia="Calibri"/>
                <w:color w:val="000000" w:themeColor="text1"/>
              </w:rPr>
              <w:t>(</w:t>
            </w:r>
            <w:proofErr w:type="gramEnd"/>
            <w:r w:rsidRPr="2CBCF3BE">
              <w:rPr>
                <w:rFonts w:eastAsia="Calibri"/>
                <w:color w:val="000000" w:themeColor="text1"/>
              </w:rPr>
              <w:t xml:space="preserve">d =&gt; </w:t>
            </w:r>
            <w:proofErr w:type="spellStart"/>
            <w:r w:rsidRPr="2CBCF3BE">
              <w:rPr>
                <w:rFonts w:eastAsia="Calibri"/>
                <w:color w:val="000000" w:themeColor="text1"/>
              </w:rPr>
              <w:t>d.format</w:t>
            </w:r>
            <w:proofErr w:type="spellEnd"/>
            <w:r w:rsidRPr="2CBCF3BE">
              <w:rPr>
                <w:rFonts w:eastAsia="Calibri"/>
                <w:color w:val="000000" w:themeColor="text1"/>
              </w:rPr>
              <w:t>(DHIS2_DATEFORMAT))}</w:t>
            </w:r>
          </w:p>
        </w:tc>
        <w:tc>
          <w:tcPr>
            <w:tcW w:w="3213" w:type="dxa"/>
            <w:tcMar/>
          </w:tcPr>
          <w:p w:rsidRPr="0042765A" w:rsidR="00817592" w:rsidP="2CBCF3BE" w:rsidRDefault="65741100" w14:paraId="5CB9A88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proofErr w:type="gramStart"/>
            <w:r w:rsidRPr="0042765A">
              <w:rPr>
                <w:rFonts w:eastAsia="Calibri"/>
                <w:color w:val="000000" w:themeColor="text1"/>
                <w:lang w:val="fr-FR"/>
              </w:rPr>
              <w:t>this.code</w:t>
            </w:r>
            <w:proofErr w:type="spellEnd"/>
            <w:proofErr w:type="gramEnd"/>
            <w:r w:rsidRPr="0042765A">
              <w:rPr>
                <w:rFonts w:eastAsia="Calibri"/>
                <w:color w:val="000000" w:themeColor="text1"/>
                <w:lang w:val="fr-FR"/>
              </w:rPr>
              <w:t>} a plus d'une grossesse (enregistrement dans la table FEMME_ENCEINTE) à la même date. La/les date(s) dupliquée(s) est/</w:t>
            </w:r>
            <w:proofErr w:type="gramStart"/>
            <w:r w:rsidRPr="0042765A">
              <w:rPr>
                <w:rFonts w:eastAsia="Calibri"/>
                <w:color w:val="000000" w:themeColor="text1"/>
                <w:lang w:val="fr-FR"/>
              </w:rPr>
              <w:t>sont: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duplicatesUnix.map</w:t>
            </w:r>
            <w:proofErr w:type="spellEnd"/>
            <w:r w:rsidRPr="0042765A">
              <w:rPr>
                <w:rFonts w:eastAsia="Calibri"/>
                <w:color w:val="000000" w:themeColor="text1"/>
                <w:lang w:val="fr-FR"/>
              </w:rPr>
              <w:t xml:space="preserve">(d =&gt; new Moment(d).format(DHIS2_DATEFORMAT))}. Toutes les dates de d'enregistrement dans le programme PTME </w:t>
            </w:r>
            <w:proofErr w:type="spellStart"/>
            <w:r w:rsidRPr="0042765A">
              <w:rPr>
                <w:rFonts w:eastAsia="Calibri"/>
                <w:color w:val="000000" w:themeColor="text1"/>
                <w:lang w:val="fr-FR"/>
              </w:rPr>
              <w:t>meré</w:t>
            </w:r>
            <w:proofErr w:type="spellEnd"/>
            <w:r w:rsidRPr="0042765A">
              <w:rPr>
                <w:rFonts w:eastAsia="Calibri"/>
                <w:color w:val="000000" w:themeColor="text1"/>
                <w:lang w:val="fr-FR"/>
              </w:rPr>
              <w:t xml:space="preserve"> (table FEMME_ENCEINTE, champ '</w:t>
            </w:r>
            <w:proofErr w:type="spellStart"/>
            <w:r w:rsidRPr="0042765A">
              <w:rPr>
                <w:rFonts w:eastAsia="Calibri"/>
                <w:color w:val="000000" w:themeColor="text1"/>
                <w:lang w:val="fr-FR"/>
              </w:rPr>
              <w:t>DateVisitiSuiviPTME</w:t>
            </w:r>
            <w:proofErr w:type="spellEnd"/>
            <w:r w:rsidRPr="0042765A">
              <w:rPr>
                <w:rFonts w:eastAsia="Calibri"/>
                <w:color w:val="000000" w:themeColor="text1"/>
                <w:lang w:val="fr-FR"/>
              </w:rPr>
              <w:t>') sont : ${</w:t>
            </w:r>
            <w:proofErr w:type="spellStart"/>
            <w:proofErr w:type="gramStart"/>
            <w:r w:rsidRPr="0042765A">
              <w:rPr>
                <w:rFonts w:eastAsia="Calibri"/>
                <w:color w:val="000000" w:themeColor="text1"/>
                <w:lang w:val="fr-FR"/>
              </w:rPr>
              <w:t>enrollmentDates.map</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d =&gt; </w:t>
            </w:r>
            <w:proofErr w:type="spellStart"/>
            <w:r w:rsidRPr="0042765A">
              <w:rPr>
                <w:rFonts w:eastAsia="Calibri"/>
                <w:color w:val="000000" w:themeColor="text1"/>
                <w:lang w:val="fr-FR"/>
              </w:rPr>
              <w:t>d.format</w:t>
            </w:r>
            <w:proofErr w:type="spellEnd"/>
            <w:r w:rsidRPr="0042765A">
              <w:rPr>
                <w:rFonts w:eastAsia="Calibri"/>
                <w:color w:val="000000" w:themeColor="text1"/>
                <w:lang w:val="fr-FR"/>
              </w:rPr>
              <w:t>(DHIS2_DATEFORMAT))}</w:t>
            </w:r>
          </w:p>
        </w:tc>
        <w:tc>
          <w:tcPr>
            <w:tcW w:w="3213" w:type="dxa"/>
            <w:tcMar/>
          </w:tcPr>
          <w:p w:rsidRPr="0042765A" w:rsidR="65741100" w:rsidP="65741100" w:rsidRDefault="65741100" w14:paraId="32F7A54A" w14:textId="18E624F5">
            <w:pPr>
              <w:spacing w:line="259" w:lineRule="auto"/>
              <w:rPr>
                <w:rFonts w:eastAsia="Calibri"/>
                <w:color w:val="000000" w:themeColor="text1"/>
                <w:lang w:val="fr-FR"/>
              </w:rPr>
            </w:pPr>
          </w:p>
        </w:tc>
        <w:tc>
          <w:tcPr>
            <w:tcW w:w="1682" w:type="dxa"/>
            <w:tcMar/>
          </w:tcPr>
          <w:p w:rsidR="00817592" w:rsidP="2CBCF3BE" w:rsidRDefault="00817592" w14:paraId="5F26E4DB" w14:textId="179C9F5E">
            <w:pPr>
              <w:spacing w:line="259" w:lineRule="auto"/>
              <w:rPr>
                <w:rFonts w:eastAsia="Calibri"/>
                <w:color w:val="000000" w:themeColor="text1"/>
              </w:rPr>
            </w:pPr>
            <w:r w:rsidRPr="02B6DD2B">
              <w:rPr>
                <w:rFonts w:eastAsia="Calibri"/>
                <w:color w:val="000000" w:themeColor="text1"/>
              </w:rPr>
              <w:t xml:space="preserve">Error </w:t>
            </w:r>
            <w:r w:rsidR="00E55107">
              <w:rPr>
                <w:rFonts w:eastAsia="Calibri"/>
                <w:color w:val="000000" w:themeColor="text1"/>
              </w:rPr>
              <w:t xml:space="preserve">log </w:t>
            </w:r>
            <w:r w:rsidRPr="02B6DD2B">
              <w:rPr>
                <w:rFonts w:eastAsia="Calibri"/>
                <w:color w:val="000000" w:themeColor="text1"/>
              </w:rPr>
              <w:t xml:space="preserve">+ </w:t>
            </w:r>
            <w:r w:rsidRPr="02B6DD2B">
              <w:rPr>
                <w:rFonts w:eastAsia="Calibri"/>
                <w:b/>
                <w:bCs/>
                <w:color w:val="000000" w:themeColor="text1"/>
              </w:rPr>
              <w:t>not import patient</w:t>
            </w:r>
          </w:p>
          <w:p w:rsidR="00817592" w:rsidP="2CBCF3BE" w:rsidRDefault="00817592" w14:paraId="33EE4A1F" w14:textId="5451B0CE">
            <w:pPr>
              <w:spacing w:line="259" w:lineRule="auto"/>
              <w:rPr>
                <w:rFonts w:eastAsia="Calibri"/>
                <w:color w:val="000000" w:themeColor="text1"/>
              </w:rPr>
            </w:pPr>
          </w:p>
        </w:tc>
      </w:tr>
      <w:tr w:rsidR="006648BF" w:rsidTr="21F4CE64" w14:paraId="13D50862" w14:textId="77777777">
        <w:trPr>
          <w:cantSplit/>
        </w:trPr>
        <w:tc>
          <w:tcPr>
            <w:tcW w:w="562" w:type="dxa"/>
            <w:tcMar/>
          </w:tcPr>
          <w:p w:rsidR="00817592" w:rsidP="2CBCF3BE" w:rsidRDefault="00817592" w14:paraId="530BA57A" w14:textId="6DBBF1AE">
            <w:pPr>
              <w:spacing w:line="259" w:lineRule="auto"/>
              <w:rPr>
                <w:rFonts w:eastAsia="Calibri"/>
                <w:color w:val="000000" w:themeColor="text1"/>
              </w:rPr>
            </w:pPr>
            <w:r w:rsidRPr="2CBCF3BE">
              <w:rPr>
                <w:rFonts w:eastAsia="Calibri"/>
                <w:color w:val="000000" w:themeColor="text1"/>
              </w:rPr>
              <w:t>07</w:t>
            </w:r>
          </w:p>
        </w:tc>
        <w:tc>
          <w:tcPr>
            <w:tcW w:w="2694" w:type="dxa"/>
            <w:tcMar/>
          </w:tcPr>
          <w:p w:rsidR="00817592" w:rsidP="2CBCF3BE" w:rsidRDefault="00817592" w14:paraId="1430BF72" w14:textId="3875A88D">
            <w:pPr>
              <w:rPr>
                <w:rFonts w:eastAsia="Calibri"/>
                <w:color w:val="000000" w:themeColor="text1"/>
              </w:rPr>
            </w:pPr>
            <w:r w:rsidRPr="2CBCF3BE">
              <w:rPr>
                <w:rFonts w:eastAsia="Calibri"/>
                <w:color w:val="000000" w:themeColor="text1"/>
              </w:rPr>
              <w:t>The org unit of the file is not mapped against a dhis2 org unit</w:t>
            </w:r>
          </w:p>
        </w:tc>
        <w:tc>
          <w:tcPr>
            <w:tcW w:w="3213" w:type="dxa"/>
            <w:tcMar/>
          </w:tcPr>
          <w:p w:rsidR="00817592" w:rsidP="2CBCF3BE" w:rsidRDefault="00817592" w14:paraId="18618F13" w14:textId="12D1E55A">
            <w:pPr>
              <w:rPr>
                <w:rFonts w:eastAsia="Calibri"/>
                <w:color w:val="000000" w:themeColor="text1"/>
              </w:rPr>
            </w:pPr>
            <w:r w:rsidRPr="2CBCF3BE">
              <w:rPr>
                <w:rFonts w:eastAsia="Calibri"/>
                <w:color w:val="000000" w:themeColor="text1"/>
              </w:rPr>
              <w:t>The Org Unit of the files (" + SOURCE_OU_CODE + ") is not mapped against DHIS2</w:t>
            </w:r>
          </w:p>
        </w:tc>
        <w:tc>
          <w:tcPr>
            <w:tcW w:w="3213" w:type="dxa"/>
            <w:tcMar/>
          </w:tcPr>
          <w:p w:rsidRPr="0042765A" w:rsidR="00817592" w:rsidP="2CBCF3BE" w:rsidRDefault="65741100" w14:paraId="0B8C53CB" w14:textId="77777777">
            <w:pPr>
              <w:spacing w:line="259" w:lineRule="auto"/>
              <w:rPr>
                <w:rFonts w:eastAsia="Calibri"/>
                <w:color w:val="000000" w:themeColor="text1"/>
                <w:lang w:val="fr-FR"/>
              </w:rPr>
            </w:pPr>
            <w:r w:rsidRPr="0042765A">
              <w:rPr>
                <w:rFonts w:eastAsia="Calibri"/>
                <w:color w:val="000000" w:themeColor="text1"/>
                <w:lang w:val="fr-FR"/>
              </w:rPr>
              <w:t xml:space="preserve">Le site des fichiers (" + SOURCE_OU_CODE + ") n'est pas lié avec une unité </w:t>
            </w:r>
            <w:proofErr w:type="spellStart"/>
            <w:r w:rsidRPr="0042765A">
              <w:rPr>
                <w:rFonts w:eastAsia="Calibri"/>
                <w:color w:val="000000" w:themeColor="text1"/>
                <w:lang w:val="fr-FR"/>
              </w:rPr>
              <w:t>organisationelle</w:t>
            </w:r>
            <w:proofErr w:type="spellEnd"/>
            <w:r w:rsidRPr="0042765A">
              <w:rPr>
                <w:rFonts w:eastAsia="Calibri"/>
                <w:color w:val="000000" w:themeColor="text1"/>
                <w:lang w:val="fr-FR"/>
              </w:rPr>
              <w:t xml:space="preserve"> de DHIS2</w:t>
            </w:r>
          </w:p>
        </w:tc>
        <w:tc>
          <w:tcPr>
            <w:tcW w:w="3213" w:type="dxa"/>
            <w:tcMar/>
          </w:tcPr>
          <w:p w:rsidRPr="0042765A" w:rsidR="65741100" w:rsidP="65741100" w:rsidRDefault="65741100" w14:paraId="423CC12A" w14:textId="7DF076E3">
            <w:pPr>
              <w:spacing w:line="259" w:lineRule="auto"/>
              <w:rPr>
                <w:rFonts w:eastAsia="Calibri"/>
                <w:color w:val="000000" w:themeColor="text1"/>
                <w:lang w:val="fr-FR"/>
              </w:rPr>
            </w:pPr>
          </w:p>
        </w:tc>
        <w:tc>
          <w:tcPr>
            <w:tcW w:w="1682" w:type="dxa"/>
            <w:tcMar/>
          </w:tcPr>
          <w:p w:rsidR="00817592" w:rsidP="2CBCF3BE" w:rsidRDefault="65FB29FC" w14:paraId="4C7FB022" w14:textId="5D657EB6">
            <w:pPr>
              <w:spacing w:line="259" w:lineRule="auto"/>
              <w:rPr>
                <w:rFonts w:eastAsia="Calibri"/>
                <w:color w:val="000000" w:themeColor="text1"/>
              </w:rPr>
            </w:pPr>
            <w:commentRangeStart w:id="111"/>
            <w:commentRangeStart w:id="112"/>
            <w:commentRangeStart w:id="113"/>
            <w:r w:rsidRPr="3189C81A">
              <w:rPr>
                <w:rFonts w:eastAsia="Calibri"/>
                <w:color w:val="000000" w:themeColor="text1"/>
              </w:rPr>
              <w:t>Error</w:t>
            </w:r>
            <w:r w:rsidRPr="3189C81A" w:rsidR="0D973822">
              <w:rPr>
                <w:rFonts w:eastAsia="Calibri"/>
                <w:color w:val="000000" w:themeColor="text1"/>
              </w:rPr>
              <w:t xml:space="preserve"> log</w:t>
            </w:r>
            <w:r w:rsidRPr="3189C81A">
              <w:rPr>
                <w:rFonts w:eastAsia="Calibri"/>
                <w:color w:val="000000" w:themeColor="text1"/>
              </w:rPr>
              <w:t xml:space="preserve"> + </w:t>
            </w:r>
            <w:r w:rsidRPr="3189C81A">
              <w:rPr>
                <w:rFonts w:eastAsia="Calibri"/>
                <w:b/>
                <w:bCs/>
                <w:color w:val="000000" w:themeColor="text1"/>
              </w:rPr>
              <w:t>stop the process</w:t>
            </w:r>
            <w:commentRangeEnd w:id="111"/>
            <w:r w:rsidR="00817592">
              <w:rPr>
                <w:rStyle w:val="CommentReference"/>
              </w:rPr>
              <w:commentReference w:id="111"/>
            </w:r>
            <w:commentRangeEnd w:id="112"/>
            <w:r w:rsidR="00817592">
              <w:rPr>
                <w:rStyle w:val="CommentReference"/>
              </w:rPr>
              <w:commentReference w:id="112"/>
            </w:r>
            <w:commentRangeEnd w:id="113"/>
            <w:r w:rsidR="00817592">
              <w:rPr>
                <w:rStyle w:val="CommentReference"/>
              </w:rPr>
              <w:commentReference w:id="113"/>
            </w:r>
          </w:p>
        </w:tc>
      </w:tr>
      <w:tr w:rsidR="006648BF" w:rsidTr="21F4CE64" w14:paraId="3361D43C" w14:textId="77777777">
        <w:trPr>
          <w:cantSplit/>
        </w:trPr>
        <w:tc>
          <w:tcPr>
            <w:tcW w:w="562" w:type="dxa"/>
            <w:tcMar/>
          </w:tcPr>
          <w:p w:rsidR="00817592" w:rsidP="2CBCF3BE" w:rsidRDefault="00817592" w14:paraId="164D7E6D" w14:textId="606E6353">
            <w:pPr>
              <w:spacing w:line="259" w:lineRule="auto"/>
              <w:rPr>
                <w:rFonts w:eastAsia="Calibri"/>
                <w:color w:val="000000" w:themeColor="text1"/>
              </w:rPr>
            </w:pPr>
            <w:r w:rsidRPr="2CBCF3BE">
              <w:rPr>
                <w:rFonts w:eastAsia="Calibri"/>
                <w:color w:val="000000" w:themeColor="text1"/>
              </w:rPr>
              <w:t>08</w:t>
            </w:r>
          </w:p>
        </w:tc>
        <w:tc>
          <w:tcPr>
            <w:tcW w:w="2694" w:type="dxa"/>
            <w:tcMar/>
          </w:tcPr>
          <w:p w:rsidR="00817592" w:rsidP="2CBCF3BE" w:rsidRDefault="00817592" w14:paraId="30DB3B7D" w14:textId="781AD07E">
            <w:pPr>
              <w:rPr>
                <w:rFonts w:eastAsia="Calibri"/>
                <w:color w:val="000000" w:themeColor="text1"/>
              </w:rPr>
            </w:pPr>
            <w:proofErr w:type="gramStart"/>
            <w:r w:rsidRPr="2CBCF3BE">
              <w:rPr>
                <w:rFonts w:eastAsia="Calibri"/>
                <w:color w:val="000000" w:themeColor="text1"/>
              </w:rPr>
              <w:t>Birth day</w:t>
            </w:r>
            <w:proofErr w:type="gramEnd"/>
            <w:r w:rsidRPr="2CBCF3BE">
              <w:rPr>
                <w:rFonts w:eastAsia="Calibri"/>
                <w:color w:val="000000" w:themeColor="text1"/>
              </w:rPr>
              <w:t xml:space="preserve"> is below a threshold (1900)</w:t>
            </w:r>
          </w:p>
        </w:tc>
        <w:tc>
          <w:tcPr>
            <w:tcW w:w="3213" w:type="dxa"/>
            <w:tcMar/>
          </w:tcPr>
          <w:p w:rsidR="00817592" w:rsidP="2CBCF3BE" w:rsidRDefault="00817592" w14:paraId="3CEE502F" w14:textId="09A830F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Birth date with an unexpected DATE ${birthdate}.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75F09FD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de naissance avec une DATE inattendu : ${</w:t>
            </w:r>
            <w:proofErr w:type="spellStart"/>
            <w:r w:rsidRPr="0042765A">
              <w:rPr>
                <w:rFonts w:eastAsia="Calibri"/>
                <w:color w:val="000000" w:themeColor="text1"/>
                <w:lang w:val="fr-FR"/>
              </w:rPr>
              <w:t>birthdate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43E716AF" w14:paraId="45280158" w14:textId="324F5D28">
            <w:pPr>
              <w:spacing w:line="259" w:lineRule="auto"/>
              <w:rPr>
                <w:rFonts w:eastAsia="Calibri"/>
                <w:color w:val="000000" w:themeColor="text1"/>
                <w:lang w:val="fr-FR"/>
              </w:rPr>
            </w:pPr>
            <w:r w:rsidRPr="3189C81A">
              <w:rPr>
                <w:rFonts w:eastAsia="Calibri"/>
                <w:color w:val="000000" w:themeColor="text1"/>
                <w:lang w:val="fr-FR"/>
              </w:rPr>
              <w:t>Le patient a une d</w:t>
            </w:r>
            <w:r w:rsidRPr="3189C81A" w:rsidR="7CEE5D6D">
              <w:rPr>
                <w:rFonts w:eastAsia="Calibri"/>
                <w:color w:val="000000" w:themeColor="text1"/>
                <w:lang w:val="fr-FR"/>
              </w:rPr>
              <w:t>ate de naissance avec une DATE inattendu : ${</w:t>
            </w:r>
            <w:proofErr w:type="spellStart"/>
            <w:r w:rsidRPr="3189C81A" w:rsidR="7CEE5D6D">
              <w:rPr>
                <w:rFonts w:eastAsia="Calibri"/>
                <w:color w:val="000000" w:themeColor="text1"/>
                <w:lang w:val="fr-FR"/>
              </w:rPr>
              <w:t>birthdate</w:t>
            </w:r>
            <w:proofErr w:type="spellEnd"/>
            <w:r w:rsidRPr="3189C81A" w:rsidR="7CEE5D6D">
              <w:rPr>
                <w:rFonts w:eastAsia="Calibri"/>
                <w:color w:val="000000" w:themeColor="text1"/>
                <w:lang w:val="fr-FR"/>
              </w:rPr>
              <w:t>}.</w:t>
            </w:r>
          </w:p>
        </w:tc>
        <w:tc>
          <w:tcPr>
            <w:tcW w:w="1682" w:type="dxa"/>
            <w:tcMar/>
          </w:tcPr>
          <w:p w:rsidR="00817592" w:rsidP="2CBCF3BE" w:rsidRDefault="00817592" w14:paraId="2B8B3E1E" w14:textId="2449EF3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3141479D" w14:textId="77777777">
        <w:trPr>
          <w:cantSplit/>
        </w:trPr>
        <w:tc>
          <w:tcPr>
            <w:tcW w:w="562" w:type="dxa"/>
            <w:tcMar/>
          </w:tcPr>
          <w:p w:rsidR="00817592" w:rsidP="2CBCF3BE" w:rsidRDefault="00817592" w14:paraId="09A0B37C" w14:textId="0BD43DBF">
            <w:pPr>
              <w:spacing w:line="259" w:lineRule="auto"/>
              <w:rPr>
                <w:rFonts w:eastAsia="Calibri"/>
                <w:color w:val="000000" w:themeColor="text1"/>
              </w:rPr>
            </w:pPr>
            <w:r w:rsidRPr="2CBCF3BE">
              <w:rPr>
                <w:rFonts w:eastAsia="Calibri"/>
                <w:color w:val="000000" w:themeColor="text1"/>
              </w:rPr>
              <w:t>09</w:t>
            </w:r>
          </w:p>
        </w:tc>
        <w:tc>
          <w:tcPr>
            <w:tcW w:w="2694" w:type="dxa"/>
            <w:tcMar/>
          </w:tcPr>
          <w:p w:rsidR="00817592" w:rsidP="2CBCF3BE" w:rsidRDefault="00817592" w14:paraId="343C87FA" w14:textId="234706EE">
            <w:pPr>
              <w:rPr>
                <w:rFonts w:eastAsia="Calibri"/>
                <w:color w:val="000000" w:themeColor="text1"/>
              </w:rPr>
            </w:pPr>
            <w:r w:rsidRPr="2CBCF3BE">
              <w:rPr>
                <w:rFonts w:eastAsia="Calibri"/>
                <w:color w:val="000000" w:themeColor="text1"/>
              </w:rPr>
              <w:t>Admission date is below the event threshold (1950)</w:t>
            </w:r>
          </w:p>
        </w:tc>
        <w:tc>
          <w:tcPr>
            <w:tcW w:w="3213" w:type="dxa"/>
            <w:tcMar/>
          </w:tcPr>
          <w:p w:rsidR="00817592" w:rsidP="2CBCF3BE" w:rsidRDefault="00817592" w14:paraId="1359D1A8" w14:textId="6AF1086B">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Admission Enfant PTME with an </w:t>
            </w:r>
            <w:r w:rsidRPr="3D42CFBE" w:rsidR="3D42CFBE">
              <w:rPr>
                <w:rFonts w:eastAsia="Calibri"/>
                <w:color w:val="000000" w:themeColor="text1"/>
              </w:rPr>
              <w:t>empty</w:t>
            </w:r>
            <w:r w:rsidRPr="2CBCF3BE">
              <w:rPr>
                <w:rFonts w:eastAsia="Calibri"/>
                <w:color w:val="000000" w:themeColor="text1"/>
              </w:rPr>
              <w:t xml:space="preserve"> DATE</w:t>
            </w:r>
            <w:r w:rsidRPr="3D42CFBE" w:rsidR="3D42CFBE">
              <w:rPr>
                <w:rFonts w:eastAsia="Calibri"/>
                <w:color w:val="000000" w:themeColor="text1"/>
              </w:rPr>
              <w:t>.</w:t>
            </w:r>
            <w:r w:rsidRPr="2CBCF3BE">
              <w:rPr>
                <w:rFonts w:eastAsia="Calibri"/>
                <w:color w:val="000000" w:themeColor="text1"/>
              </w:rPr>
              <w:t xml:space="preserv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5DD212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Admission Enfant PTME avec une DATE </w:t>
            </w:r>
            <w:proofErr w:type="spellStart"/>
            <w:r w:rsidRPr="0042765A">
              <w:rPr>
                <w:rFonts w:eastAsia="Calibri"/>
                <w:color w:val="000000" w:themeColor="text1"/>
                <w:lang w:val="fr-FR"/>
              </w:rPr>
              <w:t>vacie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65741100" w:rsidP="65741100" w:rsidRDefault="65741100" w14:paraId="4FE31A5C" w14:textId="114A1BFC">
            <w:pPr>
              <w:spacing w:line="259" w:lineRule="auto"/>
              <w:rPr>
                <w:rFonts w:eastAsia="Calibri"/>
                <w:color w:val="000000" w:themeColor="text1"/>
                <w:lang w:val="fr-FR"/>
              </w:rPr>
            </w:pPr>
          </w:p>
        </w:tc>
        <w:tc>
          <w:tcPr>
            <w:tcW w:w="1682" w:type="dxa"/>
            <w:tcMar/>
          </w:tcPr>
          <w:p w:rsidR="00817592" w:rsidP="2CBCF3BE" w:rsidRDefault="00817592" w14:paraId="40BDBA6B" w14:textId="22C37E23">
            <w:pPr>
              <w:spacing w:line="259" w:lineRule="auto"/>
              <w:rPr>
                <w:rFonts w:eastAsia="Calibri"/>
                <w:color w:val="000000" w:themeColor="text1"/>
              </w:rPr>
            </w:pPr>
            <w:r w:rsidRPr="5B6FBA30">
              <w:rPr>
                <w:rFonts w:eastAsia="Calibri"/>
                <w:color w:val="000000" w:themeColor="text1"/>
              </w:rPr>
              <w:t xml:space="preserve">Error </w:t>
            </w:r>
            <w:r w:rsidRPr="3D42CFBE" w:rsidR="5A0F3BA4">
              <w:rPr>
                <w:rFonts w:eastAsia="Calibri"/>
                <w:color w:val="000000" w:themeColor="text1"/>
              </w:rPr>
              <w:t xml:space="preserve">log </w:t>
            </w:r>
            <w:r w:rsidRPr="3D42CFBE" w:rsidR="4994A568">
              <w:rPr>
                <w:rFonts w:eastAsia="Calibri"/>
                <w:color w:val="000000" w:themeColor="text1"/>
              </w:rPr>
              <w:t xml:space="preserve">+ </w:t>
            </w:r>
            <w:r w:rsidRPr="3D42CFBE" w:rsidR="4994A568">
              <w:rPr>
                <w:rFonts w:eastAsia="Calibri"/>
                <w:b/>
                <w:bCs/>
                <w:color w:val="000000" w:themeColor="text1"/>
              </w:rPr>
              <w:t>not import patient</w:t>
            </w:r>
          </w:p>
        </w:tc>
      </w:tr>
      <w:tr w:rsidR="006648BF" w:rsidTr="21F4CE64" w14:paraId="30B6D8F6" w14:textId="77777777">
        <w:trPr>
          <w:cantSplit/>
        </w:trPr>
        <w:tc>
          <w:tcPr>
            <w:tcW w:w="562" w:type="dxa"/>
            <w:tcMar/>
          </w:tcPr>
          <w:p w:rsidR="00817592" w:rsidP="2CBCF3BE" w:rsidRDefault="00817592" w14:paraId="45A75A31" w14:textId="52671DB0">
            <w:pPr>
              <w:spacing w:line="259" w:lineRule="auto"/>
              <w:rPr>
                <w:rFonts w:eastAsia="Calibri"/>
                <w:color w:val="000000" w:themeColor="text1"/>
              </w:rPr>
            </w:pPr>
            <w:r w:rsidRPr="2CBCF3BE">
              <w:rPr>
                <w:rFonts w:eastAsia="Calibri"/>
                <w:color w:val="000000" w:themeColor="text1"/>
              </w:rPr>
              <w:lastRenderedPageBreak/>
              <w:t>10</w:t>
            </w:r>
          </w:p>
        </w:tc>
        <w:tc>
          <w:tcPr>
            <w:tcW w:w="2694" w:type="dxa"/>
            <w:tcMar/>
          </w:tcPr>
          <w:p w:rsidR="00817592" w:rsidP="2CBCF3BE" w:rsidRDefault="00817592" w14:paraId="2DE81DA6" w14:textId="307FC2AF">
            <w:pPr>
              <w:rPr>
                <w:rFonts w:eastAsia="Calibri"/>
                <w:color w:val="000000" w:themeColor="text1"/>
              </w:rPr>
            </w:pPr>
            <w:r w:rsidRPr="2CBCF3BE">
              <w:rPr>
                <w:rFonts w:eastAsia="Calibri"/>
                <w:color w:val="000000" w:themeColor="text1"/>
              </w:rPr>
              <w:t xml:space="preserve">PCR date (1, 2, 3, 4, </w:t>
            </w:r>
            <w:proofErr w:type="spellStart"/>
            <w:r w:rsidRPr="2CBCF3BE">
              <w:rPr>
                <w:rFonts w:eastAsia="Calibri"/>
                <w:color w:val="000000" w:themeColor="text1"/>
              </w:rPr>
              <w:t>autre</w:t>
            </w:r>
            <w:proofErr w:type="spellEnd"/>
            <w:r w:rsidRPr="2CBCF3BE">
              <w:rPr>
                <w:rFonts w:eastAsia="Calibri"/>
                <w:color w:val="000000" w:themeColor="text1"/>
              </w:rPr>
              <w:t>) is below the event threshold (1950)</w:t>
            </w:r>
          </w:p>
        </w:tc>
        <w:tc>
          <w:tcPr>
            <w:tcW w:w="3213" w:type="dxa"/>
            <w:tcMar/>
          </w:tcPr>
          <w:p w:rsidR="00817592" w:rsidP="2CBCF3BE" w:rsidRDefault="00817592" w14:paraId="71B4F50B" w14:textId="3D81908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PCR </w:t>
            </w:r>
            <w:r w:rsidRPr="3D42CFBE" w:rsidR="3D42CFBE">
              <w:rPr>
                <w:rFonts w:eastAsia="Calibri"/>
                <w:color w:val="000000" w:themeColor="text1"/>
              </w:rPr>
              <w:t>X</w:t>
            </w:r>
            <w:r w:rsidRPr="2CBCF3BE">
              <w:rPr>
                <w:rFonts w:eastAsia="Calibri"/>
                <w:color w:val="000000" w:themeColor="text1"/>
              </w:rPr>
              <w:t xml:space="preserve"> with an unexpected DATE ${</w:t>
            </w:r>
            <w:proofErr w:type="spellStart"/>
            <w:r w:rsidRPr="3D42CFBE" w:rsidR="3D42CFBE">
              <w:rPr>
                <w:rFonts w:eastAsia="Calibri"/>
                <w:color w:val="000000" w:themeColor="text1"/>
              </w:rPr>
              <w:t>PCRXPrelevement</w:t>
            </w:r>
            <w:r w:rsidRPr="2CBCF3BE">
              <w:rPr>
                <w:rFonts w:eastAsia="Calibri"/>
                <w:color w:val="000000" w:themeColor="text1"/>
              </w:rPr>
              <w: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7CEE5D6D" w14:paraId="200EDB33" w14:textId="6C08F5E0">
            <w:pPr>
              <w:spacing w:line="259" w:lineRule="auto"/>
              <w:rPr>
                <w:rFonts w:eastAsia="Calibri"/>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codepatient</w:t>
            </w:r>
            <w:proofErr w:type="spellEnd"/>
            <w:r w:rsidRPr="3189C81A">
              <w:rPr>
                <w:rFonts w:eastAsia="Calibri"/>
                <w:color w:val="000000" w:themeColor="text1"/>
                <w:lang w:val="fr-FR"/>
              </w:rPr>
              <w:t xml:space="preserve">} a une </w:t>
            </w:r>
            <w:r w:rsidRPr="3189C81A" w:rsidR="7F5FF3D5">
              <w:rPr>
                <w:rFonts w:eastAsia="Calibri"/>
                <w:color w:val="000000" w:themeColor="text1"/>
                <w:lang w:val="fr-FR"/>
              </w:rPr>
              <w:t>d</w:t>
            </w:r>
            <w:r w:rsidRPr="3189C81A">
              <w:rPr>
                <w:rFonts w:eastAsia="Calibri"/>
                <w:color w:val="000000" w:themeColor="text1"/>
                <w:lang w:val="fr-FR"/>
              </w:rPr>
              <w:t>ate PCR X avec une DATE inattendu : ${</w:t>
            </w:r>
            <w:proofErr w:type="spellStart"/>
            <w:r w:rsidRPr="3189C81A">
              <w:rPr>
                <w:rFonts w:eastAsia="Calibri"/>
                <w:color w:val="000000" w:themeColor="text1"/>
                <w:lang w:val="fr-FR"/>
              </w:rPr>
              <w:t>PCRXPrelevement_raw</w:t>
            </w:r>
            <w:proofErr w:type="spellEnd"/>
            <w:r w:rsidRPr="3189C81A">
              <w:rPr>
                <w:rFonts w:eastAsia="Calibri"/>
                <w:color w:val="000000" w:themeColor="text1"/>
                <w:lang w:val="fr-FR"/>
              </w:rPr>
              <w:t>}. Veuillez consulter la ligne ${</w:t>
            </w:r>
            <w:proofErr w:type="spellStart"/>
            <w:r w:rsidRPr="3189C81A">
              <w:rPr>
                <w:rFonts w:eastAsia="Calibri"/>
                <w:color w:val="000000" w:themeColor="text1"/>
                <w:lang w:val="fr-FR"/>
              </w:rPr>
              <w:t>row_number</w:t>
            </w:r>
            <w:proofErr w:type="spellEnd"/>
            <w:r w:rsidRPr="3189C81A">
              <w:rPr>
                <w:rFonts w:eastAsia="Calibri"/>
                <w:color w:val="000000" w:themeColor="text1"/>
                <w:lang w:val="fr-FR"/>
              </w:rPr>
              <w:t xml:space="preserve"> + 1} dans la table ${CURRENT_TABLE}</w:t>
            </w:r>
          </w:p>
        </w:tc>
        <w:tc>
          <w:tcPr>
            <w:tcW w:w="3213" w:type="dxa"/>
            <w:tcMar/>
          </w:tcPr>
          <w:p w:rsidRPr="0042765A" w:rsidR="3D42CFBE" w:rsidP="65741100" w:rsidRDefault="7F5FF3D5" w14:paraId="598F6424" w14:textId="0A08D944">
            <w:pPr>
              <w:spacing w:line="259" w:lineRule="auto"/>
              <w:rPr>
                <w:rFonts w:eastAsia="Calibri"/>
                <w:color w:val="000000" w:themeColor="text1"/>
                <w:lang w:val="fr-FR"/>
              </w:rPr>
            </w:pPr>
            <w:r w:rsidRPr="3189C81A">
              <w:rPr>
                <w:rFonts w:eastAsia="Calibri"/>
                <w:color w:val="000000" w:themeColor="text1"/>
                <w:lang w:val="fr-FR"/>
              </w:rPr>
              <w:t>Le patient a une d</w:t>
            </w:r>
            <w:r w:rsidRPr="3189C81A" w:rsidR="7CEE5D6D">
              <w:rPr>
                <w:rFonts w:eastAsia="Calibri"/>
                <w:color w:val="000000" w:themeColor="text1"/>
                <w:lang w:val="fr-FR"/>
              </w:rPr>
              <w:t>ate PCR X avec une DATE inattendu : ${</w:t>
            </w:r>
            <w:proofErr w:type="spellStart"/>
            <w:r w:rsidRPr="3189C81A" w:rsidR="7CEE5D6D">
              <w:rPr>
                <w:rFonts w:eastAsia="Calibri"/>
                <w:color w:val="000000" w:themeColor="text1"/>
                <w:lang w:val="fr-FR"/>
              </w:rPr>
              <w:t>PCRXPrelevement_raw</w:t>
            </w:r>
            <w:proofErr w:type="spellEnd"/>
            <w:r w:rsidRPr="3189C81A" w:rsidR="7CEE5D6D">
              <w:rPr>
                <w:rFonts w:eastAsia="Calibri"/>
                <w:color w:val="000000" w:themeColor="text1"/>
                <w:lang w:val="fr-FR"/>
              </w:rPr>
              <w:t>}.</w:t>
            </w:r>
          </w:p>
        </w:tc>
        <w:tc>
          <w:tcPr>
            <w:tcW w:w="1682" w:type="dxa"/>
            <w:tcMar/>
          </w:tcPr>
          <w:p w:rsidR="00817592" w:rsidP="2CBCF3BE" w:rsidRDefault="00817592" w14:paraId="4F15855C" w14:textId="6931D42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31785EE9" w14:textId="77777777">
        <w:trPr>
          <w:cantSplit/>
        </w:trPr>
        <w:tc>
          <w:tcPr>
            <w:tcW w:w="562" w:type="dxa"/>
            <w:tcMar/>
          </w:tcPr>
          <w:p w:rsidR="00817592" w:rsidP="2CBCF3BE" w:rsidRDefault="00817592" w14:paraId="133315F5" w14:textId="60EE5E0E">
            <w:pPr>
              <w:spacing w:line="259" w:lineRule="auto"/>
              <w:rPr>
                <w:rFonts w:eastAsia="Calibri"/>
                <w:color w:val="000000" w:themeColor="text1"/>
              </w:rPr>
            </w:pPr>
            <w:r w:rsidRPr="2CBCF3BE">
              <w:rPr>
                <w:rFonts w:eastAsia="Calibri"/>
                <w:color w:val="000000" w:themeColor="text1"/>
              </w:rPr>
              <w:t>11</w:t>
            </w:r>
          </w:p>
        </w:tc>
        <w:tc>
          <w:tcPr>
            <w:tcW w:w="2694" w:type="dxa"/>
            <w:tcMar/>
          </w:tcPr>
          <w:p w:rsidR="00817592" w:rsidP="2CBCF3BE" w:rsidRDefault="00817592" w14:paraId="4236229F" w14:textId="2415709D">
            <w:pPr>
              <w:rPr>
                <w:rFonts w:eastAsia="Calibri"/>
                <w:color w:val="000000" w:themeColor="text1"/>
              </w:rPr>
            </w:pPr>
            <w:r w:rsidRPr="2CBCF3BE">
              <w:rPr>
                <w:rFonts w:eastAsia="Calibri"/>
                <w:color w:val="000000" w:themeColor="text1"/>
              </w:rPr>
              <w:t>Date Sortie is below the event threshold (1950)</w:t>
            </w:r>
          </w:p>
        </w:tc>
        <w:tc>
          <w:tcPr>
            <w:tcW w:w="3213" w:type="dxa"/>
            <w:tcMar/>
          </w:tcPr>
          <w:p w:rsidR="00817592" w:rsidP="2CBCF3BE" w:rsidRDefault="00817592" w14:paraId="765E2678" w14:textId="2F7B8A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7F5B3D3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2639BA97" w14:paraId="5ECF71C2" w14:textId="05C571C4">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Sortie avec une DATE inattendu : ${</w:t>
            </w:r>
            <w:proofErr w:type="spellStart"/>
            <w:r w:rsidRPr="3189C81A" w:rsidR="7CEE5D6D">
              <w:rPr>
                <w:rFonts w:eastAsia="Calibri"/>
                <w:color w:val="000000" w:themeColor="text1"/>
                <w:lang w:val="fr-FR"/>
              </w:rPr>
              <w:t>DateSortie_raw</w:t>
            </w:r>
            <w:proofErr w:type="spellEnd"/>
            <w:r w:rsidRPr="3189C81A" w:rsidR="7CEE5D6D">
              <w:rPr>
                <w:rFonts w:eastAsia="Calibri"/>
                <w:color w:val="000000" w:themeColor="text1"/>
                <w:lang w:val="fr-FR"/>
              </w:rPr>
              <w:t>}.</w:t>
            </w:r>
          </w:p>
        </w:tc>
        <w:tc>
          <w:tcPr>
            <w:tcW w:w="1682" w:type="dxa"/>
            <w:tcMar/>
          </w:tcPr>
          <w:p w:rsidR="00817592" w:rsidP="2CBCF3BE" w:rsidRDefault="00817592" w14:paraId="23F18569" w14:textId="1E67C813">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5FE19D2F" w14:textId="77777777">
        <w:trPr>
          <w:cantSplit/>
        </w:trPr>
        <w:tc>
          <w:tcPr>
            <w:tcW w:w="562" w:type="dxa"/>
            <w:tcMar/>
          </w:tcPr>
          <w:p w:rsidR="00817592" w:rsidP="2CBCF3BE" w:rsidRDefault="00817592" w14:paraId="0F6C36D7" w14:textId="1E797FE0">
            <w:pPr>
              <w:spacing w:line="259" w:lineRule="auto"/>
              <w:rPr>
                <w:rFonts w:eastAsia="Calibri"/>
                <w:color w:val="000000" w:themeColor="text1"/>
              </w:rPr>
            </w:pPr>
            <w:r w:rsidRPr="2CBCF3BE">
              <w:rPr>
                <w:rFonts w:eastAsia="Calibri"/>
                <w:color w:val="000000" w:themeColor="text1"/>
              </w:rPr>
              <w:t>12</w:t>
            </w:r>
          </w:p>
        </w:tc>
        <w:tc>
          <w:tcPr>
            <w:tcW w:w="2694" w:type="dxa"/>
            <w:tcMar/>
          </w:tcPr>
          <w:p w:rsidR="00817592" w:rsidP="2CBCF3BE" w:rsidRDefault="00817592" w14:paraId="75502E0F" w14:textId="021DD05B">
            <w:pPr>
              <w:rPr>
                <w:rFonts w:eastAsia="Calibri"/>
                <w:color w:val="000000" w:themeColor="text1"/>
              </w:rPr>
            </w:pPr>
            <w:proofErr w:type="spellStart"/>
            <w:r w:rsidRPr="02B6DD2B">
              <w:rPr>
                <w:rFonts w:eastAsia="Calibri"/>
                <w:color w:val="000000" w:themeColor="text1"/>
              </w:rPr>
              <w:t>EntryMode</w:t>
            </w:r>
            <w:proofErr w:type="spellEnd"/>
            <w:r w:rsidRPr="02B6DD2B">
              <w:rPr>
                <w:rFonts w:eastAsia="Calibri"/>
                <w:color w:val="000000" w:themeColor="text1"/>
              </w:rPr>
              <w:t xml:space="preserve"> code is not a number</w:t>
            </w:r>
          </w:p>
        </w:tc>
        <w:tc>
          <w:tcPr>
            <w:tcW w:w="3213" w:type="dxa"/>
            <w:tcMar/>
          </w:tcPr>
          <w:p w:rsidR="00817592" w:rsidP="2CBCF3BE" w:rsidRDefault="00817592" w14:paraId="6A7BF155" w14:textId="27438902">
            <w:pPr>
              <w:rPr>
                <w:rFonts w:eastAsia="Calibri"/>
                <w:color w:val="000000" w:themeColor="text1"/>
              </w:rPr>
            </w:pPr>
            <w:r w:rsidRPr="02B6DD2B">
              <w:rPr>
                <w:rFonts w:eastAsia="Calibri"/>
                <w:color w:val="000000" w:themeColor="text1"/>
              </w:rPr>
              <w:t>Patient ${</w:t>
            </w:r>
            <w:proofErr w:type="spellStart"/>
            <w:r w:rsidRPr="02B6DD2B">
              <w:rPr>
                <w:rFonts w:eastAsia="Calibri"/>
                <w:color w:val="000000" w:themeColor="text1"/>
              </w:rPr>
              <w:t>tmp_patientCode</w:t>
            </w:r>
            <w:proofErr w:type="spell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 has a value for </w:t>
            </w:r>
            <w:proofErr w:type="spellStart"/>
            <w:r w:rsidRPr="02B6DD2B">
              <w:rPr>
                <w:rFonts w:eastAsia="Calibri"/>
                <w:color w:val="000000" w:themeColor="text1"/>
              </w:rPr>
              <w:t>entryMode</w:t>
            </w:r>
            <w:proofErr w:type="spellEnd"/>
            <w:r w:rsidRPr="02B6DD2B">
              <w:rPr>
                <w:rFonts w:eastAsia="Calibri"/>
                <w:color w:val="000000" w:themeColor="text1"/>
              </w:rPr>
              <w:t xml:space="preserve"> (${value}) that is not a number. Please, check patient ${</w:t>
            </w:r>
            <w:proofErr w:type="spellStart"/>
            <w:r w:rsidRPr="02B6DD2B">
              <w:rPr>
                <w:rFonts w:eastAsia="Calibri"/>
                <w:color w:val="000000" w:themeColor="text1"/>
              </w:rPr>
              <w:t>tmp_patientCode</w:t>
            </w:r>
            <w:proofErr w:type="spellEnd"/>
            <w:r w:rsidRPr="02B6DD2B">
              <w:rPr>
                <w:rFonts w:eastAsia="Calibri"/>
                <w:color w:val="000000" w:themeColor="text1"/>
              </w:rPr>
              <w:t>} or line ${</w:t>
            </w:r>
            <w:proofErr w:type="spellStart"/>
            <w:proofErr w:type="gramStart"/>
            <w:r w:rsidRPr="02B6DD2B">
              <w:rPr>
                <w:rFonts w:eastAsia="Calibri"/>
                <w:color w:val="000000" w:themeColor="text1"/>
              </w:rPr>
              <w:t>context.lines</w:t>
            </w:r>
            <w:proofErr w:type="spellEnd"/>
            <w:proofErr w:type="gramEnd"/>
            <w:r w:rsidRPr="02B6DD2B">
              <w:rPr>
                <w:rFonts w:eastAsia="Calibri"/>
                <w:color w:val="000000" w:themeColor="text1"/>
              </w:rPr>
              <w:t xml:space="preserve">} in the </w:t>
            </w:r>
            <w:proofErr w:type="spellStart"/>
            <w:r w:rsidRPr="02B6DD2B">
              <w:rPr>
                <w:rFonts w:eastAsia="Calibri"/>
                <w:color w:val="000000" w:themeColor="text1"/>
              </w:rPr>
              <w:t>FileActive</w:t>
            </w:r>
            <w:proofErr w:type="spellEnd"/>
            <w:r w:rsidRPr="02B6DD2B">
              <w:rPr>
                <w:rFonts w:eastAsia="Calibri"/>
                <w:color w:val="000000" w:themeColor="text1"/>
              </w:rPr>
              <w:t xml:space="preserve"> table.</w:t>
            </w:r>
          </w:p>
        </w:tc>
        <w:tc>
          <w:tcPr>
            <w:tcW w:w="3213" w:type="dxa"/>
            <w:tcMar/>
          </w:tcPr>
          <w:p w:rsidRPr="0042765A" w:rsidR="00817592" w:rsidP="2CBCF3BE" w:rsidRDefault="3D42CFBE" w14:paraId="71D17FB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xml:space="preserve">} de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 xml:space="preserve"> a une valeur pour </w:t>
            </w:r>
            <w:proofErr w:type="spellStart"/>
            <w:r w:rsidRPr="0042765A">
              <w:rPr>
                <w:rFonts w:eastAsia="Calibri"/>
                <w:color w:val="000000" w:themeColor="text1"/>
                <w:lang w:val="fr-FR"/>
              </w:rPr>
              <w:t>codeModeEntree</w:t>
            </w:r>
            <w:proofErr w:type="spellEnd"/>
            <w:r w:rsidRPr="0042765A">
              <w:rPr>
                <w:rFonts w:eastAsia="Calibri"/>
                <w:color w:val="000000" w:themeColor="text1"/>
                <w:lang w:val="fr-FR"/>
              </w:rPr>
              <w:t xml:space="preserve"> (${value}) qui n'est pas un nombre. Veuillez vérifier patient ${</w:t>
            </w:r>
            <w:proofErr w:type="spellStart"/>
            <w:r w:rsidRPr="0042765A">
              <w:rPr>
                <w:rFonts w:eastAsia="Calibri"/>
                <w:color w:val="000000" w:themeColor="text1"/>
                <w:lang w:val="fr-FR"/>
              </w:rPr>
              <w:t>tmp_patientCode</w:t>
            </w:r>
            <w:proofErr w:type="spellEnd"/>
            <w:r w:rsidRPr="0042765A">
              <w:rPr>
                <w:rFonts w:eastAsia="Calibri"/>
                <w:color w:val="000000" w:themeColor="text1"/>
                <w:lang w:val="fr-FR"/>
              </w:rPr>
              <w:t>} ou la ligne ${</w:t>
            </w:r>
            <w:proofErr w:type="spellStart"/>
            <w:proofErr w:type="gramStart"/>
            <w:r w:rsidRPr="0042765A">
              <w:rPr>
                <w:rFonts w:eastAsia="Calibri"/>
                <w:color w:val="000000" w:themeColor="text1"/>
                <w:lang w:val="fr-FR"/>
              </w:rPr>
              <w:t>context.lines</w:t>
            </w:r>
            <w:proofErr w:type="spellEnd"/>
            <w:proofErr w:type="gramEnd"/>
            <w:r w:rsidRPr="0042765A">
              <w:rPr>
                <w:rFonts w:eastAsia="Calibri"/>
                <w:color w:val="000000" w:themeColor="text1"/>
                <w:lang w:val="fr-FR"/>
              </w:rPr>
              <w:t xml:space="preserve">} dans la table </w:t>
            </w:r>
            <w:proofErr w:type="spellStart"/>
            <w:r w:rsidRPr="0042765A">
              <w:rPr>
                <w:rFonts w:eastAsia="Calibri"/>
                <w:color w:val="000000" w:themeColor="text1"/>
                <w:lang w:val="fr-FR"/>
              </w:rPr>
              <w:t>FileActive</w:t>
            </w:r>
            <w:proofErr w:type="spellEnd"/>
            <w:r w:rsidRPr="0042765A">
              <w:rPr>
                <w:rFonts w:eastAsia="Calibri"/>
                <w:color w:val="000000" w:themeColor="text1"/>
                <w:lang w:val="fr-FR"/>
              </w:rPr>
              <w:t>.</w:t>
            </w:r>
          </w:p>
        </w:tc>
        <w:tc>
          <w:tcPr>
            <w:tcW w:w="3213" w:type="dxa"/>
            <w:tcMar/>
          </w:tcPr>
          <w:p w:rsidRPr="0042765A" w:rsidR="65741100" w:rsidP="65741100" w:rsidRDefault="65741100" w14:paraId="55B28524" w14:textId="2D72B11E">
            <w:pPr>
              <w:spacing w:line="259" w:lineRule="auto"/>
              <w:rPr>
                <w:rFonts w:eastAsia="Calibri"/>
                <w:color w:val="000000" w:themeColor="text1"/>
                <w:lang w:val="fr-FR"/>
              </w:rPr>
            </w:pPr>
          </w:p>
        </w:tc>
        <w:tc>
          <w:tcPr>
            <w:tcW w:w="1682" w:type="dxa"/>
            <w:tcMar/>
          </w:tcPr>
          <w:p w:rsidR="00817592" w:rsidP="2CBCF3BE" w:rsidRDefault="65FB29FC" w14:paraId="47399B67" w14:textId="4679271F">
            <w:pPr>
              <w:spacing w:line="259" w:lineRule="auto"/>
              <w:rPr>
                <w:rFonts w:eastAsia="Calibri"/>
                <w:color w:val="000000" w:themeColor="text1"/>
              </w:rPr>
            </w:pPr>
            <w:commentRangeStart w:id="149"/>
            <w:commentRangeStart w:id="150"/>
            <w:r w:rsidRPr="3189C81A">
              <w:rPr>
                <w:rFonts w:eastAsia="Calibri"/>
                <w:color w:val="000000" w:themeColor="text1"/>
              </w:rPr>
              <w:t>Error log</w:t>
            </w:r>
            <w:commentRangeEnd w:id="149"/>
            <w:r w:rsidR="00817592">
              <w:rPr>
                <w:rStyle w:val="CommentReference"/>
              </w:rPr>
              <w:commentReference w:id="149"/>
            </w:r>
            <w:commentRangeEnd w:id="150"/>
            <w:r w:rsidR="00817592">
              <w:rPr>
                <w:rStyle w:val="CommentReference"/>
              </w:rPr>
              <w:commentReference w:id="150"/>
            </w:r>
          </w:p>
        </w:tc>
      </w:tr>
      <w:tr w:rsidR="006648BF" w:rsidTr="21F4CE64" w14:paraId="0B40BFB2" w14:textId="77777777">
        <w:trPr>
          <w:cantSplit/>
        </w:trPr>
        <w:tc>
          <w:tcPr>
            <w:tcW w:w="562" w:type="dxa"/>
            <w:tcMar/>
          </w:tcPr>
          <w:p w:rsidR="00817592" w:rsidP="2CBCF3BE" w:rsidRDefault="00817592" w14:paraId="2551EF2F" w14:textId="77AA315A">
            <w:pPr>
              <w:spacing w:line="259" w:lineRule="auto"/>
              <w:rPr>
                <w:rFonts w:eastAsia="Calibri"/>
                <w:color w:val="000000" w:themeColor="text1"/>
              </w:rPr>
            </w:pPr>
            <w:r w:rsidRPr="2CBCF3BE">
              <w:rPr>
                <w:rFonts w:eastAsia="Calibri"/>
                <w:color w:val="000000" w:themeColor="text1"/>
              </w:rPr>
              <w:t>13</w:t>
            </w:r>
          </w:p>
        </w:tc>
        <w:tc>
          <w:tcPr>
            <w:tcW w:w="2694" w:type="dxa"/>
            <w:tcMar/>
          </w:tcPr>
          <w:p w:rsidR="00817592" w:rsidP="2CBCF3BE" w:rsidRDefault="00817592" w14:paraId="7809549B" w14:textId="332CAA47">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Depist</w:t>
            </w:r>
            <w:proofErr w:type="spellEnd"/>
            <w:r w:rsidRPr="2CBCF3BE">
              <w:rPr>
                <w:rFonts w:eastAsia="Calibri"/>
                <w:color w:val="000000" w:themeColor="text1"/>
              </w:rPr>
              <w:t xml:space="preserve"> is below the event threshold (1950)</w:t>
            </w:r>
          </w:p>
          <w:p w:rsidR="00817592" w:rsidP="2CBCF3BE" w:rsidRDefault="00817592" w14:paraId="00115A54" w14:textId="21B1959C">
            <w:pPr>
              <w:rPr>
                <w:rFonts w:eastAsia="Calibri"/>
                <w:color w:val="000000" w:themeColor="text1"/>
              </w:rPr>
            </w:pPr>
          </w:p>
        </w:tc>
        <w:tc>
          <w:tcPr>
            <w:tcW w:w="3213" w:type="dxa"/>
            <w:tcMar/>
          </w:tcPr>
          <w:p w:rsidR="00817592" w:rsidP="2CBCF3BE" w:rsidRDefault="00817592" w14:paraId="2B155DFA" w14:textId="31EE654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Depist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datedepist_raw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77009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Depist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datedepist_raw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6F36C1BE" w14:textId="46B30B1A">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Depist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datedepist_raw</w:t>
            </w:r>
            <w:proofErr w:type="spellEnd"/>
            <w:r w:rsidRPr="3189C81A" w:rsidR="7CEE5D6D">
              <w:rPr>
                <w:rFonts w:eastAsia="Calibri"/>
                <w:color w:val="000000" w:themeColor="text1"/>
                <w:lang w:val="fr-FR"/>
              </w:rPr>
              <w:t>}.</w:t>
            </w:r>
          </w:p>
        </w:tc>
        <w:tc>
          <w:tcPr>
            <w:tcW w:w="1682" w:type="dxa"/>
            <w:tcMar/>
          </w:tcPr>
          <w:p w:rsidR="00817592" w:rsidP="04A9E404" w:rsidRDefault="00817592" w14:paraId="5E5F621B" w14:textId="7678B66D">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1F28FE0D" w14:textId="0987CABB">
            <w:pPr>
              <w:spacing w:line="259" w:lineRule="auto"/>
              <w:rPr>
                <w:rFonts w:eastAsia="Calibri"/>
                <w:color w:val="000000" w:themeColor="text1"/>
              </w:rPr>
            </w:pPr>
          </w:p>
        </w:tc>
      </w:tr>
      <w:tr w:rsidR="006648BF" w:rsidTr="21F4CE64" w14:paraId="7CF42681" w14:textId="77777777">
        <w:trPr>
          <w:cantSplit/>
        </w:trPr>
        <w:tc>
          <w:tcPr>
            <w:tcW w:w="562" w:type="dxa"/>
            <w:tcMar/>
          </w:tcPr>
          <w:p w:rsidR="00817592" w:rsidP="2CBCF3BE" w:rsidRDefault="00817592" w14:paraId="2E4D4A18" w14:textId="3F8FEF68">
            <w:pPr>
              <w:spacing w:line="259" w:lineRule="auto"/>
              <w:rPr>
                <w:rFonts w:eastAsia="Calibri"/>
                <w:color w:val="000000" w:themeColor="text1"/>
              </w:rPr>
            </w:pPr>
            <w:r w:rsidRPr="2CBCF3BE">
              <w:rPr>
                <w:rFonts w:eastAsia="Calibri"/>
                <w:color w:val="000000" w:themeColor="text1"/>
              </w:rPr>
              <w:lastRenderedPageBreak/>
              <w:t>14</w:t>
            </w:r>
          </w:p>
        </w:tc>
        <w:tc>
          <w:tcPr>
            <w:tcW w:w="2694" w:type="dxa"/>
            <w:tcMar/>
          </w:tcPr>
          <w:p w:rsidR="00817592" w:rsidP="2CBCF3BE" w:rsidRDefault="00817592" w14:paraId="6E8DF840" w14:textId="5212DA20">
            <w:pPr>
              <w:rPr>
                <w:rFonts w:eastAsia="Calibri"/>
                <w:color w:val="000000" w:themeColor="text1"/>
              </w:rPr>
            </w:pPr>
            <w:r w:rsidRPr="2CBCF3BE">
              <w:rPr>
                <w:rFonts w:eastAsia="Calibri"/>
                <w:color w:val="000000" w:themeColor="text1"/>
              </w:rPr>
              <w:t>Date Sortie is below the event threshold (1950)</w:t>
            </w:r>
          </w:p>
          <w:p w:rsidR="00817592" w:rsidP="2CBCF3BE" w:rsidRDefault="00817592" w14:paraId="6713D3AA" w14:textId="1CC71547">
            <w:pPr>
              <w:rPr>
                <w:rFonts w:eastAsia="Calibri"/>
                <w:color w:val="000000" w:themeColor="text1"/>
              </w:rPr>
            </w:pPr>
          </w:p>
        </w:tc>
        <w:tc>
          <w:tcPr>
            <w:tcW w:w="3213" w:type="dxa"/>
            <w:tcMar/>
          </w:tcPr>
          <w:p w:rsidR="00817592" w:rsidP="2CBCF3BE" w:rsidRDefault="00817592" w14:paraId="6E94209E" w14:textId="241DB47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Sortie with an unexpected DATE ${</w:t>
            </w:r>
            <w:proofErr w:type="spellStart"/>
            <w:r w:rsidRPr="2CBCF3BE">
              <w:rPr>
                <w:rFonts w:eastAsia="Calibri"/>
                <w:color w:val="000000" w:themeColor="text1"/>
              </w:rPr>
              <w:t>datesortie_raw</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35B8C31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Sortie avec une DATE inattendu : ${</w:t>
            </w:r>
            <w:proofErr w:type="spellStart"/>
            <w:r w:rsidRPr="0042765A">
              <w:rPr>
                <w:rFonts w:eastAsia="Calibri"/>
                <w:color w:val="000000" w:themeColor="text1"/>
                <w:lang w:val="fr-FR"/>
              </w:rPr>
              <w:t>datesortie_raw</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32AFB0F0" w14:textId="64970E0C">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Sortie avec une DATE inattendu : ${</w:t>
            </w:r>
            <w:proofErr w:type="spellStart"/>
            <w:r w:rsidRPr="3189C81A" w:rsidR="7CEE5D6D">
              <w:rPr>
                <w:rFonts w:eastAsia="Calibri"/>
                <w:color w:val="000000" w:themeColor="text1"/>
                <w:lang w:val="fr-FR"/>
              </w:rPr>
              <w:t>datesortie_raw</w:t>
            </w:r>
            <w:proofErr w:type="spellEnd"/>
            <w:r w:rsidRPr="3189C81A" w:rsidR="7CEE5D6D">
              <w:rPr>
                <w:rFonts w:eastAsia="Calibri"/>
                <w:color w:val="000000" w:themeColor="text1"/>
                <w:lang w:val="fr-FR"/>
              </w:rPr>
              <w:t>}.</w:t>
            </w:r>
          </w:p>
        </w:tc>
        <w:tc>
          <w:tcPr>
            <w:tcW w:w="1682" w:type="dxa"/>
            <w:tcMar/>
          </w:tcPr>
          <w:p w:rsidR="00817592" w:rsidP="04A9E404" w:rsidRDefault="00817592" w14:paraId="5D4609C7" w14:textId="65D98D66">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517550D" w14:textId="1707FE85">
            <w:pPr>
              <w:spacing w:line="259" w:lineRule="auto"/>
              <w:rPr>
                <w:rFonts w:eastAsia="Calibri"/>
                <w:color w:val="000000" w:themeColor="text1"/>
              </w:rPr>
            </w:pPr>
          </w:p>
        </w:tc>
      </w:tr>
      <w:tr w:rsidR="006648BF" w:rsidTr="21F4CE64" w14:paraId="47AA253E" w14:textId="77777777">
        <w:trPr>
          <w:cantSplit/>
        </w:trPr>
        <w:tc>
          <w:tcPr>
            <w:tcW w:w="562" w:type="dxa"/>
            <w:tcMar/>
          </w:tcPr>
          <w:p w:rsidR="00817592" w:rsidP="2CBCF3BE" w:rsidRDefault="00817592" w14:paraId="46512BA5" w14:textId="37DBE6F5">
            <w:pPr>
              <w:spacing w:line="259" w:lineRule="auto"/>
              <w:rPr>
                <w:rFonts w:eastAsia="Calibri"/>
                <w:color w:val="000000" w:themeColor="text1"/>
              </w:rPr>
            </w:pPr>
            <w:r w:rsidRPr="2CBCF3BE">
              <w:rPr>
                <w:rFonts w:eastAsia="Calibri"/>
                <w:color w:val="000000" w:themeColor="text1"/>
              </w:rPr>
              <w:t>15</w:t>
            </w:r>
          </w:p>
        </w:tc>
        <w:tc>
          <w:tcPr>
            <w:tcW w:w="2694" w:type="dxa"/>
            <w:tcMar/>
          </w:tcPr>
          <w:p w:rsidR="00817592" w:rsidP="2CBCF3BE" w:rsidRDefault="00817592" w14:paraId="28BBDD35" w14:textId="0F73DB87">
            <w:pPr>
              <w:rPr>
                <w:rFonts w:eastAsia="Calibri"/>
                <w:color w:val="000000" w:themeColor="text1"/>
              </w:rPr>
            </w:pPr>
            <w:r w:rsidRPr="2CBCF3BE">
              <w:rPr>
                <w:rFonts w:eastAsia="Calibri"/>
                <w:color w:val="000000" w:themeColor="text1"/>
              </w:rPr>
              <w:t>Date Debut is below the event threshold (1950)</w:t>
            </w:r>
          </w:p>
        </w:tc>
        <w:tc>
          <w:tcPr>
            <w:tcW w:w="3213" w:type="dxa"/>
            <w:tcMar/>
          </w:tcPr>
          <w:p w:rsidR="00817592" w:rsidP="2CBCF3BE" w:rsidRDefault="00817592" w14:paraId="703C6FA0" w14:textId="24C4DE9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Debut with an unexpected DATE ${</w:t>
            </w:r>
            <w:proofErr w:type="spellStart"/>
            <w:r w:rsidRPr="2CBCF3BE">
              <w:rPr>
                <w:rFonts w:eastAsia="Calibri"/>
                <w:color w:val="000000" w:themeColor="text1"/>
              </w:rPr>
              <w:t>datedebut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661AC55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3E42040" w14:paraId="64B0B5E8" w14:textId="704FD7A1">
            <w:pPr>
              <w:spacing w:line="259" w:lineRule="auto"/>
              <w:rPr>
                <w:rFonts w:eastAsia="Calibri"/>
                <w:color w:val="000000" w:themeColor="text1"/>
                <w:lang w:val="fr-FR"/>
              </w:rPr>
            </w:pPr>
            <w:r w:rsidRPr="3189C81A">
              <w:rPr>
                <w:rFonts w:eastAsia="Calibri"/>
                <w:color w:val="000000" w:themeColor="text1"/>
                <w:lang w:val="fr-FR"/>
              </w:rPr>
              <w:t>Le patient</w:t>
            </w:r>
            <w:r w:rsidRPr="3189C81A" w:rsidR="4EB86F8A">
              <w:rPr>
                <w:rFonts w:eastAsia="Calibri"/>
                <w:color w:val="000000" w:themeColor="text1"/>
                <w:lang w:val="fr-FR"/>
              </w:rPr>
              <w:t xml:space="preserve"> a une </w:t>
            </w:r>
            <w:r w:rsidRPr="3189C81A" w:rsidR="7CEE5D6D">
              <w:rPr>
                <w:rFonts w:eastAsia="Calibri"/>
                <w:color w:val="000000" w:themeColor="text1"/>
                <w:lang w:val="fr-FR"/>
              </w:rPr>
              <w:t xml:space="preserve">Date </w:t>
            </w:r>
            <w:proofErr w:type="spellStart"/>
            <w:r w:rsidRPr="3189C81A" w:rsidR="7CEE5D6D">
              <w:rPr>
                <w:rFonts w:eastAsia="Calibri"/>
                <w:color w:val="000000" w:themeColor="text1"/>
                <w:lang w:val="fr-FR"/>
              </w:rPr>
              <w:t>Debut</w:t>
            </w:r>
            <w:proofErr w:type="spellEnd"/>
            <w:r w:rsidRPr="3189C81A" w:rsidR="7CEE5D6D">
              <w:rPr>
                <w:rFonts w:eastAsia="Calibri"/>
                <w:color w:val="000000" w:themeColor="text1"/>
                <w:lang w:val="fr-FR"/>
              </w:rPr>
              <w:t xml:space="preserve"> avec une DATE inattendu : ${</w:t>
            </w:r>
            <w:proofErr w:type="spellStart"/>
            <w:r w:rsidRPr="3189C81A" w:rsidR="7CEE5D6D">
              <w:rPr>
                <w:rFonts w:eastAsia="Calibri"/>
                <w:color w:val="000000" w:themeColor="text1"/>
                <w:lang w:val="fr-FR"/>
              </w:rPr>
              <w:t>datedebut</w:t>
            </w:r>
            <w:proofErr w:type="spellEnd"/>
            <w:r w:rsidRPr="3189C81A" w:rsidR="7CEE5D6D">
              <w:rPr>
                <w:rFonts w:eastAsia="Calibri"/>
                <w:color w:val="000000" w:themeColor="text1"/>
                <w:lang w:val="fr-FR"/>
              </w:rPr>
              <w:t>}.</w:t>
            </w:r>
          </w:p>
        </w:tc>
        <w:tc>
          <w:tcPr>
            <w:tcW w:w="1682" w:type="dxa"/>
            <w:tcMar/>
          </w:tcPr>
          <w:p w:rsidR="00817592" w:rsidP="04A9E404" w:rsidRDefault="00817592" w14:paraId="4856D19A" w14:textId="0442A3F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01AABB2E" w14:textId="329C5455">
            <w:pPr>
              <w:spacing w:line="259" w:lineRule="auto"/>
              <w:rPr>
                <w:rFonts w:eastAsia="Calibri"/>
                <w:color w:val="000000" w:themeColor="text1"/>
              </w:rPr>
            </w:pPr>
          </w:p>
        </w:tc>
      </w:tr>
      <w:tr w:rsidR="006648BF" w:rsidTr="21F4CE64" w14:paraId="5DD9845B" w14:textId="77777777">
        <w:trPr>
          <w:cantSplit/>
        </w:trPr>
        <w:tc>
          <w:tcPr>
            <w:tcW w:w="562" w:type="dxa"/>
            <w:tcMar/>
          </w:tcPr>
          <w:p w:rsidR="00817592" w:rsidP="2CBCF3BE" w:rsidRDefault="00817592" w14:paraId="1E9C525E" w14:textId="4C4B53EB">
            <w:pPr>
              <w:spacing w:line="259" w:lineRule="auto"/>
              <w:rPr>
                <w:rFonts w:eastAsia="Calibri"/>
                <w:color w:val="000000" w:themeColor="text1"/>
              </w:rPr>
            </w:pPr>
            <w:r w:rsidRPr="2CBCF3BE">
              <w:rPr>
                <w:rFonts w:eastAsia="Calibri"/>
                <w:color w:val="000000" w:themeColor="text1"/>
              </w:rPr>
              <w:t>16</w:t>
            </w:r>
          </w:p>
        </w:tc>
        <w:tc>
          <w:tcPr>
            <w:tcW w:w="2694" w:type="dxa"/>
            <w:tcMar/>
          </w:tcPr>
          <w:p w:rsidR="00817592" w:rsidP="2CBCF3BE" w:rsidRDefault="00817592" w14:paraId="285D86E3" w14:textId="1B04F3E2">
            <w:pPr>
              <w:rPr>
                <w:rFonts w:eastAsia="Calibri"/>
                <w:color w:val="000000" w:themeColor="text1"/>
              </w:rPr>
            </w:pPr>
            <w:r w:rsidRPr="2CBCF3BE">
              <w:rPr>
                <w:rFonts w:eastAsia="Calibri"/>
                <w:color w:val="000000" w:themeColor="text1"/>
              </w:rPr>
              <w:t>Date Fin is below the event threshold (1950)</w:t>
            </w:r>
          </w:p>
          <w:p w:rsidR="00817592" w:rsidP="2CBCF3BE" w:rsidRDefault="00817592" w14:paraId="229246C5" w14:textId="694B784B">
            <w:pPr>
              <w:rPr>
                <w:rFonts w:eastAsia="Calibri"/>
                <w:color w:val="000000" w:themeColor="text1"/>
              </w:rPr>
            </w:pPr>
          </w:p>
        </w:tc>
        <w:tc>
          <w:tcPr>
            <w:tcW w:w="3213" w:type="dxa"/>
            <w:tcMar/>
          </w:tcPr>
          <w:p w:rsidR="00817592" w:rsidP="2CBCF3BE" w:rsidRDefault="00817592" w14:paraId="3CA38932" w14:textId="3D63A1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Date Fin with an unexpected DATE ${</w:t>
            </w:r>
            <w:proofErr w:type="spellStart"/>
            <w:r w:rsidRPr="2CBCF3BE">
              <w:rPr>
                <w:rFonts w:eastAsia="Calibri"/>
                <w:color w:val="000000" w:themeColor="text1"/>
              </w:rPr>
              <w:t>datefin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659EF75A"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Fin avec une DATE inattendu :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ED5DD3F" w14:paraId="617AD75F" w14:textId="3A59EF64">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Fin avec une DATE inattendu : ${</w:t>
            </w:r>
            <w:proofErr w:type="spellStart"/>
            <w:r w:rsidRPr="3189C81A" w:rsidR="7CEE5D6D">
              <w:rPr>
                <w:rFonts w:eastAsia="Calibri"/>
                <w:color w:val="000000" w:themeColor="text1"/>
                <w:lang w:val="fr-FR"/>
              </w:rPr>
              <w:t>datefin</w:t>
            </w:r>
            <w:proofErr w:type="spellEnd"/>
            <w:r w:rsidRPr="3189C81A" w:rsidR="7CEE5D6D">
              <w:rPr>
                <w:rFonts w:eastAsia="Calibri"/>
                <w:color w:val="000000" w:themeColor="text1"/>
                <w:lang w:val="fr-FR"/>
              </w:rPr>
              <w:t>}.</w:t>
            </w:r>
          </w:p>
        </w:tc>
        <w:tc>
          <w:tcPr>
            <w:tcW w:w="1682" w:type="dxa"/>
            <w:tcMar/>
          </w:tcPr>
          <w:p w:rsidR="00817592" w:rsidP="04A9E404" w:rsidRDefault="00817592" w14:paraId="26D6FD32" w14:textId="139CB251">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93E6FE9" w14:textId="30811D75">
            <w:pPr>
              <w:spacing w:line="259" w:lineRule="auto"/>
              <w:rPr>
                <w:rFonts w:eastAsia="Calibri"/>
                <w:color w:val="000000" w:themeColor="text1"/>
              </w:rPr>
            </w:pPr>
          </w:p>
        </w:tc>
      </w:tr>
      <w:tr w:rsidR="006648BF" w:rsidTr="21F4CE64" w14:paraId="23C76F3F" w14:textId="77777777">
        <w:trPr>
          <w:cantSplit/>
        </w:trPr>
        <w:tc>
          <w:tcPr>
            <w:tcW w:w="562" w:type="dxa"/>
            <w:tcMar/>
          </w:tcPr>
          <w:p w:rsidR="00817592" w:rsidP="2CBCF3BE" w:rsidRDefault="00817592" w14:paraId="179121FB" w14:textId="2D3DB996">
            <w:pPr>
              <w:spacing w:line="259" w:lineRule="auto"/>
              <w:rPr>
                <w:rFonts w:eastAsia="Calibri"/>
                <w:color w:val="000000" w:themeColor="text1"/>
              </w:rPr>
            </w:pPr>
            <w:r w:rsidRPr="2CBCF3BE">
              <w:rPr>
                <w:rFonts w:eastAsia="Calibri"/>
                <w:color w:val="000000" w:themeColor="text1"/>
              </w:rPr>
              <w:t>17</w:t>
            </w:r>
          </w:p>
        </w:tc>
        <w:tc>
          <w:tcPr>
            <w:tcW w:w="2694" w:type="dxa"/>
            <w:tcMar/>
          </w:tcPr>
          <w:p w:rsidR="00817592" w:rsidP="2CBCF3BE" w:rsidRDefault="00817592" w14:paraId="599CA351" w14:textId="30DE9B0B">
            <w:pPr>
              <w:rPr>
                <w:rFonts w:eastAsia="Calibri"/>
                <w:color w:val="000000" w:themeColor="text1"/>
              </w:rPr>
            </w:pPr>
            <w:r w:rsidRPr="2CBCF3BE">
              <w:rPr>
                <w:rFonts w:eastAsia="Calibri"/>
                <w:color w:val="000000" w:themeColor="text1"/>
              </w:rPr>
              <w:t xml:space="preserve">The </w:t>
            </w:r>
            <w:proofErr w:type="spellStart"/>
            <w:r w:rsidRPr="2CBCF3BE">
              <w:rPr>
                <w:rFonts w:eastAsia="Calibri"/>
                <w:color w:val="000000" w:themeColor="text1"/>
              </w:rPr>
              <w:t>datedebut</w:t>
            </w:r>
            <w:proofErr w:type="spellEnd"/>
            <w:r w:rsidRPr="2CBCF3BE">
              <w:rPr>
                <w:rFonts w:eastAsia="Calibri"/>
                <w:color w:val="000000" w:themeColor="text1"/>
              </w:rPr>
              <w:t xml:space="preserve"> of an admission is </w:t>
            </w:r>
            <w:r w:rsidR="005C60CD">
              <w:rPr>
                <w:rFonts w:eastAsia="Calibri"/>
                <w:color w:val="000000" w:themeColor="text1"/>
              </w:rPr>
              <w:t>later</w:t>
            </w:r>
            <w:r w:rsidRPr="2CBCF3BE" w:rsidR="005C60CD">
              <w:rPr>
                <w:rFonts w:eastAsia="Calibri"/>
                <w:color w:val="000000" w:themeColor="text1"/>
              </w:rPr>
              <w:t xml:space="preserve"> </w:t>
            </w:r>
            <w:r w:rsidRPr="2CBCF3BE">
              <w:rPr>
                <w:rFonts w:eastAsia="Calibri"/>
                <w:color w:val="000000" w:themeColor="text1"/>
              </w:rPr>
              <w:t xml:space="preserve">than the </w:t>
            </w:r>
            <w:proofErr w:type="spellStart"/>
            <w:r w:rsidRPr="2CBCF3BE">
              <w:rPr>
                <w:rFonts w:eastAsia="Calibri"/>
                <w:color w:val="000000" w:themeColor="text1"/>
              </w:rPr>
              <w:t>datefin</w:t>
            </w:r>
            <w:proofErr w:type="spellEnd"/>
          </w:p>
        </w:tc>
        <w:tc>
          <w:tcPr>
            <w:tcW w:w="3213" w:type="dxa"/>
            <w:tcMar/>
          </w:tcPr>
          <w:p w:rsidR="00817592" w:rsidP="2CBCF3BE" w:rsidRDefault="00817592" w14:paraId="0CFDF783" w14:textId="390ED596">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an ADMISSION where the start date (</w:t>
            </w:r>
            <w:proofErr w:type="spellStart"/>
            <w:r w:rsidRPr="2CBCF3BE">
              <w:rPr>
                <w:rFonts w:eastAsia="Calibri"/>
                <w:color w:val="000000" w:themeColor="text1"/>
              </w:rPr>
              <w:t>datedebut</w:t>
            </w:r>
            <w:proofErr w:type="spellEnd"/>
            <w:r w:rsidRPr="2CBCF3BE">
              <w:rPr>
                <w:rFonts w:eastAsia="Calibri"/>
                <w:color w:val="000000" w:themeColor="text1"/>
              </w:rPr>
              <w:t xml:space="preserve"> ${</w:t>
            </w:r>
            <w:proofErr w:type="spellStart"/>
            <w:r w:rsidRPr="2CBCF3BE">
              <w:rPr>
                <w:rFonts w:eastAsia="Calibri"/>
                <w:color w:val="000000" w:themeColor="text1"/>
              </w:rPr>
              <w:t>datedebut</w:t>
            </w:r>
            <w:proofErr w:type="spellEnd"/>
            <w:r w:rsidRPr="2CBCF3BE">
              <w:rPr>
                <w:rFonts w:eastAsia="Calibri"/>
                <w:color w:val="000000" w:themeColor="text1"/>
              </w:rPr>
              <w:t>}) is not before the end date (</w:t>
            </w:r>
            <w:proofErr w:type="spellStart"/>
            <w:r w:rsidRPr="2CBCF3BE">
              <w:rPr>
                <w:rFonts w:eastAsia="Calibri"/>
                <w:color w:val="000000" w:themeColor="text1"/>
              </w:rPr>
              <w:t>datefin</w:t>
            </w:r>
            <w:proofErr w:type="spellEnd"/>
            <w:r w:rsidRPr="2CBCF3BE">
              <w:rPr>
                <w:rFonts w:eastAsia="Calibri"/>
                <w:color w:val="000000" w:themeColor="text1"/>
              </w:rPr>
              <w:t xml:space="preserve"> ${</w:t>
            </w:r>
            <w:proofErr w:type="spellStart"/>
            <w:r w:rsidRPr="2CBCF3BE">
              <w:rPr>
                <w:rFonts w:eastAsia="Calibri"/>
                <w:color w:val="000000" w:themeColor="text1"/>
              </w:rPr>
              <w:t>datefin</w:t>
            </w:r>
            <w:proofErr w:type="spellEnd"/>
            <w:r w:rsidRPr="2CBCF3BE">
              <w:rPr>
                <w:rFonts w:eastAsia="Calibri"/>
                <w:color w:val="000000" w:themeColor="text1"/>
              </w:rPr>
              <w:t>}).</w:t>
            </w:r>
          </w:p>
        </w:tc>
        <w:tc>
          <w:tcPr>
            <w:tcW w:w="3213" w:type="dxa"/>
            <w:tcMar/>
          </w:tcPr>
          <w:p w:rsidRPr="0042765A" w:rsidR="00817592" w:rsidP="2CBCF3BE" w:rsidRDefault="3D42CFBE" w14:paraId="4FDD35A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ADMISSION dont la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datefin</w:t>
            </w:r>
            <w:proofErr w:type="spellEnd"/>
            <w:r w:rsidRPr="0042765A">
              <w:rPr>
                <w:rFonts w:eastAsia="Calibri"/>
                <w:color w:val="000000" w:themeColor="text1"/>
                <w:lang w:val="fr-FR"/>
              </w:rPr>
              <w:t>}).</w:t>
            </w:r>
          </w:p>
        </w:tc>
        <w:tc>
          <w:tcPr>
            <w:tcW w:w="3213" w:type="dxa"/>
            <w:tcMar/>
          </w:tcPr>
          <w:p w:rsidRPr="0042765A" w:rsidR="65741100" w:rsidP="65741100" w:rsidRDefault="65741100" w14:paraId="78C5A184" w14:textId="06AE58E6">
            <w:pPr>
              <w:spacing w:line="259" w:lineRule="auto"/>
              <w:rPr>
                <w:rFonts w:eastAsia="Calibri"/>
                <w:color w:val="000000" w:themeColor="text1"/>
                <w:lang w:val="fr-FR"/>
              </w:rPr>
            </w:pPr>
          </w:p>
        </w:tc>
        <w:tc>
          <w:tcPr>
            <w:tcW w:w="1682" w:type="dxa"/>
            <w:tcMar/>
          </w:tcPr>
          <w:p w:rsidR="00817592" w:rsidP="2CBCF3BE" w:rsidRDefault="00817592" w14:paraId="0B5B6869" w14:textId="45074A4C">
            <w:pPr>
              <w:spacing w:line="259" w:lineRule="auto"/>
              <w:rPr>
                <w:rFonts w:eastAsia="Calibri"/>
                <w:color w:val="000000" w:themeColor="text1"/>
              </w:rPr>
            </w:pPr>
            <w:commentRangeStart w:id="186"/>
            <w:commentRangeStart w:id="187"/>
            <w:r w:rsidRPr="02B6DD2B">
              <w:rPr>
                <w:rFonts w:eastAsia="Calibri"/>
                <w:color w:val="000000" w:themeColor="text1"/>
              </w:rPr>
              <w:t xml:space="preserve">Error </w:t>
            </w:r>
            <w:r w:rsidR="005C60CD">
              <w:rPr>
                <w:rFonts w:eastAsia="Calibri"/>
                <w:color w:val="000000" w:themeColor="text1"/>
              </w:rPr>
              <w:t xml:space="preserve">log </w:t>
            </w:r>
            <w:r w:rsidRPr="02B6DD2B">
              <w:rPr>
                <w:rFonts w:eastAsia="Calibri"/>
                <w:color w:val="000000" w:themeColor="text1"/>
              </w:rPr>
              <w:t xml:space="preserve">+ </w:t>
            </w:r>
            <w:r w:rsidRPr="00E137F5">
              <w:rPr>
                <w:rFonts w:eastAsia="Calibri"/>
                <w:b/>
                <w:bCs/>
                <w:color w:val="000000" w:themeColor="text1"/>
              </w:rPr>
              <w:t>not import patient</w:t>
            </w:r>
            <w:commentRangeEnd w:id="186"/>
            <w:r w:rsidRPr="003140A3" w:rsidR="005C60CD">
              <w:rPr>
                <w:rStyle w:val="CommentReference"/>
                <w:rFonts w:asciiTheme="minorHAnsi" w:hAnsiTheme="minorHAnsi"/>
              </w:rPr>
              <w:commentReference w:id="186"/>
            </w:r>
            <w:commentRangeEnd w:id="187"/>
            <w:r>
              <w:rPr>
                <w:rStyle w:val="CommentReference"/>
              </w:rPr>
              <w:commentReference w:id="187"/>
            </w:r>
          </w:p>
        </w:tc>
      </w:tr>
      <w:tr w:rsidR="006648BF" w:rsidTr="21F4CE64" w14:paraId="01B9FAF0" w14:textId="77777777">
        <w:trPr>
          <w:cantSplit/>
        </w:trPr>
        <w:tc>
          <w:tcPr>
            <w:tcW w:w="562" w:type="dxa"/>
            <w:tcMar/>
          </w:tcPr>
          <w:p w:rsidR="00817592" w:rsidP="2CBCF3BE" w:rsidRDefault="00817592" w14:paraId="4AAD9ACD" w14:textId="285FD61E">
            <w:pPr>
              <w:spacing w:line="259" w:lineRule="auto"/>
              <w:rPr>
                <w:rFonts w:eastAsia="Calibri"/>
                <w:color w:val="000000" w:themeColor="text1"/>
              </w:rPr>
            </w:pPr>
            <w:r w:rsidRPr="2CBCF3BE">
              <w:rPr>
                <w:rFonts w:eastAsia="Calibri"/>
                <w:color w:val="000000" w:themeColor="text1"/>
              </w:rPr>
              <w:t>18</w:t>
            </w:r>
          </w:p>
        </w:tc>
        <w:tc>
          <w:tcPr>
            <w:tcW w:w="2694" w:type="dxa"/>
            <w:tcMar/>
          </w:tcPr>
          <w:p w:rsidR="00817592" w:rsidP="2CBCF3BE" w:rsidRDefault="00817592" w14:paraId="2A4DAE1B" w14:textId="200B9F15">
            <w:pPr>
              <w:rPr>
                <w:rFonts w:eastAsia="Calibri"/>
                <w:color w:val="000000" w:themeColor="text1"/>
              </w:rPr>
            </w:pPr>
            <w:r w:rsidRPr="2CBCF3BE">
              <w:rPr>
                <w:rFonts w:eastAsia="Calibri"/>
                <w:color w:val="000000" w:themeColor="text1"/>
              </w:rPr>
              <w:t xml:space="preserve">Patient in the ADMISSION/TABLE_ARV/CONSULTATION/ FEMME_ENCEINTE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w:t>
            </w:r>
          </w:p>
        </w:tc>
        <w:tc>
          <w:tcPr>
            <w:tcW w:w="3213" w:type="dxa"/>
            <w:tcMar/>
          </w:tcPr>
          <w:p w:rsidR="00817592" w:rsidP="2CBCF3BE" w:rsidRDefault="00817592" w14:paraId="55AC41CA" w14:textId="1E6A883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the ${CURRENT_TABLE} table but not in the </w:t>
            </w:r>
            <w:proofErr w:type="spellStart"/>
            <w:r w:rsidRPr="2CBCF3BE">
              <w:rPr>
                <w:rFonts w:eastAsia="Calibri"/>
                <w:color w:val="000000" w:themeColor="text1"/>
              </w:rPr>
              <w:t>File_Active</w:t>
            </w:r>
            <w:proofErr w:type="spellEnd"/>
            <w:r w:rsidRPr="2CBCF3BE">
              <w:rPr>
                <w:rFonts w:eastAsia="Calibri"/>
                <w:color w:val="000000" w:themeColor="text1"/>
              </w:rPr>
              <w:t xml:space="preserve"> table.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57C1B7B8"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est dans la table ${CURRENT_TABLE} mais n'est pas dans la table </w:t>
            </w:r>
            <w:proofErr w:type="spellStart"/>
            <w:r w:rsidRPr="0042765A">
              <w:rPr>
                <w:rFonts w:eastAsia="Calibri"/>
                <w:color w:val="000000" w:themeColor="text1"/>
                <w:lang w:val="fr-FR"/>
              </w:rPr>
              <w:t>File_Active</w:t>
            </w:r>
            <w:proofErr w:type="spellEnd"/>
            <w:r w:rsidRPr="0042765A">
              <w:rPr>
                <w:rFonts w:eastAsia="Calibri"/>
                <w:color w:val="000000" w:themeColor="text1"/>
                <w:lang w:val="fr-FR"/>
              </w:rPr>
              <w:t>. Veuillez confirmer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
          <w:p w:rsidRPr="0042765A" w:rsidR="65741100" w:rsidP="65741100" w:rsidRDefault="65741100" w14:paraId="025960CA" w14:textId="23AA4184">
            <w:pPr>
              <w:spacing w:line="259" w:lineRule="auto"/>
              <w:rPr>
                <w:rFonts w:eastAsia="Calibri"/>
                <w:color w:val="000000" w:themeColor="text1"/>
                <w:lang w:val="fr-FR"/>
              </w:rPr>
            </w:pPr>
          </w:p>
        </w:tc>
        <w:tc>
          <w:tcPr>
            <w:tcW w:w="1682" w:type="dxa"/>
            <w:tcMar/>
          </w:tcPr>
          <w:p w:rsidR="00817592" w:rsidP="2CBCF3BE" w:rsidRDefault="00817592" w14:paraId="34BBE247" w14:textId="0BDF8AD3">
            <w:pPr>
              <w:spacing w:line="259" w:lineRule="auto"/>
              <w:rPr>
                <w:rFonts w:eastAsia="Calibri"/>
                <w:color w:val="000000" w:themeColor="text1"/>
              </w:rPr>
            </w:pPr>
            <w:r w:rsidRPr="2CBCF3BE">
              <w:rPr>
                <w:rFonts w:eastAsia="Calibri"/>
                <w:color w:val="000000" w:themeColor="text1"/>
              </w:rPr>
              <w:t xml:space="preserve">Error </w:t>
            </w:r>
            <w:r w:rsidR="005C60CD">
              <w:rPr>
                <w:rFonts w:eastAsia="Calibri"/>
                <w:color w:val="000000" w:themeColor="text1"/>
              </w:rPr>
              <w:t xml:space="preserve">log </w:t>
            </w:r>
            <w:r w:rsidRPr="2CBCF3BE">
              <w:rPr>
                <w:rFonts w:eastAsia="Calibri"/>
                <w:color w:val="000000" w:themeColor="text1"/>
              </w:rPr>
              <w:t xml:space="preserve">+ </w:t>
            </w:r>
            <w:r w:rsidRPr="0040258B">
              <w:rPr>
                <w:rFonts w:eastAsia="Calibri"/>
                <w:b/>
                <w:bCs/>
                <w:color w:val="000000" w:themeColor="text1"/>
              </w:rPr>
              <w:t xml:space="preserve">not import patient </w:t>
            </w:r>
          </w:p>
        </w:tc>
      </w:tr>
      <w:tr w:rsidR="006648BF" w:rsidTr="21F4CE64" w14:paraId="3BE8F465" w14:textId="77777777">
        <w:trPr>
          <w:cantSplit/>
        </w:trPr>
        <w:tc>
          <w:tcPr>
            <w:tcW w:w="562" w:type="dxa"/>
            <w:tcMar/>
          </w:tcPr>
          <w:p w:rsidR="00817592" w:rsidP="2CBCF3BE" w:rsidRDefault="00817592" w14:paraId="430EDDC3" w14:textId="12BFAEFC">
            <w:pPr>
              <w:spacing w:line="259" w:lineRule="auto"/>
              <w:rPr>
                <w:rFonts w:eastAsia="Calibri"/>
                <w:color w:val="000000" w:themeColor="text1"/>
              </w:rPr>
            </w:pPr>
            <w:r w:rsidRPr="2CBCF3BE">
              <w:rPr>
                <w:rFonts w:eastAsia="Calibri"/>
                <w:color w:val="000000" w:themeColor="text1"/>
              </w:rPr>
              <w:lastRenderedPageBreak/>
              <w:t>19</w:t>
            </w:r>
          </w:p>
        </w:tc>
        <w:tc>
          <w:tcPr>
            <w:tcW w:w="2694" w:type="dxa"/>
            <w:tcMar/>
          </w:tcPr>
          <w:p w:rsidR="00817592" w:rsidP="2CBCF3BE" w:rsidRDefault="00817592" w14:paraId="30284990" w14:textId="5FCC7C0E">
            <w:pPr>
              <w:rPr>
                <w:rFonts w:eastAsia="Calibri"/>
                <w:color w:val="000000" w:themeColor="text1"/>
              </w:rPr>
            </w:pPr>
            <w:r w:rsidRPr="2CBCF3BE">
              <w:rPr>
                <w:rFonts w:eastAsia="Calibri"/>
                <w:color w:val="000000" w:themeColor="text1"/>
              </w:rPr>
              <w:t xml:space="preserve">Date </w:t>
            </w:r>
            <w:proofErr w:type="spellStart"/>
            <w:r w:rsidRPr="2CBCF3BE">
              <w:rPr>
                <w:rFonts w:eastAsia="Calibri"/>
                <w:color w:val="000000" w:themeColor="text1"/>
              </w:rPr>
              <w:t>Traitment</w:t>
            </w:r>
            <w:proofErr w:type="spellEnd"/>
            <w:r w:rsidRPr="2CBCF3BE">
              <w:rPr>
                <w:rFonts w:eastAsia="Calibri"/>
                <w:color w:val="000000" w:themeColor="text1"/>
              </w:rPr>
              <w:t xml:space="preserve"> is below the event threshold (1950)</w:t>
            </w:r>
          </w:p>
        </w:tc>
        <w:tc>
          <w:tcPr>
            <w:tcW w:w="3213" w:type="dxa"/>
            <w:tcMar/>
          </w:tcPr>
          <w:p w:rsidR="00817592" w:rsidP="2CBCF3BE" w:rsidRDefault="00817592" w14:paraId="31CAF27D" w14:textId="2957BDA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Date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datetraitement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00EE72E3" w:rsidRDefault="3D42CFBE" w14:paraId="6D3A346F"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Date traitement avec une DATE inattendu :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0ED5DD3F" w14:paraId="6B996183" w14:textId="7FCC12F8">
            <w:pPr>
              <w:spacing w:line="259" w:lineRule="auto"/>
              <w:rPr>
                <w:rFonts w:eastAsia="Calibri"/>
                <w:color w:val="000000" w:themeColor="text1"/>
                <w:lang w:val="fr-FR"/>
              </w:rPr>
            </w:pPr>
            <w:r w:rsidRPr="3189C81A">
              <w:rPr>
                <w:rFonts w:eastAsia="Calibri"/>
                <w:color w:val="000000" w:themeColor="text1"/>
                <w:lang w:val="fr-FR"/>
              </w:rPr>
              <w:t xml:space="preserve">Le patient a une </w:t>
            </w:r>
            <w:r w:rsidRPr="3189C81A" w:rsidR="7CEE5D6D">
              <w:rPr>
                <w:rFonts w:eastAsia="Calibri"/>
                <w:color w:val="000000" w:themeColor="text1"/>
                <w:lang w:val="fr-FR"/>
              </w:rPr>
              <w:t>Date traitement avec une DATE inattendu : ${</w:t>
            </w:r>
            <w:proofErr w:type="spellStart"/>
            <w:r w:rsidRPr="3189C81A" w:rsidR="7CEE5D6D">
              <w:rPr>
                <w:rFonts w:eastAsia="Calibri"/>
                <w:color w:val="000000" w:themeColor="text1"/>
                <w:lang w:val="fr-FR"/>
              </w:rPr>
              <w:t>datetraitement</w:t>
            </w:r>
            <w:proofErr w:type="spellEnd"/>
            <w:r w:rsidRPr="3189C81A" w:rsidR="7CEE5D6D">
              <w:rPr>
                <w:rFonts w:eastAsia="Calibri"/>
                <w:color w:val="000000" w:themeColor="text1"/>
                <w:lang w:val="fr-FR"/>
              </w:rPr>
              <w:t>}.</w:t>
            </w:r>
          </w:p>
        </w:tc>
        <w:tc>
          <w:tcPr>
            <w:tcW w:w="1682" w:type="dxa"/>
            <w:tcMar/>
          </w:tcPr>
          <w:p w:rsidR="00817592" w:rsidP="00EE72E3" w:rsidRDefault="00817592" w14:paraId="2242ED9E" w14:textId="48C7074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231D2D47" w14:textId="77777777">
        <w:trPr>
          <w:cantSplit/>
        </w:trPr>
        <w:tc>
          <w:tcPr>
            <w:tcW w:w="562" w:type="dxa"/>
            <w:tcMar/>
          </w:tcPr>
          <w:p w:rsidR="00817592" w:rsidP="2CBCF3BE" w:rsidRDefault="00817592" w14:paraId="1498E094" w14:textId="0BBE17B9">
            <w:pPr>
              <w:spacing w:line="259" w:lineRule="auto"/>
              <w:rPr>
                <w:rFonts w:eastAsia="Calibri"/>
                <w:color w:val="000000" w:themeColor="text1"/>
              </w:rPr>
            </w:pPr>
            <w:r w:rsidRPr="2CBCF3BE">
              <w:rPr>
                <w:rFonts w:eastAsia="Calibri"/>
                <w:color w:val="000000" w:themeColor="text1"/>
              </w:rPr>
              <w:t>20</w:t>
            </w:r>
          </w:p>
        </w:tc>
        <w:tc>
          <w:tcPr>
            <w:tcW w:w="2694" w:type="dxa"/>
            <w:tcMar/>
          </w:tcPr>
          <w:p w:rsidR="00817592" w:rsidP="00773EEE" w:rsidRDefault="223F2B4E" w14:paraId="0EA81FEF" w14:textId="3AC201F4">
            <w:pPr>
              <w:rPr>
                <w:rFonts w:eastAsia="Calibri"/>
                <w:color w:val="000000" w:themeColor="text1"/>
              </w:rPr>
            </w:pPr>
            <w:r w:rsidRPr="3189C81A">
              <w:rPr>
                <w:rFonts w:eastAsia="Calibri"/>
                <w:color w:val="000000" w:themeColor="text1"/>
              </w:rPr>
              <w:t>Multiple</w:t>
            </w:r>
            <w:r w:rsidRPr="3189C81A" w:rsidR="65FB29FC">
              <w:rPr>
                <w:rFonts w:eastAsia="Calibri"/>
                <w:color w:val="000000" w:themeColor="text1"/>
              </w:rPr>
              <w:t xml:space="preserve"> ARV treatments the same day </w:t>
            </w:r>
            <w:r w:rsidRPr="3189C81A" w:rsidR="4E6BA0B6">
              <w:rPr>
                <w:rFonts w:eastAsia="Calibri"/>
                <w:color w:val="000000" w:themeColor="text1"/>
              </w:rPr>
              <w:t xml:space="preserve">BUT </w:t>
            </w:r>
            <w:r w:rsidRPr="3189C81A" w:rsidR="65FB29FC">
              <w:rPr>
                <w:rFonts w:eastAsia="Calibri"/>
                <w:color w:val="000000" w:themeColor="text1"/>
              </w:rPr>
              <w:t xml:space="preserve">different number </w:t>
            </w:r>
            <w:r w:rsidRPr="3189C81A" w:rsidR="29DB1185">
              <w:rPr>
                <w:rFonts w:eastAsia="Calibri"/>
                <w:color w:val="000000" w:themeColor="text1"/>
              </w:rPr>
              <w:t xml:space="preserve">of </w:t>
            </w:r>
            <w:r w:rsidRPr="3189C81A" w:rsidR="65FB29FC">
              <w:rPr>
                <w:rFonts w:eastAsia="Calibri"/>
                <w:color w:val="000000" w:themeColor="text1"/>
              </w:rPr>
              <w:t>days</w:t>
            </w:r>
            <w:r w:rsidRPr="3189C81A" w:rsidR="1CC666C6">
              <w:rPr>
                <w:rFonts w:eastAsia="Calibri"/>
                <w:color w:val="000000" w:themeColor="text1"/>
              </w:rPr>
              <w:t xml:space="preserve"> for next appointment</w:t>
            </w:r>
            <w:r w:rsidRPr="3189C81A">
              <w:rPr>
                <w:rFonts w:eastAsia="Calibri"/>
                <w:color w:val="000000" w:themeColor="text1"/>
              </w:rPr>
              <w:t>.</w:t>
            </w:r>
          </w:p>
        </w:tc>
        <w:tc>
          <w:tcPr>
            <w:tcW w:w="3213" w:type="dxa"/>
            <w:tcMar/>
          </w:tcPr>
          <w:p w:rsidR="00817592" w:rsidP="2CBCF3BE" w:rsidRDefault="65FB29FC" w14:paraId="072B14E8" w14:textId="4A8B6517">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codepatient</w:t>
            </w:r>
            <w:proofErr w:type="spellEnd"/>
            <w:r w:rsidRPr="3189C81A">
              <w:rPr>
                <w:rFonts w:eastAsia="Calibri"/>
                <w:color w:val="000000" w:themeColor="text1"/>
              </w:rPr>
              <w:t xml:space="preserve">} has </w:t>
            </w:r>
            <w:r w:rsidRPr="3189C81A" w:rsidR="1CC666C6">
              <w:rPr>
                <w:rFonts w:eastAsia="Calibri"/>
                <w:color w:val="000000" w:themeColor="text1"/>
              </w:rPr>
              <w:t xml:space="preserve">two </w:t>
            </w:r>
            <w:r w:rsidRPr="3189C81A">
              <w:rPr>
                <w:rFonts w:eastAsia="Calibri"/>
                <w:color w:val="000000" w:themeColor="text1"/>
              </w:rPr>
              <w:t>ARV</w:t>
            </w:r>
            <w:r w:rsidRPr="3189C81A" w:rsidR="1CC666C6">
              <w:rPr>
                <w:rFonts w:eastAsia="Calibri"/>
                <w:color w:val="000000" w:themeColor="text1"/>
              </w:rPr>
              <w:t xml:space="preserve"> </w:t>
            </w:r>
            <w:r w:rsidRPr="3189C81A">
              <w:rPr>
                <w:rFonts w:eastAsia="Calibri"/>
                <w:color w:val="000000" w:themeColor="text1"/>
              </w:rPr>
              <w:t>treatment</w:t>
            </w:r>
            <w:r w:rsidRPr="3189C81A" w:rsidR="1CC666C6">
              <w:rPr>
                <w:rFonts w:eastAsia="Calibri"/>
                <w:color w:val="000000" w:themeColor="text1"/>
              </w:rPr>
              <w:t>s</w:t>
            </w:r>
            <w:r w:rsidRPr="3189C81A">
              <w:rPr>
                <w:rFonts w:eastAsia="Calibri"/>
                <w:color w:val="000000" w:themeColor="text1"/>
              </w:rPr>
              <w:t xml:space="preserve"> </w:t>
            </w:r>
            <w:r w:rsidRPr="3189C81A" w:rsidR="1CC666C6">
              <w:rPr>
                <w:rFonts w:eastAsia="Calibri"/>
                <w:color w:val="000000" w:themeColor="text1"/>
              </w:rPr>
              <w:t xml:space="preserve">on the same </w:t>
            </w:r>
            <w:r w:rsidRPr="3189C81A">
              <w:rPr>
                <w:rFonts w:eastAsia="Calibri"/>
                <w:color w:val="000000" w:themeColor="text1"/>
              </w:rPr>
              <w:t>date</w:t>
            </w:r>
            <w:r w:rsidRPr="3189C81A" w:rsidR="7E4A7DB0">
              <w:rPr>
                <w:rFonts w:eastAsia="Calibri"/>
                <w:color w:val="000000" w:themeColor="text1"/>
              </w:rPr>
              <w:t xml:space="preserve"> (</w:t>
            </w:r>
            <w:r w:rsidRPr="3189C81A">
              <w:rPr>
                <w:rFonts w:eastAsia="Calibri"/>
                <w:color w:val="000000" w:themeColor="text1"/>
              </w:rPr>
              <w:t>${</w:t>
            </w:r>
            <w:proofErr w:type="spellStart"/>
            <w:r w:rsidRPr="3189C81A">
              <w:rPr>
                <w:rFonts w:eastAsia="Calibri"/>
                <w:color w:val="000000" w:themeColor="text1"/>
              </w:rPr>
              <w:t>datetraitement</w:t>
            </w:r>
            <w:proofErr w:type="spellEnd"/>
            <w:r w:rsidRPr="3189C81A">
              <w:rPr>
                <w:rFonts w:eastAsia="Calibri"/>
                <w:color w:val="000000" w:themeColor="text1"/>
              </w:rPr>
              <w:t>}</w:t>
            </w:r>
            <w:r w:rsidRPr="3189C81A" w:rsidR="7E4A7DB0">
              <w:rPr>
                <w:rFonts w:eastAsia="Calibri"/>
                <w:color w:val="000000" w:themeColor="text1"/>
              </w:rPr>
              <w:t>)</w:t>
            </w:r>
            <w:r w:rsidRPr="3189C81A" w:rsidR="21A259D9">
              <w:rPr>
                <w:rFonts w:eastAsia="Calibri"/>
                <w:color w:val="000000" w:themeColor="text1"/>
              </w:rPr>
              <w:t xml:space="preserve">, but each with different number of days until next appointment: </w:t>
            </w:r>
            <w:r w:rsidRPr="3189C81A">
              <w:rPr>
                <w:rFonts w:eastAsia="Calibri"/>
                <w:color w:val="000000" w:themeColor="text1"/>
              </w:rPr>
              <w:t xml:space="preserve"> ${</w:t>
            </w:r>
            <w:proofErr w:type="spellStart"/>
            <w:proofErr w:type="gramStart"/>
            <w:r w:rsidRPr="3189C81A">
              <w:rPr>
                <w:rFonts w:eastAsia="Calibri"/>
                <w:color w:val="000000" w:themeColor="text1"/>
              </w:rPr>
              <w:t>dateprochainrendev</w:t>
            </w:r>
            <w:proofErr w:type="spellEnd"/>
            <w:r w:rsidRPr="3189C81A">
              <w:rPr>
                <w:rFonts w:eastAsia="Calibri"/>
                <w:color w:val="000000" w:themeColor="text1"/>
              </w:rPr>
              <w:t>}  $</w:t>
            </w:r>
            <w:proofErr w:type="gramEnd"/>
            <w:r w:rsidRPr="3189C81A">
              <w:rPr>
                <w:rFonts w:eastAsia="Calibri"/>
                <w:color w:val="000000" w:themeColor="text1"/>
              </w:rPr>
              <w:t>{</w:t>
            </w:r>
            <w:proofErr w:type="spellStart"/>
            <w:r w:rsidRPr="3189C81A">
              <w:rPr>
                <w:rFonts w:eastAsia="Calibri"/>
                <w:color w:val="000000" w:themeColor="text1"/>
              </w:rPr>
              <w:t>treatment_already.num_days</w:t>
            </w:r>
            <w:proofErr w:type="spellEnd"/>
            <w:r w:rsidRPr="3189C81A">
              <w:rPr>
                <w:rFonts w:eastAsia="Calibri"/>
                <w:color w:val="000000" w:themeColor="text1"/>
              </w:rPr>
              <w:t>}</w:t>
            </w:r>
            <w:r w:rsidRPr="3189C81A" w:rsidR="2F6C1135">
              <w:rPr>
                <w:rFonts w:eastAsia="Calibri"/>
                <w:color w:val="000000" w:themeColor="text1"/>
              </w:rPr>
              <w:t xml:space="preserve">. </w:t>
            </w:r>
            <w:r w:rsidRPr="3189C81A" w:rsidR="6619066F">
              <w:rPr>
                <w:rFonts w:eastAsia="Calibri"/>
                <w:color w:val="000000" w:themeColor="text1"/>
              </w:rPr>
              <w:t xml:space="preserve">(The smaller number </w:t>
            </w:r>
            <w:r w:rsidRPr="3189C81A" w:rsidR="67E62178">
              <w:rPr>
                <w:rFonts w:eastAsia="Calibri"/>
                <w:color w:val="000000" w:themeColor="text1"/>
              </w:rPr>
              <w:t xml:space="preserve">will </w:t>
            </w:r>
            <w:r w:rsidRPr="3189C81A" w:rsidR="6619066F">
              <w:rPr>
                <w:rFonts w:eastAsia="Calibri"/>
                <w:color w:val="000000" w:themeColor="text1"/>
              </w:rPr>
              <w:t xml:space="preserve">be </w:t>
            </w:r>
            <w:r w:rsidRPr="3189C81A" w:rsidR="67E62178">
              <w:rPr>
                <w:rFonts w:eastAsia="Calibri"/>
                <w:color w:val="000000" w:themeColor="text1"/>
              </w:rPr>
              <w:t>imported</w:t>
            </w:r>
            <w:r w:rsidRPr="3189C81A" w:rsidR="6619066F">
              <w:rPr>
                <w:rFonts w:eastAsia="Calibri"/>
                <w:color w:val="000000" w:themeColor="text1"/>
              </w:rPr>
              <w:t>.)</w:t>
            </w:r>
          </w:p>
        </w:tc>
        <w:tc>
          <w:tcPr>
            <w:tcW w:w="3213" w:type="dxa"/>
            <w:tcMar/>
          </w:tcPr>
          <w:p w:rsidRPr="003140A3" w:rsidR="00817592" w:rsidP="2CBCF3BE" w:rsidRDefault="29DB1185" w14:paraId="5F10DCEE" w14:textId="378B6F60">
            <w:pPr>
              <w:spacing w:line="259" w:lineRule="auto"/>
              <w:rPr>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codepatient</w:t>
            </w:r>
            <w:proofErr w:type="spellEnd"/>
            <w:r w:rsidRPr="3189C81A">
              <w:rPr>
                <w:rFonts w:eastAsia="Calibri"/>
                <w:color w:val="000000" w:themeColor="text1"/>
                <w:lang w:val="fr-FR"/>
              </w:rPr>
              <w:t>} a de</w:t>
            </w:r>
            <w:r w:rsidRPr="3189C81A" w:rsidR="2A7781D5">
              <w:rPr>
                <w:rFonts w:eastAsia="Calibri"/>
                <w:color w:val="000000" w:themeColor="text1"/>
                <w:lang w:val="fr-FR"/>
              </w:rPr>
              <w:t>ux</w:t>
            </w:r>
            <w:r w:rsidRPr="3189C81A">
              <w:rPr>
                <w:rFonts w:eastAsia="Calibri"/>
                <w:color w:val="000000" w:themeColor="text1"/>
                <w:lang w:val="fr-FR"/>
              </w:rPr>
              <w:t xml:space="preserve"> traitement</w:t>
            </w:r>
            <w:r w:rsidRPr="3189C81A" w:rsidR="2A7781D5">
              <w:rPr>
                <w:rFonts w:eastAsia="Calibri"/>
                <w:color w:val="000000" w:themeColor="text1"/>
                <w:lang w:val="fr-FR"/>
              </w:rPr>
              <w:t>s</w:t>
            </w:r>
            <w:r w:rsidRPr="3189C81A">
              <w:rPr>
                <w:rFonts w:eastAsia="Calibri"/>
                <w:color w:val="000000" w:themeColor="text1"/>
                <w:lang w:val="fr-FR"/>
              </w:rPr>
              <w:t xml:space="preserve"> ARV </w:t>
            </w:r>
            <w:r w:rsidRPr="3189C81A" w:rsidR="2A7781D5">
              <w:rPr>
                <w:rFonts w:eastAsia="Calibri"/>
                <w:color w:val="000000" w:themeColor="text1"/>
                <w:lang w:val="fr-FR"/>
              </w:rPr>
              <w:t>à la même date</w:t>
            </w:r>
            <w:r w:rsidRPr="3189C81A" w:rsidR="5BA9683A">
              <w:rPr>
                <w:rFonts w:eastAsia="Calibri"/>
                <w:color w:val="000000" w:themeColor="text1"/>
                <w:lang w:val="fr-FR"/>
              </w:rPr>
              <w:t xml:space="preserve"> (${</w:t>
            </w:r>
            <w:proofErr w:type="spellStart"/>
            <w:r w:rsidRPr="3189C81A" w:rsidR="5BA9683A">
              <w:rPr>
                <w:rFonts w:eastAsia="Calibri"/>
                <w:color w:val="000000" w:themeColor="text1"/>
                <w:lang w:val="fr-FR"/>
              </w:rPr>
              <w:t>datetraitement</w:t>
            </w:r>
            <w:proofErr w:type="spellEnd"/>
            <w:r w:rsidRPr="3189C81A" w:rsidR="5BA9683A">
              <w:rPr>
                <w:rFonts w:eastAsia="Calibri"/>
                <w:color w:val="000000" w:themeColor="text1"/>
                <w:lang w:val="fr-FR"/>
              </w:rPr>
              <w:t>})</w:t>
            </w:r>
            <w:r w:rsidRPr="3189C81A">
              <w:rPr>
                <w:rFonts w:eastAsia="Calibri"/>
                <w:color w:val="000000" w:themeColor="text1"/>
                <w:lang w:val="fr-FR"/>
              </w:rPr>
              <w:t xml:space="preserve">, mais le nombre de jours </w:t>
            </w:r>
            <w:r w:rsidRPr="3189C81A" w:rsidR="5BA9683A">
              <w:rPr>
                <w:rFonts w:eastAsia="Calibri"/>
                <w:color w:val="000000" w:themeColor="text1"/>
                <w:lang w:val="fr-FR"/>
              </w:rPr>
              <w:t xml:space="preserve">au prochain rendez-vous </w:t>
            </w:r>
            <w:r w:rsidRPr="3189C81A">
              <w:rPr>
                <w:rFonts w:eastAsia="Calibri"/>
                <w:color w:val="000000" w:themeColor="text1"/>
                <w:lang w:val="fr-FR"/>
              </w:rPr>
              <w:t>est différent :</w:t>
            </w:r>
            <w:r w:rsidRPr="3189C81A" w:rsidR="48AA63E7">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xml:space="preserve">} </w:t>
            </w:r>
            <w:r w:rsidRPr="3189C81A" w:rsidR="48AA63E7">
              <w:rPr>
                <w:rFonts w:eastAsia="Calibri"/>
                <w:color w:val="000000" w:themeColor="text1"/>
                <w:lang w:val="fr-FR"/>
              </w:rPr>
              <w:t xml:space="preserve">et </w:t>
            </w:r>
            <w:r w:rsidRPr="3189C81A">
              <w:rPr>
                <w:rFonts w:eastAsia="Calibri"/>
                <w:color w:val="000000" w:themeColor="text1"/>
                <w:lang w:val="fr-FR"/>
              </w:rPr>
              <w:t>${</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619066F">
              <w:rPr>
                <w:rFonts w:eastAsia="Calibri"/>
                <w:color w:val="000000" w:themeColor="text1"/>
                <w:lang w:val="fr-FR"/>
              </w:rPr>
              <w:t xml:space="preserve"> (le nombre plus petit </w:t>
            </w:r>
            <w:r w:rsidRPr="3189C81A" w:rsidR="67E62178">
              <w:rPr>
                <w:rFonts w:eastAsia="Calibri"/>
                <w:color w:val="000000" w:themeColor="text1"/>
                <w:lang w:val="fr-FR"/>
              </w:rPr>
              <w:t>ser</w:t>
            </w:r>
            <w:r w:rsidRPr="3189C81A" w:rsidR="6619066F">
              <w:rPr>
                <w:rFonts w:eastAsia="Calibri"/>
                <w:color w:val="000000" w:themeColor="text1"/>
                <w:lang w:val="fr-FR"/>
              </w:rPr>
              <w:t>a</w:t>
            </w:r>
            <w:r w:rsidRPr="3189C81A" w:rsidR="67E62178">
              <w:rPr>
                <w:rFonts w:eastAsia="Calibri"/>
                <w:color w:val="000000" w:themeColor="text1"/>
                <w:lang w:val="fr-FR"/>
              </w:rPr>
              <w:t xml:space="preserve"> importé).</w:t>
            </w:r>
          </w:p>
        </w:tc>
        <w:tc>
          <w:tcPr>
            <w:tcW w:w="3213" w:type="dxa"/>
            <w:tcMar/>
          </w:tcPr>
          <w:p w:rsidRPr="00DD069D" w:rsidR="3D42CFBE" w:rsidP="65741100" w:rsidRDefault="48AA63E7" w14:paraId="33D66964" w14:textId="587D5885">
            <w:pPr>
              <w:spacing w:line="259" w:lineRule="auto"/>
              <w:rPr>
                <w:rFonts w:eastAsia="Calibri"/>
                <w:color w:val="000000" w:themeColor="text1"/>
                <w:lang w:val="fr-FR"/>
              </w:rPr>
            </w:pPr>
            <w:r w:rsidRPr="3189C81A">
              <w:rPr>
                <w:rFonts w:eastAsia="Calibri"/>
                <w:color w:val="000000" w:themeColor="text1"/>
                <w:lang w:val="fr-FR"/>
              </w:rPr>
              <w:t>Le patient a deux traitements ARV à la même date (${</w:t>
            </w:r>
            <w:proofErr w:type="spellStart"/>
            <w:r w:rsidRPr="3189C81A">
              <w:rPr>
                <w:rFonts w:eastAsia="Calibri"/>
                <w:color w:val="000000" w:themeColor="text1"/>
                <w:lang w:val="fr-FR"/>
              </w:rPr>
              <w:t>datetraitement</w:t>
            </w:r>
            <w:proofErr w:type="spellEnd"/>
            <w:r w:rsidRPr="3189C81A">
              <w:rPr>
                <w:rFonts w:eastAsia="Calibri"/>
                <w:color w:val="000000" w:themeColor="text1"/>
                <w:lang w:val="fr-FR"/>
              </w:rPr>
              <w:t>}), mais le nombre de jours au prochain rendez-vous est différent : ${</w:t>
            </w:r>
            <w:proofErr w:type="spellStart"/>
            <w:r w:rsidRPr="3189C81A">
              <w:rPr>
                <w:rFonts w:eastAsia="Calibri"/>
                <w:color w:val="000000" w:themeColor="text1"/>
                <w:lang w:val="fr-FR"/>
              </w:rPr>
              <w:t>dateprochainrendev</w:t>
            </w:r>
            <w:proofErr w:type="spellEnd"/>
            <w:r w:rsidRPr="3189C81A">
              <w:rPr>
                <w:rFonts w:eastAsia="Calibri"/>
                <w:color w:val="000000" w:themeColor="text1"/>
                <w:lang w:val="fr-FR"/>
              </w:rPr>
              <w:t>} et ${</w:t>
            </w:r>
            <w:proofErr w:type="spellStart"/>
            <w:r w:rsidRPr="3189C81A">
              <w:rPr>
                <w:rFonts w:eastAsia="Calibri"/>
                <w:color w:val="000000" w:themeColor="text1"/>
                <w:lang w:val="fr-FR"/>
              </w:rPr>
              <w:t>treatment_already.num_days</w:t>
            </w:r>
            <w:proofErr w:type="spellEnd"/>
            <w:r w:rsidRPr="3189C81A">
              <w:rPr>
                <w:rFonts w:eastAsia="Calibri"/>
                <w:color w:val="000000" w:themeColor="text1"/>
                <w:lang w:val="fr-FR"/>
              </w:rPr>
              <w:t>}</w:t>
            </w:r>
            <w:r w:rsidRPr="3189C81A" w:rsidR="67E62178">
              <w:rPr>
                <w:rFonts w:eastAsia="Calibri"/>
                <w:color w:val="000000" w:themeColor="text1"/>
                <w:lang w:val="fr-FR"/>
              </w:rPr>
              <w:t xml:space="preserve"> (le nombre plus petit sera importé).</w:t>
            </w:r>
          </w:p>
        </w:tc>
        <w:tc>
          <w:tcPr>
            <w:tcW w:w="1682" w:type="dxa"/>
            <w:tcMar/>
          </w:tcPr>
          <w:p w:rsidR="00817592" w:rsidP="04A9E404" w:rsidRDefault="00817592" w14:paraId="7D5BF02E"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P="2CBCF3BE" w:rsidRDefault="004631DB" w14:paraId="7378E34A" w14:textId="4458C701">
            <w:pPr>
              <w:spacing w:line="259" w:lineRule="auto"/>
              <w:rPr>
                <w:rFonts w:eastAsia="Calibri"/>
                <w:color w:val="000000" w:themeColor="text1"/>
              </w:rPr>
            </w:pPr>
            <w:r w:rsidRPr="04A9E404">
              <w:rPr>
                <w:rFonts w:eastAsia="Calibri"/>
                <w:color w:val="000000" w:themeColor="text1"/>
              </w:rPr>
              <w:t>(</w:t>
            </w:r>
            <w:proofErr w:type="gramStart"/>
            <w:r w:rsidRPr="04A9E404">
              <w:rPr>
                <w:rFonts w:eastAsia="Calibri"/>
                <w:color w:val="000000" w:themeColor="text1"/>
              </w:rPr>
              <w:t>import</w:t>
            </w:r>
            <w:proofErr w:type="gramEnd"/>
            <w:r w:rsidRPr="04A9E404">
              <w:rPr>
                <w:rFonts w:eastAsia="Calibri"/>
                <w:color w:val="000000" w:themeColor="text1"/>
              </w:rPr>
              <w:t xml:space="preserve"> as</w:t>
            </w:r>
            <w:r w:rsidRPr="04A9E404" w:rsidR="00076045">
              <w:rPr>
                <w:rFonts w:eastAsia="Calibri"/>
                <w:color w:val="000000" w:themeColor="text1"/>
              </w:rPr>
              <w:t xml:space="preserve"> single event</w:t>
            </w:r>
            <w:r w:rsidRPr="04A9E404">
              <w:rPr>
                <w:rFonts w:eastAsia="Calibri"/>
                <w:color w:val="000000" w:themeColor="text1"/>
              </w:rPr>
              <w:t xml:space="preserve">, </w:t>
            </w:r>
            <w:r w:rsidRPr="04A9E404" w:rsidR="00076045">
              <w:rPr>
                <w:rFonts w:eastAsia="Calibri"/>
                <w:color w:val="000000" w:themeColor="text1"/>
              </w:rPr>
              <w:t>using shortest treatment days)</w:t>
            </w:r>
          </w:p>
        </w:tc>
      </w:tr>
      <w:tr w:rsidR="006648BF" w:rsidDel="00AE33D1" w:rsidTr="21F4CE64" w14:paraId="12F175EE" w14:textId="59A6B970">
        <w:trPr>
          <w:cantSplit/>
        </w:trPr>
        <w:tc>
          <w:tcPr>
            <w:tcW w:w="562" w:type="dxa"/>
            <w:shd w:val="clear" w:color="auto" w:fill="FFFFFF" w:themeFill="background1"/>
            <w:tcMar/>
          </w:tcPr>
          <w:p w:rsidR="00817592" w:rsidDel="00AE33D1" w:rsidP="2CBCF3BE" w:rsidRDefault="00817592" w14:paraId="47F7E20A" w14:textId="25EF0CC1">
            <w:pPr>
              <w:spacing w:line="259" w:lineRule="auto"/>
              <w:rPr>
                <w:rFonts w:eastAsia="Calibri"/>
                <w:color w:val="000000" w:themeColor="text1"/>
              </w:rPr>
            </w:pPr>
            <w:r w:rsidRPr="3C091F2F">
              <w:rPr>
                <w:rFonts w:eastAsia="Calibri"/>
                <w:color w:val="000000" w:themeColor="text1"/>
              </w:rPr>
              <w:t>21</w:t>
            </w:r>
          </w:p>
          <w:p w:rsidR="00817592" w:rsidDel="00AE33D1" w:rsidP="02B6DD2B" w:rsidRDefault="00817592" w14:paraId="2FF25715" w14:textId="63824DE4">
            <w:pPr>
              <w:spacing w:line="259" w:lineRule="auto"/>
              <w:rPr>
                <w:rFonts w:eastAsia="Calibri"/>
                <w:b/>
                <w:bCs/>
                <w:color w:val="000000" w:themeColor="text1"/>
              </w:rPr>
            </w:pPr>
          </w:p>
        </w:tc>
        <w:tc>
          <w:tcPr>
            <w:tcW w:w="2694" w:type="dxa"/>
            <w:shd w:val="clear" w:color="auto" w:fill="FFFFFF" w:themeFill="background1"/>
            <w:tcMar/>
          </w:tcPr>
          <w:p w:rsidR="00817592" w:rsidDel="00AE33D1" w:rsidP="2CBCF3BE" w:rsidRDefault="00817592" w14:paraId="6BB17169" w14:textId="09505625">
            <w:pPr>
              <w:rPr>
                <w:rFonts w:eastAsia="Calibri"/>
                <w:color w:val="000000" w:themeColor="text1"/>
              </w:rPr>
            </w:pPr>
            <w:r w:rsidRPr="3C091F2F">
              <w:rPr>
                <w:rFonts w:eastAsia="Calibri"/>
                <w:color w:val="000000" w:themeColor="text1"/>
              </w:rPr>
              <w:t xml:space="preserve">Multiples ARV treatments the same day BUT same number </w:t>
            </w:r>
            <w:r w:rsidR="00CD27E2">
              <w:rPr>
                <w:rFonts w:eastAsia="Calibri"/>
                <w:color w:val="000000" w:themeColor="text1"/>
              </w:rPr>
              <w:t xml:space="preserve">of </w:t>
            </w:r>
            <w:r w:rsidRPr="3C091F2F">
              <w:rPr>
                <w:rFonts w:eastAsia="Calibri"/>
                <w:color w:val="000000" w:themeColor="text1"/>
              </w:rPr>
              <w:t>treatment days</w:t>
            </w:r>
          </w:p>
          <w:p w:rsidR="00817592" w:rsidDel="00AE33D1" w:rsidP="2CBCF3BE" w:rsidRDefault="00817592" w14:paraId="7DAF1DB4" w14:textId="5D42A091">
            <w:pPr>
              <w:rPr>
                <w:rFonts w:eastAsia="Calibri"/>
                <w:color w:val="000000" w:themeColor="text1"/>
              </w:rPr>
            </w:pPr>
          </w:p>
        </w:tc>
        <w:tc>
          <w:tcPr>
            <w:tcW w:w="3213" w:type="dxa"/>
            <w:shd w:val="clear" w:color="auto" w:fill="FFFFFF" w:themeFill="background1"/>
            <w:tcMar/>
          </w:tcPr>
          <w:p w:rsidR="00817592" w:rsidDel="00AE33D1" w:rsidP="2CBCF3BE" w:rsidRDefault="00817592" w14:paraId="21192CA5" w14:textId="69C41B56">
            <w:pPr>
              <w:rPr>
                <w:rFonts w:eastAsia="Calibri"/>
                <w:color w:val="000000" w:themeColor="text1"/>
              </w:rPr>
            </w:pPr>
            <w:r w:rsidRPr="3C091F2F">
              <w:rPr>
                <w:rFonts w:eastAsia="Calibri"/>
                <w:color w:val="000000" w:themeColor="text1"/>
              </w:rPr>
              <w:t>Patient ${</w:t>
            </w:r>
            <w:proofErr w:type="spellStart"/>
            <w:r w:rsidRPr="3C091F2F">
              <w:rPr>
                <w:rFonts w:eastAsia="Calibri"/>
                <w:color w:val="000000" w:themeColor="text1"/>
              </w:rPr>
              <w:t>codepatient</w:t>
            </w:r>
            <w:proofErr w:type="spellEnd"/>
            <w:r w:rsidRPr="3C091F2F">
              <w:rPr>
                <w:rFonts w:eastAsia="Calibri"/>
                <w:color w:val="000000" w:themeColor="text1"/>
              </w:rPr>
              <w:t xml:space="preserve">} has duplicated </w:t>
            </w:r>
            <w:proofErr w:type="spellStart"/>
            <w:r w:rsidRPr="3C091F2F">
              <w:rPr>
                <w:rFonts w:eastAsia="Calibri"/>
                <w:color w:val="000000" w:themeColor="text1"/>
              </w:rPr>
              <w:t>ARV_treatment</w:t>
            </w:r>
            <w:proofErr w:type="spellEnd"/>
            <w:r w:rsidRPr="3C091F2F">
              <w:rPr>
                <w:rFonts w:eastAsia="Calibri"/>
                <w:color w:val="000000" w:themeColor="text1"/>
              </w:rPr>
              <w:t xml:space="preserve"> date: </w:t>
            </w:r>
            <w:proofErr w:type="spellStart"/>
            <w:proofErr w:type="gramStart"/>
            <w:r w:rsidRPr="3C091F2F">
              <w:rPr>
                <w:rFonts w:eastAsia="Calibri"/>
                <w:color w:val="000000" w:themeColor="text1"/>
              </w:rPr>
              <w:t>datetraitement</w:t>
            </w:r>
            <w:proofErr w:type="spellEnd"/>
            <w:r w:rsidRPr="3C091F2F">
              <w:rPr>
                <w:rFonts w:eastAsia="Calibri"/>
                <w:color w:val="000000" w:themeColor="text1"/>
              </w:rPr>
              <w:t>:$</w:t>
            </w:r>
            <w:proofErr w:type="gramEnd"/>
            <w:r w:rsidRPr="3C091F2F">
              <w:rPr>
                <w:rFonts w:eastAsia="Calibri"/>
                <w:color w:val="000000" w:themeColor="text1"/>
              </w:rPr>
              <w:t>{</w:t>
            </w:r>
            <w:proofErr w:type="spellStart"/>
            <w:r w:rsidRPr="3C091F2F">
              <w:rPr>
                <w:rFonts w:eastAsia="Calibri"/>
                <w:color w:val="000000" w:themeColor="text1"/>
              </w:rPr>
              <w:t>datetraitement</w:t>
            </w:r>
            <w:proofErr w:type="spellEnd"/>
            <w:r w:rsidRPr="3C091F2F">
              <w:rPr>
                <w:rFonts w:eastAsia="Calibri"/>
                <w:color w:val="000000" w:themeColor="text1"/>
              </w:rPr>
              <w:t xml:space="preserve">}; </w:t>
            </w:r>
            <w:proofErr w:type="spellStart"/>
            <w:r w:rsidRPr="3C091F2F">
              <w:rPr>
                <w:rFonts w:eastAsia="Calibri"/>
                <w:color w:val="000000" w:themeColor="text1"/>
              </w:rPr>
              <w:t>dateprochainrendev</w:t>
            </w:r>
            <w:proofErr w:type="spellEnd"/>
            <w:r w:rsidRPr="3C091F2F">
              <w:rPr>
                <w:rFonts w:eastAsia="Calibri"/>
                <w:color w:val="000000" w:themeColor="text1"/>
              </w:rPr>
              <w:t>: ${</w:t>
            </w:r>
            <w:proofErr w:type="spellStart"/>
            <w:r w:rsidRPr="3C091F2F">
              <w:rPr>
                <w:rFonts w:eastAsia="Calibri"/>
                <w:color w:val="000000" w:themeColor="text1"/>
              </w:rPr>
              <w:t>dateprochainrendev</w:t>
            </w:r>
            <w:proofErr w:type="spellEnd"/>
            <w:r w:rsidRPr="3D42CFBE" w:rsidR="3D42CFBE">
              <w:rPr>
                <w:rFonts w:eastAsia="Calibri"/>
                <w:color w:val="000000" w:themeColor="text1"/>
              </w:rPr>
              <w:t>}.</w:t>
            </w:r>
            <w:r w:rsidRPr="007F12C6" w:rsidR="007F12C6">
              <w:rPr>
                <w:rFonts w:eastAsia="Calibri"/>
                <w:color w:val="000000" w:themeColor="text1"/>
              </w:rPr>
              <w:t xml:space="preserve"> Error automatically resolved </w:t>
            </w:r>
            <w:r w:rsidR="007F12C6">
              <w:rPr>
                <w:rFonts w:eastAsia="Calibri"/>
                <w:color w:val="000000" w:themeColor="text1"/>
              </w:rPr>
              <w:t xml:space="preserve">during import </w:t>
            </w:r>
            <w:r w:rsidRPr="007F12C6" w:rsidR="007F12C6">
              <w:rPr>
                <w:rFonts w:eastAsia="Calibri"/>
                <w:color w:val="000000" w:themeColor="text1"/>
              </w:rPr>
              <w:t>(the duplicate treatment dates have been merged into a s</w:t>
            </w:r>
            <w:r w:rsidR="007F12C6">
              <w:rPr>
                <w:rFonts w:eastAsia="Calibri"/>
                <w:color w:val="000000" w:themeColor="text1"/>
              </w:rPr>
              <w:t>ingle</w:t>
            </w:r>
            <w:r w:rsidRPr="007F12C6" w:rsidR="007F12C6">
              <w:rPr>
                <w:rFonts w:eastAsia="Calibri"/>
                <w:color w:val="000000" w:themeColor="text1"/>
              </w:rPr>
              <w:t xml:space="preserve"> treatment date).</w:t>
            </w:r>
          </w:p>
        </w:tc>
        <w:tc>
          <w:tcPr>
            <w:tcW w:w="3213" w:type="dxa"/>
            <w:shd w:val="clear" w:color="auto" w:fill="FFFFFF" w:themeFill="background1"/>
            <w:tcMar/>
          </w:tcPr>
          <w:p w:rsidRPr="003140A3" w:rsidR="00817592" w:rsidP="003140A3" w:rsidRDefault="00A25C19" w14:paraId="6D06E877" w14:textId="7C089274">
            <w:pPr>
              <w:rPr>
                <w:color w:val="000000" w:themeColor="text1"/>
                <w:lang w:val="fr-FR"/>
              </w:rPr>
            </w:pPr>
            <w:r w:rsidRPr="003140A3">
              <w:rPr>
                <w:lang w:val="fr-FR"/>
              </w:rPr>
              <w:t>Le patient ${</w:t>
            </w:r>
            <w:proofErr w:type="spellStart"/>
            <w:r w:rsidRPr="003140A3">
              <w:rPr>
                <w:lang w:val="fr-FR"/>
              </w:rPr>
              <w:t>codepatient</w:t>
            </w:r>
            <w:proofErr w:type="spellEnd"/>
            <w:r w:rsidRPr="003140A3">
              <w:rPr>
                <w:lang w:val="fr-FR"/>
              </w:rPr>
              <w:t xml:space="preserve">} a des dates de traitement ARV </w:t>
            </w:r>
            <w:proofErr w:type="gramStart"/>
            <w:r w:rsidRPr="003140A3">
              <w:rPr>
                <w:lang w:val="fr-FR"/>
              </w:rPr>
              <w:t>dupliquées</w:t>
            </w:r>
            <w:r w:rsidRPr="3D42CFBE" w:rsidR="3D42CFBE">
              <w:rPr>
                <w:lang w:val="fr-FR"/>
              </w:rPr>
              <w:t xml:space="preserve"> </w:t>
            </w:r>
            <w:r>
              <w:rPr>
                <w:rFonts w:eastAsia="Times New Roman"/>
                <w:color w:val="00B050"/>
                <w:lang w:val="fr-FR"/>
              </w:rPr>
              <w:t> </w:t>
            </w:r>
            <w:r w:rsidRPr="003140A3">
              <w:rPr>
                <w:lang w:val="fr-FR"/>
              </w:rPr>
              <w:t>:</w:t>
            </w:r>
            <w:proofErr w:type="gramEnd"/>
            <w:r w:rsidRPr="003140A3">
              <w:rPr>
                <w:lang w:val="fr-FR"/>
              </w:rPr>
              <w:t xml:space="preserve"> </w:t>
            </w:r>
            <w:proofErr w:type="spellStart"/>
            <w:r w:rsidRPr="003140A3">
              <w:rPr>
                <w:lang w:val="fr-FR"/>
              </w:rPr>
              <w:t>datetraitement</w:t>
            </w:r>
            <w:proofErr w:type="spellEnd"/>
            <w:r w:rsidRPr="003140A3">
              <w:rPr>
                <w:lang w:val="fr-FR"/>
              </w:rPr>
              <w:t xml:space="preserve"> ${</w:t>
            </w:r>
            <w:proofErr w:type="spellStart"/>
            <w:r w:rsidRPr="003140A3">
              <w:rPr>
                <w:lang w:val="fr-FR"/>
              </w:rPr>
              <w:t>datetraitement</w:t>
            </w:r>
            <w:proofErr w:type="spellEnd"/>
            <w:r w:rsidRPr="003140A3">
              <w:rPr>
                <w:lang w:val="fr-FR"/>
              </w:rPr>
              <w:t>} (</w:t>
            </w:r>
            <w:proofErr w:type="spellStart"/>
            <w:r w:rsidRPr="003140A3">
              <w:rPr>
                <w:lang w:val="fr-FR"/>
              </w:rPr>
              <w:t>dateprochainrendev</w:t>
            </w:r>
            <w:proofErr w:type="spellEnd"/>
            <w:r w:rsidRPr="003140A3">
              <w:rPr>
                <w:lang w:val="fr-FR"/>
              </w:rPr>
              <w:t xml:space="preserve"> ${</w:t>
            </w:r>
            <w:proofErr w:type="spellStart"/>
            <w:r w:rsidRPr="003140A3">
              <w:rPr>
                <w:lang w:val="fr-FR"/>
              </w:rPr>
              <w:t>dateprochainrendev</w:t>
            </w:r>
            <w:proofErr w:type="spellEnd"/>
            <w:r w:rsidRPr="003140A3">
              <w:rPr>
                <w:lang w:val="fr-FR"/>
              </w:rPr>
              <w:t xml:space="preserve">}) Erreur automatiquement résolue </w:t>
            </w:r>
            <w:r w:rsidRPr="3D42CFBE" w:rsidR="3D42CFBE">
              <w:rPr>
                <w:lang w:val="fr-FR"/>
              </w:rPr>
              <w:t xml:space="preserve">lors de l’importation </w:t>
            </w:r>
            <w:r w:rsidRPr="003140A3">
              <w:rPr>
                <w:lang w:val="fr-FR"/>
              </w:rPr>
              <w:t>(les dates traitements dupliquées sont fusionnées dans une seule date traitement).</w:t>
            </w:r>
          </w:p>
        </w:tc>
        <w:tc>
          <w:tcPr>
            <w:tcW w:w="3213" w:type="dxa"/>
            <w:shd w:val="clear" w:color="auto" w:fill="FFFFFF" w:themeFill="background1"/>
            <w:tcMar/>
          </w:tcPr>
          <w:p w:rsidR="65741100" w:rsidP="65741100" w:rsidRDefault="65741100" w14:paraId="577704BC" w14:textId="00638909">
            <w:pPr>
              <w:spacing w:line="259" w:lineRule="auto"/>
              <w:rPr>
                <w:rFonts w:eastAsia="Calibri"/>
                <w:color w:val="00B050"/>
                <w:lang w:val="fr-FR"/>
              </w:rPr>
            </w:pPr>
          </w:p>
        </w:tc>
        <w:tc>
          <w:tcPr>
            <w:tcW w:w="1682" w:type="dxa"/>
            <w:shd w:val="clear" w:color="auto" w:fill="FFFFFF" w:themeFill="background1"/>
            <w:tcMar/>
          </w:tcPr>
          <w:p w:rsidR="00817592" w:rsidDel="00AE33D1" w:rsidP="04A9E404" w:rsidRDefault="00817592" w14:paraId="6554A5C5" w14:textId="3D0DBE40">
            <w:pPr>
              <w:spacing w:line="259" w:lineRule="auto"/>
              <w:rPr>
                <w:rFonts w:eastAsia="Calibri"/>
                <w:color w:val="000000" w:themeColor="text1"/>
              </w:rPr>
            </w:pPr>
            <w:r w:rsidRPr="04A9E404">
              <w:rPr>
                <w:rFonts w:eastAsia="Calibri"/>
                <w:color w:val="000000" w:themeColor="text1"/>
              </w:rPr>
              <w:t>Warning message (patient is imported)</w:t>
            </w:r>
            <w:r w:rsidRPr="04A9E404" w:rsidR="04A9E404">
              <w:rPr>
                <w:rFonts w:eastAsia="Calibri"/>
                <w:color w:val="000000" w:themeColor="text1"/>
              </w:rPr>
              <w:t xml:space="preserve"> </w:t>
            </w:r>
          </w:p>
          <w:p w:rsidR="00817592" w:rsidDel="00AE33D1" w:rsidP="2CBCF3BE" w:rsidRDefault="212BDBA8" w14:paraId="035D783C" w14:textId="5027C8DD">
            <w:pPr>
              <w:spacing w:line="259" w:lineRule="auto"/>
              <w:rPr>
                <w:rFonts w:eastAsia="Calibri"/>
                <w:color w:val="000000" w:themeColor="text1"/>
              </w:rPr>
            </w:pPr>
            <w:commentRangeStart w:id="216"/>
            <w:r w:rsidRPr="04A9E404">
              <w:rPr>
                <w:rFonts w:eastAsia="Calibri"/>
                <w:color w:val="000000" w:themeColor="text1"/>
              </w:rPr>
              <w:t>No message in dhis2 (import as single event)</w:t>
            </w:r>
            <w:commentRangeEnd w:id="216"/>
            <w:r>
              <w:rPr>
                <w:rStyle w:val="CommentReference"/>
              </w:rPr>
              <w:commentReference w:id="216"/>
            </w:r>
          </w:p>
        </w:tc>
      </w:tr>
      <w:tr w:rsidR="006648BF" w:rsidTr="21F4CE64" w14:paraId="693D0F11" w14:textId="77777777">
        <w:trPr>
          <w:cantSplit/>
        </w:trPr>
        <w:tc>
          <w:tcPr>
            <w:tcW w:w="562" w:type="dxa"/>
            <w:tcMar/>
          </w:tcPr>
          <w:p w:rsidR="00817592" w:rsidP="2CBCF3BE" w:rsidRDefault="00817592" w14:paraId="5E18A413" w14:textId="7000EA0D">
            <w:pPr>
              <w:spacing w:line="259" w:lineRule="auto"/>
              <w:rPr>
                <w:rFonts w:eastAsia="Calibri"/>
                <w:color w:val="000000" w:themeColor="text1"/>
              </w:rPr>
            </w:pPr>
            <w:r w:rsidRPr="2CBCF3BE">
              <w:rPr>
                <w:rFonts w:eastAsia="Calibri"/>
                <w:color w:val="000000" w:themeColor="text1"/>
              </w:rPr>
              <w:lastRenderedPageBreak/>
              <w:t>22</w:t>
            </w:r>
          </w:p>
        </w:tc>
        <w:tc>
          <w:tcPr>
            <w:tcW w:w="2694" w:type="dxa"/>
            <w:tcMar/>
          </w:tcPr>
          <w:p w:rsidR="00817592" w:rsidP="2CBCF3BE" w:rsidRDefault="00817592" w14:paraId="5D831D8B" w14:textId="2746EB55">
            <w:pPr>
              <w:rPr>
                <w:rFonts w:eastAsia="Calibri"/>
                <w:color w:val="000000" w:themeColor="text1"/>
              </w:rPr>
            </w:pPr>
            <w:r w:rsidRPr="2CBCF3BE">
              <w:rPr>
                <w:rFonts w:eastAsia="Calibri"/>
                <w:color w:val="000000" w:themeColor="text1"/>
              </w:rPr>
              <w:t>There are some missing data in the ARV Treatment (</w:t>
            </w:r>
            <w:proofErr w:type="spellStart"/>
            <w:r w:rsidRPr="2CBCF3BE">
              <w:rPr>
                <w:rFonts w:eastAsia="Calibri"/>
                <w:color w:val="000000" w:themeColor="text1"/>
              </w:rPr>
              <w:t>datetraitement</w:t>
            </w:r>
            <w:proofErr w:type="spellEnd"/>
            <w:r w:rsidRPr="2CBCF3BE">
              <w:rPr>
                <w:rFonts w:eastAsia="Calibri"/>
                <w:color w:val="000000" w:themeColor="text1"/>
              </w:rPr>
              <w:t xml:space="preserve"> or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
          <w:p w:rsidR="00817592" w:rsidP="2CBCF3BE" w:rsidRDefault="00817592" w14:paraId="078F9FA7" w14:textId="1D37C1C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missing data for the </w:t>
            </w:r>
            <w:proofErr w:type="spellStart"/>
            <w:r w:rsidRPr="2CBCF3BE">
              <w:rPr>
                <w:rFonts w:eastAsia="Calibri"/>
                <w:color w:val="000000" w:themeColor="text1"/>
              </w:rPr>
              <w:t>ARV_treatment</w:t>
            </w:r>
            <w:proofErr w:type="spellEnd"/>
            <w:r w:rsidRPr="2CBCF3BE">
              <w:rPr>
                <w:rFonts w:eastAsia="Calibri"/>
                <w:color w:val="000000" w:themeColor="text1"/>
              </w:rPr>
              <w:t xml:space="preserve">: </w:t>
            </w:r>
            <w:proofErr w:type="spellStart"/>
            <w:proofErr w:type="gramStart"/>
            <w:r w:rsidRPr="2CBCF3BE">
              <w:rPr>
                <w:rFonts w:eastAsia="Calibri"/>
                <w:color w:val="000000" w:themeColor="text1"/>
              </w:rPr>
              <w:t>datetraitement</w:t>
            </w:r>
            <w:proofErr w:type="spellEnd"/>
            <w:r w:rsidRPr="2CBCF3BE">
              <w:rPr>
                <w:rFonts w:eastAsia="Calibri"/>
                <w:color w:val="000000" w:themeColor="text1"/>
              </w:rPr>
              <w:t>:$</w:t>
            </w:r>
            <w:proofErr w:type="gramEnd"/>
            <w:r w:rsidRPr="2CBCF3BE">
              <w:rPr>
                <w:rFonts w:eastAsia="Calibri"/>
                <w:color w:val="000000" w:themeColor="text1"/>
              </w:rPr>
              <w:t>{</w:t>
            </w:r>
            <w:proofErr w:type="spellStart"/>
            <w:r w:rsidRPr="2CBCF3BE">
              <w:rPr>
                <w:rFonts w:eastAsia="Calibri"/>
                <w:color w:val="000000" w:themeColor="text1"/>
              </w:rPr>
              <w:t>datetraitement</w:t>
            </w:r>
            <w:proofErr w:type="spellEnd"/>
            <w:r w:rsidRPr="2CBCF3BE">
              <w:rPr>
                <w:rFonts w:eastAsia="Calibri"/>
                <w:color w:val="000000" w:themeColor="text1"/>
              </w:rPr>
              <w:t xml:space="preserve">}; </w:t>
            </w:r>
            <w:proofErr w:type="spellStart"/>
            <w:r w:rsidRPr="2CBCF3BE">
              <w:rPr>
                <w:rFonts w:eastAsia="Calibri"/>
                <w:color w:val="000000" w:themeColor="text1"/>
              </w:rPr>
              <w:t>dateprochainrendev</w:t>
            </w:r>
            <w:proofErr w:type="spellEnd"/>
            <w:r w:rsidRPr="2CBCF3BE">
              <w:rPr>
                <w:rFonts w:eastAsia="Calibri"/>
                <w:color w:val="000000" w:themeColor="text1"/>
              </w:rPr>
              <w:t>: ${</w:t>
            </w:r>
            <w:proofErr w:type="spellStart"/>
            <w:r w:rsidRPr="2CBCF3BE">
              <w:rPr>
                <w:rFonts w:eastAsia="Calibri"/>
                <w:color w:val="000000" w:themeColor="text1"/>
              </w:rPr>
              <w:t>dateprochainrendev</w:t>
            </w:r>
            <w:proofErr w:type="spellEnd"/>
            <w:r w:rsidRPr="2CBCF3BE">
              <w:rPr>
                <w:rFonts w:eastAsia="Calibri"/>
                <w:color w:val="000000" w:themeColor="text1"/>
              </w:rPr>
              <w:t>}</w:t>
            </w:r>
          </w:p>
        </w:tc>
        <w:tc>
          <w:tcPr>
            <w:tcW w:w="3213" w:type="dxa"/>
            <w:tcMar/>
          </w:tcPr>
          <w:p w:rsidRPr="0042765A" w:rsidR="00817592" w:rsidP="2CBCF3BE" w:rsidRDefault="3D42CFBE" w14:paraId="534FCC55"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manque des données pour le traitement ARV : </w:t>
            </w:r>
            <w:proofErr w:type="spellStart"/>
            <w:proofErr w:type="gramStart"/>
            <w:r w:rsidRPr="0042765A">
              <w:rPr>
                <w:rFonts w:eastAsia="Calibri"/>
                <w:color w:val="000000" w:themeColor="text1"/>
                <w:lang w:val="fr-FR"/>
              </w:rPr>
              <w:t>datetraitement</w:t>
            </w:r>
            <w:proofErr w:type="spellEnd"/>
            <w:r w:rsidRPr="0042765A">
              <w:rPr>
                <w:rFonts w:eastAsia="Calibri"/>
                <w:color w:val="000000" w:themeColor="text1"/>
                <w:lang w:val="fr-FR"/>
              </w:rPr>
              <w:t>:</w:t>
            </w:r>
            <w:proofErr w:type="gramEnd"/>
            <w:r w:rsidRPr="0042765A">
              <w:rPr>
                <w:rFonts w:eastAsia="Calibri"/>
                <w:color w:val="000000" w:themeColor="text1"/>
                <w:lang w:val="fr-FR"/>
              </w:rPr>
              <w:t xml:space="preserve"> ${</w:t>
            </w:r>
            <w:proofErr w:type="spellStart"/>
            <w:r w:rsidRPr="0042765A">
              <w:rPr>
                <w:rFonts w:eastAsia="Calibri"/>
                <w:color w:val="000000" w:themeColor="text1"/>
                <w:lang w:val="fr-FR"/>
              </w:rPr>
              <w:t>datetraitement</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 ${</w:t>
            </w:r>
            <w:proofErr w:type="spellStart"/>
            <w:r w:rsidRPr="0042765A">
              <w:rPr>
                <w:rFonts w:eastAsia="Calibri"/>
                <w:color w:val="000000" w:themeColor="text1"/>
                <w:lang w:val="fr-FR"/>
              </w:rPr>
              <w:t>dateprochainrendev</w:t>
            </w:r>
            <w:proofErr w:type="spellEnd"/>
            <w:r w:rsidRPr="0042765A">
              <w:rPr>
                <w:rFonts w:eastAsia="Calibri"/>
                <w:color w:val="000000" w:themeColor="text1"/>
                <w:lang w:val="fr-FR"/>
              </w:rPr>
              <w:t>}</w:t>
            </w:r>
          </w:p>
        </w:tc>
        <w:tc>
          <w:tcPr>
            <w:tcW w:w="3213" w:type="dxa"/>
            <w:tcMar/>
          </w:tcPr>
          <w:p w:rsidRPr="0042765A" w:rsidR="65741100" w:rsidP="65741100" w:rsidRDefault="65741100" w14:paraId="308A1D97" w14:textId="2D45ACCD">
            <w:pPr>
              <w:spacing w:line="259" w:lineRule="auto"/>
              <w:rPr>
                <w:rFonts w:eastAsia="Calibri"/>
                <w:color w:val="000000" w:themeColor="text1"/>
                <w:lang w:val="fr-FR"/>
              </w:rPr>
            </w:pPr>
          </w:p>
        </w:tc>
        <w:tc>
          <w:tcPr>
            <w:tcW w:w="1682" w:type="dxa"/>
            <w:tcMar/>
          </w:tcPr>
          <w:p w:rsidR="00817592" w:rsidP="2CBCF3BE" w:rsidRDefault="00817592" w14:paraId="4F81930D" w14:textId="653DFFFB">
            <w:pPr>
              <w:spacing w:line="259" w:lineRule="auto"/>
              <w:rPr>
                <w:rFonts w:eastAsia="Calibri"/>
                <w:color w:val="000000" w:themeColor="text1"/>
              </w:rPr>
            </w:pPr>
            <w:r w:rsidRPr="2CBCF3BE">
              <w:rPr>
                <w:rFonts w:eastAsia="Calibri"/>
                <w:color w:val="000000" w:themeColor="text1"/>
              </w:rPr>
              <w:t xml:space="preserve">Error </w:t>
            </w:r>
            <w:r w:rsidRPr="3D42CFBE" w:rsidR="4E552BF7">
              <w:rPr>
                <w:rFonts w:eastAsia="Calibri"/>
                <w:color w:val="000000" w:themeColor="text1"/>
              </w:rPr>
              <w:t xml:space="preserve">log </w:t>
            </w:r>
            <w:r w:rsidRPr="2CBCF3BE">
              <w:rPr>
                <w:rFonts w:eastAsia="Calibri"/>
                <w:color w:val="000000" w:themeColor="text1"/>
              </w:rPr>
              <w:t xml:space="preserve">+ </w:t>
            </w:r>
            <w:r w:rsidRPr="00B6180A">
              <w:rPr>
                <w:rFonts w:eastAsia="Calibri"/>
                <w:b/>
                <w:bCs/>
                <w:color w:val="000000" w:themeColor="text1"/>
              </w:rPr>
              <w:t>not import patient</w:t>
            </w:r>
          </w:p>
        </w:tc>
      </w:tr>
      <w:tr w:rsidR="006648BF" w:rsidTr="21F4CE64" w14:paraId="6ACCEA27" w14:textId="77777777">
        <w:trPr>
          <w:cantSplit/>
        </w:trPr>
        <w:tc>
          <w:tcPr>
            <w:tcW w:w="562" w:type="dxa"/>
            <w:tcMar/>
          </w:tcPr>
          <w:p w:rsidR="00817592" w:rsidP="2CBCF3BE" w:rsidRDefault="00817592" w14:paraId="5535FEE0" w14:textId="77450BCF">
            <w:pPr>
              <w:spacing w:line="259" w:lineRule="auto"/>
              <w:rPr>
                <w:rFonts w:eastAsia="Calibri"/>
                <w:color w:val="000000" w:themeColor="text1"/>
              </w:rPr>
            </w:pPr>
            <w:r w:rsidRPr="2CBCF3BE">
              <w:rPr>
                <w:rFonts w:eastAsia="Calibri"/>
                <w:color w:val="000000" w:themeColor="text1"/>
              </w:rPr>
              <w:t>23</w:t>
            </w:r>
          </w:p>
        </w:tc>
        <w:tc>
          <w:tcPr>
            <w:tcW w:w="2694" w:type="dxa"/>
            <w:tcMar/>
          </w:tcPr>
          <w:p w:rsidR="00817592" w:rsidP="2CBCF3BE" w:rsidRDefault="00817592" w14:paraId="3D946A55" w14:textId="11C8D126">
            <w:pPr>
              <w:rPr>
                <w:rFonts w:eastAsia="Calibri"/>
                <w:color w:val="000000" w:themeColor="text1"/>
              </w:rPr>
            </w:pPr>
            <w:r w:rsidRPr="2CBCF3BE">
              <w:rPr>
                <w:rFonts w:eastAsia="Calibri"/>
                <w:color w:val="000000" w:themeColor="text1"/>
              </w:rPr>
              <w:t>TB Date Debut is below the event threshold (1950)</w:t>
            </w:r>
          </w:p>
        </w:tc>
        <w:tc>
          <w:tcPr>
            <w:tcW w:w="3213" w:type="dxa"/>
            <w:tcMar/>
          </w:tcPr>
          <w:p w:rsidR="00817592" w:rsidP="2CBCF3BE" w:rsidRDefault="00817592" w14:paraId="27687E1D" w14:textId="63C3C4FA">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TB Date Debut </w:t>
            </w:r>
            <w:proofErr w:type="spellStart"/>
            <w:r w:rsidRPr="2CBCF3BE">
              <w:rPr>
                <w:rFonts w:eastAsia="Calibri"/>
                <w:color w:val="000000" w:themeColor="text1"/>
              </w:rPr>
              <w:t>Traitement</w:t>
            </w:r>
            <w:proofErr w:type="spellEnd"/>
            <w:r w:rsidRPr="2CBCF3BE">
              <w:rPr>
                <w:rFonts w:eastAsia="Calibri"/>
                <w:color w:val="000000" w:themeColor="text1"/>
              </w:rPr>
              <w:t xml:space="preserve"> with an unexpected DATE ${</w:t>
            </w:r>
            <w:proofErr w:type="spellStart"/>
            <w:r w:rsidRPr="2CBCF3BE">
              <w:rPr>
                <w:rFonts w:eastAsia="Calibri"/>
                <w:color w:val="000000" w:themeColor="text1"/>
              </w:rPr>
              <w:t>TBDateDebutTraitement</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617F8BB"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w:t>
            </w:r>
            <w:proofErr w:type="gramStart"/>
            <w:r w:rsidRPr="0042765A">
              <w:rPr>
                <w:rFonts w:eastAsia="Calibri"/>
                <w:color w:val="000000" w:themeColor="text1"/>
                <w:lang w:val="fr-FR"/>
              </w:rPr>
              <w:t>a</w:t>
            </w:r>
            <w:proofErr w:type="gramEnd"/>
            <w:r w:rsidRPr="0042765A">
              <w:rPr>
                <w:rFonts w:eastAsia="Calibri"/>
                <w:color w:val="000000" w:themeColor="text1"/>
                <w:lang w:val="fr-FR"/>
              </w:rPr>
              <w:t xml:space="preserve"> une TB Date </w:t>
            </w:r>
            <w:proofErr w:type="spellStart"/>
            <w:r w:rsidRPr="0042765A">
              <w:rPr>
                <w:rFonts w:eastAsia="Calibri"/>
                <w:color w:val="000000" w:themeColor="text1"/>
                <w:lang w:val="fr-FR"/>
              </w:rPr>
              <w:t>Debut</w:t>
            </w:r>
            <w:proofErr w:type="spellEnd"/>
            <w:r w:rsidRPr="0042765A">
              <w:rPr>
                <w:rFonts w:eastAsia="Calibri"/>
                <w:color w:val="000000" w:themeColor="text1"/>
                <w:lang w:val="fr-FR"/>
              </w:rPr>
              <w:t xml:space="preserve"> Traitement avec une DATE inattendu : ${</w:t>
            </w:r>
            <w:proofErr w:type="spellStart"/>
            <w:r w:rsidRPr="0042765A">
              <w:rPr>
                <w:rFonts w:eastAsia="Calibri"/>
                <w:color w:val="000000" w:themeColor="text1"/>
                <w:lang w:val="fr-FR"/>
              </w:rPr>
              <w:t>TBDateDebutTraitement</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12868D79" w14:textId="789F636B">
            <w:pPr>
              <w:spacing w:line="259" w:lineRule="auto"/>
              <w:rPr>
                <w:rFonts w:eastAsia="Calibri"/>
                <w:color w:val="000000" w:themeColor="text1"/>
                <w:lang w:val="fr-FR"/>
              </w:rPr>
            </w:pPr>
            <w:r w:rsidRPr="3189C81A">
              <w:rPr>
                <w:rFonts w:eastAsia="Calibri"/>
                <w:color w:val="000000" w:themeColor="text1"/>
                <w:lang w:val="fr-FR"/>
              </w:rPr>
              <w:t xml:space="preserve">TB Date </w:t>
            </w:r>
            <w:proofErr w:type="spellStart"/>
            <w:r w:rsidRPr="3189C81A">
              <w:rPr>
                <w:rFonts w:eastAsia="Calibri"/>
                <w:color w:val="000000" w:themeColor="text1"/>
                <w:lang w:val="fr-FR"/>
              </w:rPr>
              <w:t>Debut</w:t>
            </w:r>
            <w:proofErr w:type="spellEnd"/>
            <w:r w:rsidRPr="3189C81A">
              <w:rPr>
                <w:rFonts w:eastAsia="Calibri"/>
                <w:color w:val="000000" w:themeColor="text1"/>
                <w:lang w:val="fr-FR"/>
              </w:rPr>
              <w:t xml:space="preserve"> Traitement avec une DATE inattendu : ${</w:t>
            </w:r>
            <w:proofErr w:type="spellStart"/>
            <w:r w:rsidRPr="3189C81A">
              <w:rPr>
                <w:rFonts w:eastAsia="Calibri"/>
                <w:color w:val="000000" w:themeColor="text1"/>
                <w:lang w:val="fr-FR"/>
              </w:rPr>
              <w:t>TBDateDebutTraitement</w:t>
            </w:r>
            <w:proofErr w:type="spellEnd"/>
            <w:r w:rsidRPr="3189C81A">
              <w:rPr>
                <w:rFonts w:eastAsia="Calibri"/>
                <w:color w:val="000000" w:themeColor="text1"/>
                <w:lang w:val="fr-FR"/>
              </w:rPr>
              <w:t>}. }</w:t>
            </w:r>
          </w:p>
        </w:tc>
        <w:tc>
          <w:tcPr>
            <w:tcW w:w="1682" w:type="dxa"/>
            <w:tcMar/>
          </w:tcPr>
          <w:p w:rsidR="00817592" w:rsidP="04A9E404" w:rsidRDefault="00817592" w14:paraId="46E5918F" w14:textId="3CC1D627">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876C8CA" w14:textId="76C826E5">
            <w:pPr>
              <w:spacing w:line="259" w:lineRule="auto"/>
              <w:rPr>
                <w:rFonts w:eastAsia="Calibri"/>
                <w:color w:val="000000" w:themeColor="text1"/>
              </w:rPr>
            </w:pPr>
          </w:p>
        </w:tc>
      </w:tr>
      <w:tr w:rsidR="006648BF" w:rsidTr="21F4CE64" w14:paraId="73D52559" w14:textId="77777777">
        <w:trPr>
          <w:cantSplit/>
        </w:trPr>
        <w:tc>
          <w:tcPr>
            <w:tcW w:w="562" w:type="dxa"/>
            <w:tcMar/>
          </w:tcPr>
          <w:p w:rsidR="00817592" w:rsidP="2CBCF3BE" w:rsidRDefault="00817592" w14:paraId="6900478F" w14:textId="4B644A3D">
            <w:pPr>
              <w:spacing w:line="259" w:lineRule="auto"/>
              <w:rPr>
                <w:rFonts w:eastAsia="Calibri"/>
                <w:color w:val="000000" w:themeColor="text1"/>
              </w:rPr>
            </w:pPr>
            <w:r w:rsidRPr="2CBCF3BE">
              <w:rPr>
                <w:rFonts w:eastAsia="Calibri"/>
                <w:color w:val="000000" w:themeColor="text1"/>
              </w:rPr>
              <w:t>24</w:t>
            </w:r>
          </w:p>
        </w:tc>
        <w:tc>
          <w:tcPr>
            <w:tcW w:w="2694" w:type="dxa"/>
            <w:tcMar/>
          </w:tcPr>
          <w:p w:rsidR="00817592" w:rsidP="2CBCF3BE" w:rsidRDefault="00817592" w14:paraId="00BA4B39" w14:textId="0F903804">
            <w:pPr>
              <w:rPr>
                <w:rFonts w:eastAsia="Calibri"/>
                <w:color w:val="000000" w:themeColor="text1"/>
              </w:rPr>
            </w:pPr>
            <w:r w:rsidRPr="2CBCF3BE">
              <w:rPr>
                <w:rFonts w:eastAsia="Calibri"/>
                <w:color w:val="000000" w:themeColor="text1"/>
              </w:rPr>
              <w:t>Consultation Date is below the event threshold (1950)</w:t>
            </w:r>
          </w:p>
          <w:p w:rsidR="00817592" w:rsidP="2CBCF3BE" w:rsidRDefault="00817592" w14:paraId="1487499E" w14:textId="641D7D74">
            <w:pPr>
              <w:rPr>
                <w:rFonts w:eastAsia="Calibri"/>
                <w:color w:val="000000" w:themeColor="text1"/>
              </w:rPr>
            </w:pPr>
          </w:p>
        </w:tc>
        <w:tc>
          <w:tcPr>
            <w:tcW w:w="3213" w:type="dxa"/>
            <w:tcMar/>
          </w:tcPr>
          <w:p w:rsidR="00817592" w:rsidP="2CBCF3BE" w:rsidRDefault="00817592" w14:paraId="44969998" w14:textId="4D8756C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CONSULTATION with an unexpected DATE ${</w:t>
            </w:r>
            <w:proofErr w:type="spellStart"/>
            <w:r w:rsidRPr="2CBCF3BE">
              <w:rPr>
                <w:rFonts w:eastAsia="Calibri"/>
                <w:color w:val="000000" w:themeColor="text1"/>
              </w:rPr>
              <w:t>dateConsultation</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FC1B92D"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a une CONSULTATION avec une DATE inattendu : ${</w:t>
            </w:r>
            <w:proofErr w:type="spellStart"/>
            <w:r w:rsidRPr="0042765A">
              <w:rPr>
                <w:rFonts w:eastAsia="Calibri"/>
                <w:color w:val="000000" w:themeColor="text1"/>
                <w:lang w:val="fr-FR"/>
              </w:rPr>
              <w:t>dateConsultation</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698C66FD" w14:textId="0C78BDB8">
            <w:pPr>
              <w:spacing w:line="259" w:lineRule="auto"/>
              <w:rPr>
                <w:rFonts w:eastAsia="Calibri"/>
                <w:color w:val="000000" w:themeColor="text1"/>
                <w:lang w:val="fr-FR"/>
              </w:rPr>
            </w:pPr>
            <w:r w:rsidRPr="3189C81A">
              <w:rPr>
                <w:rFonts w:eastAsia="Calibri"/>
                <w:color w:val="000000" w:themeColor="text1"/>
                <w:lang w:val="fr-FR"/>
              </w:rPr>
              <w:t>CONSULTATION avec une DATE inattendu : ${</w:t>
            </w:r>
            <w:proofErr w:type="spellStart"/>
            <w:r w:rsidRPr="3189C81A">
              <w:rPr>
                <w:rFonts w:eastAsia="Calibri"/>
                <w:color w:val="000000" w:themeColor="text1"/>
                <w:lang w:val="fr-FR"/>
              </w:rPr>
              <w:t>dateConsultation</w:t>
            </w:r>
            <w:proofErr w:type="spellEnd"/>
            <w:r w:rsidRPr="3189C81A">
              <w:rPr>
                <w:rFonts w:eastAsia="Calibri"/>
                <w:color w:val="000000" w:themeColor="text1"/>
                <w:lang w:val="fr-FR"/>
              </w:rPr>
              <w:t xml:space="preserve">}. </w:t>
            </w:r>
          </w:p>
        </w:tc>
        <w:tc>
          <w:tcPr>
            <w:tcW w:w="1682" w:type="dxa"/>
            <w:tcMar/>
          </w:tcPr>
          <w:p w:rsidR="00817592" w:rsidP="04A9E404" w:rsidRDefault="00817592" w14:paraId="31C97F06" w14:textId="5114BF9F">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502E19A0" w14:textId="3C302D37">
            <w:pPr>
              <w:spacing w:line="259" w:lineRule="auto"/>
              <w:rPr>
                <w:rFonts w:eastAsia="Calibri"/>
                <w:color w:val="000000" w:themeColor="text1"/>
              </w:rPr>
            </w:pPr>
          </w:p>
        </w:tc>
      </w:tr>
      <w:tr w:rsidR="006648BF" w:rsidTr="21F4CE64" w14:paraId="48A78467" w14:textId="77777777">
        <w:trPr>
          <w:cantSplit/>
        </w:trPr>
        <w:tc>
          <w:tcPr>
            <w:tcW w:w="562" w:type="dxa"/>
            <w:tcMar/>
          </w:tcPr>
          <w:p w:rsidR="00817592" w:rsidP="2CBCF3BE" w:rsidRDefault="00817592" w14:paraId="47DFADE1" w14:textId="3B21C499">
            <w:pPr>
              <w:spacing w:line="259" w:lineRule="auto"/>
              <w:rPr>
                <w:rFonts w:eastAsia="Calibri"/>
                <w:color w:val="000000" w:themeColor="text1"/>
              </w:rPr>
            </w:pPr>
            <w:r w:rsidRPr="2CBCF3BE">
              <w:rPr>
                <w:rFonts w:eastAsia="Calibri"/>
                <w:color w:val="000000" w:themeColor="text1"/>
              </w:rPr>
              <w:t>25</w:t>
            </w:r>
          </w:p>
        </w:tc>
        <w:tc>
          <w:tcPr>
            <w:tcW w:w="2694" w:type="dxa"/>
            <w:tcMar/>
          </w:tcPr>
          <w:p w:rsidR="00817592" w:rsidP="2CBCF3BE" w:rsidRDefault="00817592" w14:paraId="7600FAC6" w14:textId="4F82207E">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in Consultation table</w:t>
            </w:r>
          </w:p>
        </w:tc>
        <w:tc>
          <w:tcPr>
            <w:tcW w:w="3213" w:type="dxa"/>
            <w:tcMar/>
          </w:tcPr>
          <w:p w:rsidR="00817592" w:rsidP="2CBCF3BE" w:rsidRDefault="00817592" w14:paraId="311C0D75" w14:textId="67B88D65">
            <w:pPr>
              <w:rPr>
                <w:rFonts w:eastAsia="Calibri"/>
                <w:color w:val="000000" w:themeColor="text1"/>
              </w:rPr>
            </w:pPr>
            <w:r w:rsidRPr="2CBCF3BE">
              <w:rPr>
                <w:rFonts w:eastAsia="Calibri"/>
                <w:color w:val="000000" w:themeColor="text1"/>
              </w:rPr>
              <w:t xml:space="preserve">NO </w:t>
            </w:r>
            <w:proofErr w:type="spellStart"/>
            <w:r w:rsidRPr="2CBCF3BE">
              <w:rPr>
                <w:rFonts w:eastAsia="Calibri"/>
                <w:color w:val="000000" w:themeColor="text1"/>
              </w:rPr>
              <w:t>codepatient</w:t>
            </w:r>
            <w:proofErr w:type="spellEnd"/>
            <w:r w:rsidRPr="2CBCF3BE">
              <w:rPr>
                <w:rFonts w:eastAsia="Calibri"/>
                <w:color w:val="000000" w:themeColor="text1"/>
              </w:rPr>
              <w:t xml:space="preserve"> appears in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of the ${CURRENT_TABLE} table.</w:t>
            </w:r>
          </w:p>
        </w:tc>
        <w:tc>
          <w:tcPr>
            <w:tcW w:w="3213" w:type="dxa"/>
            <w:tcMar/>
          </w:tcPr>
          <w:p w:rsidRPr="0042765A" w:rsidR="00817592" w:rsidP="2CBCF3BE" w:rsidRDefault="3D42CFBE" w14:paraId="04C7E3BE" w14:textId="77777777">
            <w:pPr>
              <w:spacing w:line="259" w:lineRule="auto"/>
              <w:rPr>
                <w:rFonts w:eastAsia="Calibri"/>
                <w:color w:val="000000" w:themeColor="text1"/>
                <w:lang w:val="fr-FR"/>
              </w:rPr>
            </w:pPr>
            <w:r w:rsidRPr="0042765A">
              <w:rPr>
                <w:rFonts w:eastAsia="Calibri"/>
                <w:color w:val="000000" w:themeColor="text1"/>
                <w:lang w:val="fr-FR"/>
              </w:rPr>
              <w:t xml:space="preserve">Il n'y a pas de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dans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de la table ${CURRENT_TABLE}.</w:t>
            </w:r>
          </w:p>
        </w:tc>
        <w:tc>
          <w:tcPr>
            <w:tcW w:w="3213" w:type="dxa"/>
            <w:tcMar/>
          </w:tcPr>
          <w:p w:rsidRPr="0042765A" w:rsidR="65741100" w:rsidP="65741100" w:rsidRDefault="65741100" w14:paraId="4B136A84" w14:textId="31784B57">
            <w:pPr>
              <w:spacing w:line="259" w:lineRule="auto"/>
              <w:rPr>
                <w:rFonts w:eastAsia="Calibri"/>
                <w:color w:val="000000" w:themeColor="text1"/>
                <w:lang w:val="fr-FR"/>
              </w:rPr>
            </w:pPr>
          </w:p>
        </w:tc>
        <w:tc>
          <w:tcPr>
            <w:tcW w:w="1682" w:type="dxa"/>
            <w:tcMar/>
          </w:tcPr>
          <w:p w:rsidR="00817592" w:rsidP="2CBCF3BE" w:rsidRDefault="65FB29FC" w14:paraId="2F956A1F" w14:textId="3E7986A1">
            <w:pPr>
              <w:spacing w:line="259" w:lineRule="auto"/>
              <w:rPr>
                <w:rFonts w:eastAsia="Calibri"/>
                <w:color w:val="000000" w:themeColor="text1"/>
              </w:rPr>
            </w:pPr>
            <w:commentRangeStart w:id="245"/>
            <w:commentRangeStart w:id="246"/>
            <w:r w:rsidRPr="3189C81A">
              <w:rPr>
                <w:rFonts w:eastAsia="Calibri"/>
                <w:color w:val="000000" w:themeColor="text1"/>
              </w:rPr>
              <w:t>Error message</w:t>
            </w:r>
            <w:r w:rsidRPr="3189C81A" w:rsidR="212BDBA8">
              <w:rPr>
                <w:rFonts w:eastAsia="Calibri"/>
                <w:color w:val="000000" w:themeColor="text1"/>
              </w:rPr>
              <w:t xml:space="preserve"> (</w:t>
            </w:r>
            <w:r w:rsidRPr="3189C81A" w:rsidR="5FB3809D">
              <w:rPr>
                <w:rFonts w:eastAsia="Calibri"/>
                <w:color w:val="000000" w:themeColor="text1"/>
              </w:rPr>
              <w:t>no event</w:t>
            </w:r>
            <w:r w:rsidRPr="3189C81A" w:rsidR="212BDBA8">
              <w:rPr>
                <w:rFonts w:eastAsia="Calibri"/>
                <w:color w:val="000000" w:themeColor="text1"/>
              </w:rPr>
              <w:t xml:space="preserve"> imported)</w:t>
            </w:r>
            <w:commentRangeEnd w:id="245"/>
            <w:r w:rsidR="00817592">
              <w:rPr>
                <w:rStyle w:val="CommentReference"/>
              </w:rPr>
              <w:commentReference w:id="245"/>
            </w:r>
            <w:commentRangeEnd w:id="246"/>
            <w:r w:rsidR="00817592">
              <w:rPr>
                <w:rStyle w:val="CommentReference"/>
              </w:rPr>
              <w:commentReference w:id="246"/>
            </w:r>
          </w:p>
        </w:tc>
      </w:tr>
      <w:tr w:rsidR="006648BF" w:rsidTr="21F4CE64" w14:paraId="185D7749" w14:textId="77777777">
        <w:trPr>
          <w:cantSplit/>
        </w:trPr>
        <w:tc>
          <w:tcPr>
            <w:tcW w:w="562" w:type="dxa"/>
            <w:tcMar/>
          </w:tcPr>
          <w:p w:rsidR="00817592" w:rsidP="2CBCF3BE" w:rsidRDefault="00817592" w14:paraId="478BFF86" w14:textId="5A42028B">
            <w:pPr>
              <w:spacing w:line="259" w:lineRule="auto"/>
              <w:rPr>
                <w:rFonts w:eastAsia="Calibri"/>
                <w:color w:val="000000" w:themeColor="text1"/>
              </w:rPr>
            </w:pPr>
            <w:r w:rsidRPr="2CBCF3BE">
              <w:rPr>
                <w:rFonts w:eastAsia="Calibri"/>
                <w:color w:val="000000" w:themeColor="text1"/>
              </w:rPr>
              <w:t>26</w:t>
            </w:r>
          </w:p>
        </w:tc>
        <w:tc>
          <w:tcPr>
            <w:tcW w:w="2694" w:type="dxa"/>
            <w:tcMar/>
          </w:tcPr>
          <w:p w:rsidR="00817592" w:rsidP="2CBCF3BE" w:rsidRDefault="00817592" w14:paraId="2DBFE6F7" w14:textId="3A39E315">
            <w:pPr>
              <w:rPr>
                <w:rFonts w:eastAsia="Calibri"/>
                <w:color w:val="000000" w:themeColor="text1"/>
              </w:rPr>
            </w:pPr>
            <w:proofErr w:type="spellStart"/>
            <w:r w:rsidRPr="2CBCF3BE">
              <w:rPr>
                <w:rFonts w:eastAsia="Calibri"/>
                <w:color w:val="000000" w:themeColor="text1"/>
              </w:rPr>
              <w:t>Enrollment</w:t>
            </w:r>
            <w:proofErr w:type="spellEnd"/>
            <w:r w:rsidRPr="2CBCF3BE">
              <w:rPr>
                <w:rFonts w:eastAsia="Calibri"/>
                <w:color w:val="000000" w:themeColor="text1"/>
              </w:rPr>
              <w:t xml:space="preserve"> Date (FEMME_ENCEINTE) is below the event threshold (1950)</w:t>
            </w:r>
          </w:p>
        </w:tc>
        <w:tc>
          <w:tcPr>
            <w:tcW w:w="3213" w:type="dxa"/>
            <w:tcMar/>
          </w:tcPr>
          <w:p w:rsidR="00817592" w:rsidP="2CBCF3BE" w:rsidRDefault="00817592" w14:paraId="4B2B233B" w14:textId="17DBE1D8">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w:t>
            </w:r>
            <w:proofErr w:type="spellStart"/>
            <w:proofErr w:type="gramStart"/>
            <w:r w:rsidRPr="2CBCF3BE">
              <w:rPr>
                <w:rFonts w:eastAsia="Calibri"/>
                <w:color w:val="000000" w:themeColor="text1"/>
              </w:rPr>
              <w:t>a</w:t>
            </w:r>
            <w:proofErr w:type="spellEnd"/>
            <w:proofErr w:type="gramEnd"/>
            <w:r w:rsidRPr="2CBCF3BE">
              <w:rPr>
                <w:rFonts w:eastAsia="Calibri"/>
                <w:color w:val="000000" w:themeColor="text1"/>
              </w:rPr>
              <w:t xml:space="preserv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with an unexpected DATE ${</w:t>
            </w:r>
            <w:proofErr w:type="spellStart"/>
            <w:r w:rsidRPr="2CBCF3BE">
              <w:rPr>
                <w:rFonts w:eastAsia="Calibri"/>
                <w:color w:val="000000" w:themeColor="text1"/>
              </w:rPr>
              <w:t>enrollmentDate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48054193"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28DCE1F7" w14:textId="4B03C444">
            <w:pPr>
              <w:spacing w:line="259" w:lineRule="auto"/>
              <w:rPr>
                <w:rFonts w:eastAsia="Calibri"/>
                <w:color w:val="000000" w:themeColor="text1"/>
                <w:lang w:val="fr-FR"/>
              </w:rPr>
            </w:pPr>
            <w:proofErr w:type="spellStart"/>
            <w:r w:rsidRPr="3189C81A">
              <w:rPr>
                <w:rFonts w:eastAsia="Calibri"/>
                <w:color w:val="000000" w:themeColor="text1"/>
                <w:lang w:val="fr-FR"/>
              </w:rPr>
              <w:t>DateVisiteSuiviPTME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enrollmentDate</w:t>
            </w:r>
            <w:proofErr w:type="spellEnd"/>
            <w:r w:rsidRPr="3189C81A">
              <w:rPr>
                <w:rFonts w:eastAsia="Calibri"/>
                <w:color w:val="000000" w:themeColor="text1"/>
                <w:lang w:val="fr-FR"/>
              </w:rPr>
              <w:t xml:space="preserve">}. </w:t>
            </w:r>
          </w:p>
        </w:tc>
        <w:tc>
          <w:tcPr>
            <w:tcW w:w="1682" w:type="dxa"/>
            <w:tcMar/>
          </w:tcPr>
          <w:p w:rsidR="00817592" w:rsidP="04A9E404" w:rsidRDefault="00817592" w14:paraId="31AB6054" w14:textId="3F182F19">
            <w:pPr>
              <w:spacing w:line="259" w:lineRule="auto"/>
              <w:rPr>
                <w:rFonts w:eastAsia="Calibri"/>
                <w:color w:val="000000" w:themeColor="text1"/>
              </w:rPr>
            </w:pPr>
            <w:r w:rsidRPr="04A9E404">
              <w:rPr>
                <w:rFonts w:eastAsia="Calibri"/>
                <w:color w:val="000000" w:themeColor="text1"/>
              </w:rPr>
              <w:t>Warning message (patient is imported)</w:t>
            </w:r>
          </w:p>
          <w:p w:rsidR="00817592" w:rsidP="2CBCF3BE" w:rsidRDefault="00817592" w14:paraId="6A919DB6" w14:textId="206220D4">
            <w:pPr>
              <w:spacing w:line="259" w:lineRule="auto"/>
              <w:rPr>
                <w:rFonts w:eastAsia="Calibri"/>
                <w:color w:val="000000" w:themeColor="text1"/>
              </w:rPr>
            </w:pPr>
          </w:p>
        </w:tc>
      </w:tr>
      <w:tr w:rsidR="006648BF" w:rsidTr="21F4CE64" w14:paraId="291E313D" w14:textId="77777777">
        <w:trPr>
          <w:cantSplit/>
        </w:trPr>
        <w:tc>
          <w:tcPr>
            <w:tcW w:w="562" w:type="dxa"/>
            <w:tcMar/>
          </w:tcPr>
          <w:p w:rsidR="00817592" w:rsidP="2CBCF3BE" w:rsidRDefault="00817592" w14:paraId="0343246E" w14:textId="087609BC">
            <w:pPr>
              <w:spacing w:line="259" w:lineRule="auto"/>
              <w:rPr>
                <w:rFonts w:eastAsia="Calibri"/>
                <w:color w:val="000000" w:themeColor="text1"/>
              </w:rPr>
            </w:pPr>
            <w:r w:rsidRPr="2CBCF3BE">
              <w:rPr>
                <w:rFonts w:eastAsia="Calibri"/>
                <w:color w:val="000000" w:themeColor="text1"/>
              </w:rPr>
              <w:lastRenderedPageBreak/>
              <w:t>27</w:t>
            </w:r>
          </w:p>
        </w:tc>
        <w:tc>
          <w:tcPr>
            <w:tcW w:w="2694" w:type="dxa"/>
            <w:tcMar/>
          </w:tcPr>
          <w:p w:rsidR="00817592" w:rsidP="2CBCF3BE" w:rsidRDefault="00817592" w14:paraId="6126677C" w14:textId="7279EA90">
            <w:pPr>
              <w:rPr>
                <w:rFonts w:eastAsia="Calibri"/>
                <w:color w:val="000000" w:themeColor="text1"/>
              </w:rPr>
            </w:pPr>
            <w:r w:rsidRPr="2CBCF3BE">
              <w:rPr>
                <w:rFonts w:eastAsia="Calibri"/>
                <w:color w:val="000000" w:themeColor="text1"/>
              </w:rPr>
              <w:t>Delivery Date is below the event threshold (1950)</w:t>
            </w:r>
          </w:p>
        </w:tc>
        <w:tc>
          <w:tcPr>
            <w:tcW w:w="3213" w:type="dxa"/>
            <w:tcMar/>
          </w:tcPr>
          <w:p w:rsidR="00817592" w:rsidP="2CBCF3BE" w:rsidRDefault="00817592" w14:paraId="0E366FD6" w14:textId="272E284E">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has a delivery Date with an unexpected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108CBEF7"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avec une DATE inattendu :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3D42CFBE" w:rsidP="65741100" w:rsidRDefault="7CEE5D6D" w14:paraId="47BFE35B" w14:textId="78AC16AB">
            <w:pPr>
              <w:spacing w:line="259" w:lineRule="auto"/>
              <w:rPr>
                <w:rFonts w:eastAsia="Calibri"/>
                <w:color w:val="000000" w:themeColor="text1"/>
                <w:lang w:val="fr-FR"/>
              </w:rPr>
            </w:pPr>
            <w:proofErr w:type="spellStart"/>
            <w:r w:rsidRPr="3189C81A">
              <w:rPr>
                <w:rFonts w:eastAsia="Calibri"/>
                <w:color w:val="000000" w:themeColor="text1"/>
                <w:lang w:val="fr-FR"/>
              </w:rPr>
              <w:t>DateAccoucheSuiviPTME</w:t>
            </w:r>
            <w:proofErr w:type="spellEnd"/>
            <w:r w:rsidRPr="3189C81A">
              <w:rPr>
                <w:rFonts w:eastAsia="Calibri"/>
                <w:color w:val="000000" w:themeColor="text1"/>
                <w:lang w:val="fr-FR"/>
              </w:rPr>
              <w:t xml:space="preserve"> avec une DATE inattendu : ${</w:t>
            </w:r>
            <w:proofErr w:type="spellStart"/>
            <w:r w:rsidRPr="3189C81A">
              <w:rPr>
                <w:rFonts w:eastAsia="Calibri"/>
                <w:color w:val="000000" w:themeColor="text1"/>
                <w:lang w:val="fr-FR"/>
              </w:rPr>
              <w:t>deliveryDate</w:t>
            </w:r>
            <w:proofErr w:type="spellEnd"/>
            <w:r w:rsidRPr="3189C81A">
              <w:rPr>
                <w:rFonts w:eastAsia="Calibri"/>
                <w:color w:val="000000" w:themeColor="text1"/>
                <w:lang w:val="fr-FR"/>
              </w:rPr>
              <w:t>}.</w:t>
            </w:r>
          </w:p>
        </w:tc>
        <w:tc>
          <w:tcPr>
            <w:tcW w:w="1682" w:type="dxa"/>
            <w:tcMar/>
          </w:tcPr>
          <w:p w:rsidR="00817592" w:rsidP="2CBCF3BE" w:rsidRDefault="00817592" w14:paraId="3E03F587" w14:textId="22A4602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057B1500" w14:textId="0E6DE26F">
        <w:trPr>
          <w:cantSplit/>
        </w:trPr>
        <w:tc>
          <w:tcPr>
            <w:tcW w:w="562" w:type="dxa"/>
            <w:tcMar/>
          </w:tcPr>
          <w:p w:rsidR="00817592" w:rsidP="2CBCF3BE" w:rsidRDefault="00817592" w14:paraId="583BE480" w14:textId="16D0D1C5">
            <w:pPr>
              <w:spacing w:line="259" w:lineRule="auto"/>
              <w:rPr>
                <w:rFonts w:eastAsia="Calibri"/>
                <w:color w:val="000000" w:themeColor="text1"/>
              </w:rPr>
            </w:pPr>
            <w:r w:rsidRPr="2CBCF3BE">
              <w:rPr>
                <w:rFonts w:eastAsia="Calibri"/>
                <w:color w:val="000000" w:themeColor="text1"/>
              </w:rPr>
              <w:t>28</w:t>
            </w:r>
          </w:p>
        </w:tc>
        <w:tc>
          <w:tcPr>
            <w:tcW w:w="2694" w:type="dxa"/>
            <w:tcMar/>
          </w:tcPr>
          <w:p w:rsidR="00817592" w:rsidP="2CBCF3BE" w:rsidRDefault="00817592" w14:paraId="3C657EA6" w14:textId="2E3DB2A9">
            <w:pPr>
              <w:rPr>
                <w:rFonts w:eastAsia="Calibri"/>
                <w:color w:val="000000" w:themeColor="text1"/>
              </w:rPr>
            </w:pPr>
            <w:r w:rsidRPr="2CBCF3BE">
              <w:rPr>
                <w:rFonts w:eastAsia="Calibri"/>
                <w:color w:val="000000" w:themeColor="text1"/>
              </w:rPr>
              <w:t xml:space="preserve">If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is after the delivery date AND the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is no longer than 2 months ago (from export date)</w:t>
            </w:r>
          </w:p>
        </w:tc>
        <w:tc>
          <w:tcPr>
            <w:tcW w:w="3213" w:type="dxa"/>
            <w:tcMar/>
          </w:tcPr>
          <w:p w:rsidR="00817592" w:rsidP="2CBCF3BE" w:rsidRDefault="00817592" w14:paraId="5AAC88BE" w14:textId="36165AD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an </w:t>
            </w:r>
            <w:proofErr w:type="spellStart"/>
            <w:r w:rsidRPr="2CBCF3BE">
              <w:rPr>
                <w:rFonts w:eastAsia="Calibri"/>
                <w:color w:val="000000" w:themeColor="text1"/>
              </w:rPr>
              <w:t>enrollment</w:t>
            </w:r>
            <w:proofErr w:type="spellEnd"/>
            <w:r w:rsidRPr="2CBCF3BE">
              <w:rPr>
                <w:rFonts w:eastAsia="Calibri"/>
                <w:color w:val="000000" w:themeColor="text1"/>
              </w:rPr>
              <w:t xml:space="preserve"> Date ${</w:t>
            </w:r>
            <w:proofErr w:type="spellStart"/>
            <w:r w:rsidRPr="2CBCF3BE">
              <w:rPr>
                <w:rFonts w:eastAsia="Calibri"/>
                <w:color w:val="000000" w:themeColor="text1"/>
              </w:rPr>
              <w:t>enrollmentDate</w:t>
            </w:r>
            <w:proofErr w:type="spellEnd"/>
            <w:r w:rsidRPr="2CBCF3BE">
              <w:rPr>
                <w:rFonts w:eastAsia="Calibri"/>
                <w:color w:val="000000" w:themeColor="text1"/>
              </w:rPr>
              <w:t>} after the delivery Date ${</w:t>
            </w:r>
            <w:proofErr w:type="spellStart"/>
            <w:r w:rsidRPr="2CBCF3BE">
              <w:rPr>
                <w:rFonts w:eastAsia="Calibri"/>
                <w:color w:val="000000" w:themeColor="text1"/>
              </w:rPr>
              <w:t>deliveryDate</w:t>
            </w:r>
            <w:proofErr w:type="spellEnd"/>
            <w:r w:rsidRPr="2CBCF3BE">
              <w:rPr>
                <w:rFonts w:eastAsia="Calibri"/>
                <w:color w:val="000000" w:themeColor="text1"/>
              </w:rPr>
              <w:t>}. Check the row number ${</w:t>
            </w:r>
            <w:proofErr w:type="spellStart"/>
            <w:r w:rsidRPr="2CBCF3BE">
              <w:rPr>
                <w:rFonts w:eastAsia="Calibri"/>
                <w:color w:val="000000" w:themeColor="text1"/>
              </w:rPr>
              <w:t>row_number</w:t>
            </w:r>
            <w:proofErr w:type="spellEnd"/>
            <w:r w:rsidRPr="2CBCF3BE">
              <w:rPr>
                <w:rFonts w:eastAsia="Calibri"/>
                <w:color w:val="000000" w:themeColor="text1"/>
              </w:rPr>
              <w:t xml:space="preserve"> + 1} in the ${CURRENT_TABLE} table</w:t>
            </w:r>
          </w:p>
        </w:tc>
        <w:tc>
          <w:tcPr>
            <w:tcW w:w="3213" w:type="dxa"/>
            <w:tcMar/>
          </w:tcPr>
          <w:p w:rsidRPr="0042765A" w:rsidR="00817592" w:rsidP="2CBCF3BE" w:rsidRDefault="3D42CFBE" w14:paraId="07D2F7E2"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la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n'est pas avant la </w:t>
            </w:r>
            <w:proofErr w:type="spellStart"/>
            <w:r w:rsidRPr="0042765A">
              <w:rPr>
                <w:rFonts w:eastAsia="Calibri"/>
                <w:color w:val="000000" w:themeColor="text1"/>
                <w:lang w:val="fr-FR"/>
              </w:rPr>
              <w:t>DateAccoucheSuiviPTME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deliveryDate</w:t>
            </w:r>
            <w:proofErr w:type="spellEnd"/>
            <w:r w:rsidRPr="0042765A">
              <w:rPr>
                <w:rFonts w:eastAsia="Calibri"/>
                <w:color w:val="000000" w:themeColor="text1"/>
                <w:lang w:val="fr-FR"/>
              </w:rPr>
              <w:t>}). Veuillez consulter la ligne ${</w:t>
            </w:r>
            <w:proofErr w:type="spellStart"/>
            <w:r w:rsidRPr="0042765A">
              <w:rPr>
                <w:rFonts w:eastAsia="Calibri"/>
                <w:color w:val="000000" w:themeColor="text1"/>
                <w:lang w:val="fr-FR"/>
              </w:rPr>
              <w:t>row_number</w:t>
            </w:r>
            <w:proofErr w:type="spellEnd"/>
            <w:r w:rsidRPr="0042765A">
              <w:rPr>
                <w:rFonts w:eastAsia="Calibri"/>
                <w:color w:val="000000" w:themeColor="text1"/>
                <w:lang w:val="fr-FR"/>
              </w:rPr>
              <w:t xml:space="preserve"> + 1} dans la table ${CURRENT_TABLE}</w:t>
            </w:r>
          </w:p>
        </w:tc>
        <w:tc>
          <w:tcPr>
            <w:tcW w:w="3213" w:type="dxa"/>
            <w:tcMar/>
          </w:tcPr>
          <w:p w:rsidRPr="0042765A" w:rsidR="00817592" w:rsidP="2CBCF3BE" w:rsidRDefault="00817592" w14:paraId="101CAF83" w14:textId="572E93A5">
            <w:pPr>
              <w:spacing w:line="259" w:lineRule="auto"/>
              <w:rPr>
                <w:rFonts w:eastAsia="Calibri"/>
                <w:color w:val="000000" w:themeColor="text1"/>
                <w:lang w:val="fr-FR"/>
              </w:rPr>
            </w:pPr>
          </w:p>
        </w:tc>
        <w:tc>
          <w:tcPr>
            <w:tcW w:w="1682" w:type="dxa"/>
            <w:tcMar/>
          </w:tcPr>
          <w:p w:rsidRPr="3D42CFBE" w:rsidR="4E552BF7" w:rsidP="2CBCF3BE" w:rsidRDefault="4E552BF7" w14:paraId="28946204" w14:textId="77777777">
            <w:pPr>
              <w:spacing w:line="259" w:lineRule="auto"/>
              <w:rPr>
                <w:rFonts w:eastAsia="Calibri"/>
                <w:color w:val="000000" w:themeColor="text1"/>
              </w:rPr>
            </w:pPr>
            <w:r w:rsidRPr="3D42CFBE">
              <w:rPr>
                <w:rFonts w:eastAsia="Calibri"/>
                <w:color w:val="000000" w:themeColor="text1"/>
              </w:rPr>
              <w:t>Error</w:t>
            </w:r>
            <w:r w:rsidRPr="3D42CFBE" w:rsidR="39733BF7">
              <w:rPr>
                <w:rFonts w:eastAsia="Calibri"/>
                <w:color w:val="000000" w:themeColor="text1"/>
              </w:rPr>
              <w:t xml:space="preserve"> log</w:t>
            </w:r>
            <w:r w:rsidRPr="3D42CFBE">
              <w:rPr>
                <w:rFonts w:eastAsia="Calibri"/>
                <w:color w:val="000000" w:themeColor="text1"/>
              </w:rPr>
              <w:t xml:space="preserve"> </w:t>
            </w:r>
            <w:r w:rsidRPr="3D42CFBE">
              <w:rPr>
                <w:rFonts w:eastAsia="Calibri"/>
                <w:b/>
                <w:bCs/>
                <w:color w:val="000000" w:themeColor="text1"/>
              </w:rPr>
              <w:t>+ not import patient</w:t>
            </w:r>
          </w:p>
        </w:tc>
      </w:tr>
      <w:tr w:rsidR="006648BF" w:rsidTr="21F4CE64" w14:paraId="63CAC419" w14:textId="77777777">
        <w:trPr>
          <w:cantSplit/>
        </w:trPr>
        <w:tc>
          <w:tcPr>
            <w:tcW w:w="562" w:type="dxa"/>
            <w:tcMar/>
          </w:tcPr>
          <w:p w:rsidR="00817592" w:rsidP="2CBCF3BE" w:rsidRDefault="00817592" w14:paraId="4A426197" w14:textId="58D583CF">
            <w:pPr>
              <w:spacing w:line="259" w:lineRule="auto"/>
              <w:rPr>
                <w:rFonts w:eastAsia="Calibri"/>
                <w:color w:val="000000" w:themeColor="text1"/>
              </w:rPr>
            </w:pPr>
            <w:r w:rsidRPr="2CBCF3BE">
              <w:rPr>
                <w:rFonts w:eastAsia="Calibri"/>
                <w:color w:val="000000" w:themeColor="text1"/>
              </w:rPr>
              <w:t>29</w:t>
            </w:r>
          </w:p>
        </w:tc>
        <w:tc>
          <w:tcPr>
            <w:tcW w:w="2694" w:type="dxa"/>
            <w:tcMar/>
          </w:tcPr>
          <w:p w:rsidR="00817592" w:rsidP="2CBCF3BE" w:rsidRDefault="00817592" w14:paraId="4AC560F3" w14:textId="608D1564">
            <w:pPr>
              <w:rPr>
                <w:rFonts w:eastAsia="Calibri"/>
                <w:color w:val="000000" w:themeColor="text1"/>
              </w:rPr>
            </w:pPr>
            <w:r w:rsidRPr="2CBCF3BE">
              <w:rPr>
                <w:rFonts w:eastAsia="Calibri"/>
                <w:color w:val="000000" w:themeColor="text1"/>
              </w:rPr>
              <w:t xml:space="preserve">Patient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in the table FEMME_ENCEINTE that is not present in the ADMISSION table.</w:t>
            </w:r>
          </w:p>
        </w:tc>
        <w:tc>
          <w:tcPr>
            <w:tcW w:w="3213" w:type="dxa"/>
            <w:tcMar/>
          </w:tcPr>
          <w:p w:rsidR="00817592" w:rsidP="2CBCF3BE" w:rsidRDefault="00817592" w14:paraId="293E188E" w14:textId="617BC50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codepatient</w:t>
            </w:r>
            <w:proofErr w:type="spellEnd"/>
            <w:r w:rsidRPr="2CBCF3BE">
              <w:rPr>
                <w:rFonts w:eastAsia="Calibri"/>
                <w:color w:val="000000" w:themeColor="text1"/>
              </w:rPr>
              <w:t xml:space="preserve">} has a </w:t>
            </w:r>
            <w:proofErr w:type="spellStart"/>
            <w:r w:rsidRPr="2CBCF3BE">
              <w:rPr>
                <w:rFonts w:eastAsia="Calibri"/>
                <w:color w:val="000000" w:themeColor="text1"/>
              </w:rPr>
              <w:t>DateVisiteSuiviPTME</w:t>
            </w:r>
            <w:proofErr w:type="spellEnd"/>
            <w:r w:rsidRPr="2CBCF3BE">
              <w:rPr>
                <w:rFonts w:eastAsia="Calibri"/>
                <w:color w:val="000000" w:themeColor="text1"/>
              </w:rPr>
              <w:t xml:space="preserve"> (${</w:t>
            </w:r>
            <w:proofErr w:type="spellStart"/>
            <w:r w:rsidRPr="2CBCF3BE">
              <w:rPr>
                <w:rFonts w:eastAsia="Calibri"/>
                <w:color w:val="000000" w:themeColor="text1"/>
              </w:rPr>
              <w:t>enrollmentDate</w:t>
            </w:r>
            <w:proofErr w:type="spellEnd"/>
            <w:r w:rsidRPr="2CBCF3BE">
              <w:rPr>
                <w:rFonts w:eastAsia="Calibri"/>
                <w:color w:val="000000" w:themeColor="text1"/>
              </w:rPr>
              <w:t xml:space="preserve">}) in the table ${CURRENT_TABLE} that is not present in the ADMISSION table. It should match the date debut of one of the PTME mere admissions. List of PTME </w:t>
            </w:r>
            <w:proofErr w:type="spellStart"/>
            <w:r w:rsidRPr="2CBCF3BE">
              <w:rPr>
                <w:rFonts w:eastAsia="Calibri"/>
                <w:color w:val="000000" w:themeColor="text1"/>
              </w:rPr>
              <w:t>meré</w:t>
            </w:r>
            <w:proofErr w:type="spellEnd"/>
            <w:r w:rsidRPr="2CBCF3BE">
              <w:rPr>
                <w:rFonts w:eastAsia="Calibri"/>
                <w:color w:val="000000" w:themeColor="text1"/>
              </w:rPr>
              <w:t xml:space="preserve"> admissions records of the table ADMISSION: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proofErr w:type="gramStart"/>
            <w:r w:rsidRPr="2CBCF3BE">
              <w:rPr>
                <w:rFonts w:eastAsia="Calibri"/>
                <w:color w:val="000000" w:themeColor="text1"/>
              </w:rPr>
              <w:t>patient.PTME</w:t>
            </w:r>
            <w:proofErr w:type="gramEnd"/>
            <w:r w:rsidRPr="2CBCF3BE">
              <w:rPr>
                <w:rFonts w:eastAsia="Calibri"/>
                <w:color w:val="000000" w:themeColor="text1"/>
              </w:rPr>
              <w:t>_mere_admissions</w:t>
            </w:r>
            <w:proofErr w:type="spellEnd"/>
            <w:r w:rsidRPr="2CBCF3BE">
              <w:rPr>
                <w:rFonts w:eastAsia="Calibri"/>
                <w:color w:val="000000" w:themeColor="text1"/>
              </w:rPr>
              <w:t>)}</w:t>
            </w:r>
          </w:p>
        </w:tc>
        <w:tc>
          <w:tcPr>
            <w:tcW w:w="3213" w:type="dxa"/>
            <w:tcMar/>
          </w:tcPr>
          <w:p w:rsidRPr="0042765A" w:rsidR="00817592" w:rsidP="2CBCF3BE" w:rsidRDefault="3D42CFBE" w14:paraId="1483FC10"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codepatient</w:t>
            </w:r>
            <w:proofErr w:type="spellEnd"/>
            <w:r w:rsidRPr="0042765A">
              <w:rPr>
                <w:rFonts w:eastAsia="Calibri"/>
                <w:color w:val="000000" w:themeColor="text1"/>
                <w:lang w:val="fr-FR"/>
              </w:rPr>
              <w:t xml:space="preserve">} a une </w:t>
            </w:r>
            <w:proofErr w:type="spellStart"/>
            <w:r w:rsidRPr="0042765A">
              <w:rPr>
                <w:rFonts w:eastAsia="Calibri"/>
                <w:color w:val="000000" w:themeColor="text1"/>
                <w:lang w:val="fr-FR"/>
              </w:rPr>
              <w:t>DateVisiteSuiviPTME</w:t>
            </w:r>
            <w:proofErr w:type="spellEnd"/>
            <w:r w:rsidRPr="0042765A">
              <w:rPr>
                <w:rFonts w:eastAsia="Calibri"/>
                <w:color w:val="000000" w:themeColor="text1"/>
                <w:lang w:val="fr-FR"/>
              </w:rPr>
              <w:t xml:space="preserve"> (${</w:t>
            </w:r>
            <w:proofErr w:type="spellStart"/>
            <w:r w:rsidRPr="0042765A">
              <w:rPr>
                <w:rFonts w:eastAsia="Calibri"/>
                <w:color w:val="000000" w:themeColor="text1"/>
                <w:lang w:val="fr-FR"/>
              </w:rPr>
              <w:t>enrollmentDate</w:t>
            </w:r>
            <w:proofErr w:type="spellEnd"/>
            <w:r w:rsidRPr="0042765A">
              <w:rPr>
                <w:rFonts w:eastAsia="Calibri"/>
                <w:color w:val="000000" w:themeColor="text1"/>
                <w:lang w:val="fr-FR"/>
              </w:rPr>
              <w:t xml:space="preserve">}) dans la table ${CURRENT_TABLE} qui n'est pas présente dans la table ADMISSION. La </w:t>
            </w:r>
            <w:proofErr w:type="spellStart"/>
            <w:r w:rsidRPr="0042765A">
              <w:rPr>
                <w:rFonts w:eastAsia="Calibri"/>
                <w:color w:val="000000" w:themeColor="text1"/>
                <w:lang w:val="fr-FR"/>
              </w:rPr>
              <w:t>DataVisiteSuiviPTME</w:t>
            </w:r>
            <w:proofErr w:type="spellEnd"/>
            <w:r w:rsidRPr="0042765A">
              <w:rPr>
                <w:rFonts w:eastAsia="Calibri"/>
                <w:color w:val="000000" w:themeColor="text1"/>
                <w:lang w:val="fr-FR"/>
              </w:rPr>
              <w:t xml:space="preserve"> devrait correspondre à l'une des </w:t>
            </w:r>
            <w:proofErr w:type="spellStart"/>
            <w:r w:rsidRPr="0042765A">
              <w:rPr>
                <w:rFonts w:eastAsia="Calibri"/>
                <w:color w:val="000000" w:themeColor="text1"/>
                <w:lang w:val="fr-FR"/>
              </w:rPr>
              <w:t>dateDebut</w:t>
            </w:r>
            <w:proofErr w:type="spellEnd"/>
            <w:r w:rsidRPr="0042765A">
              <w:rPr>
                <w:rFonts w:eastAsia="Calibri"/>
                <w:color w:val="000000" w:themeColor="text1"/>
                <w:lang w:val="fr-FR"/>
              </w:rPr>
              <w:t xml:space="preserve"> des admissions PTME mère. Liste des admissions PTME mère de la table ADMISSION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proofErr w:type="gramStart"/>
            <w:r w:rsidRPr="0042765A">
              <w:rPr>
                <w:rFonts w:eastAsia="Calibri"/>
                <w:color w:val="000000" w:themeColor="text1"/>
                <w:lang w:val="fr-FR"/>
              </w:rPr>
              <w:t>patient.PTME</w:t>
            </w:r>
            <w:proofErr w:type="gramEnd"/>
            <w:r w:rsidRPr="0042765A">
              <w:rPr>
                <w:rFonts w:eastAsia="Calibri"/>
                <w:color w:val="000000" w:themeColor="text1"/>
                <w:lang w:val="fr-FR"/>
              </w:rPr>
              <w:t>_mere_admissions</w:t>
            </w:r>
            <w:proofErr w:type="spellEnd"/>
            <w:r w:rsidRPr="0042765A">
              <w:rPr>
                <w:rFonts w:eastAsia="Calibri"/>
                <w:color w:val="000000" w:themeColor="text1"/>
                <w:lang w:val="fr-FR"/>
              </w:rPr>
              <w:t>)}</w:t>
            </w:r>
          </w:p>
        </w:tc>
        <w:tc>
          <w:tcPr>
            <w:tcW w:w="3213" w:type="dxa"/>
            <w:tcMar/>
          </w:tcPr>
          <w:p w:rsidRPr="0042765A" w:rsidR="65741100" w:rsidP="65741100" w:rsidRDefault="65741100" w14:paraId="0F9C680F" w14:textId="7119D5A9">
            <w:pPr>
              <w:spacing w:line="259" w:lineRule="auto"/>
              <w:rPr>
                <w:rFonts w:eastAsia="Calibri"/>
                <w:color w:val="000000" w:themeColor="text1"/>
                <w:lang w:val="fr-FR"/>
              </w:rPr>
            </w:pPr>
          </w:p>
        </w:tc>
        <w:tc>
          <w:tcPr>
            <w:tcW w:w="1682" w:type="dxa"/>
            <w:tcMar/>
          </w:tcPr>
          <w:p w:rsidR="00817592" w:rsidP="2CBCF3BE" w:rsidRDefault="00817592" w14:paraId="21BCEFA2" w14:textId="7B88ED4B">
            <w:pPr>
              <w:spacing w:line="259" w:lineRule="auto"/>
              <w:rPr>
                <w:rFonts w:eastAsia="Calibri"/>
                <w:color w:val="000000" w:themeColor="text1"/>
              </w:rPr>
            </w:pPr>
            <w:r w:rsidRPr="2CBCF3BE">
              <w:rPr>
                <w:rFonts w:eastAsia="Calibri"/>
                <w:color w:val="000000" w:themeColor="text1"/>
              </w:rPr>
              <w:t>Error</w:t>
            </w:r>
            <w:r w:rsidR="00C15FEC">
              <w:rPr>
                <w:rFonts w:eastAsia="Calibri"/>
                <w:color w:val="000000" w:themeColor="text1"/>
              </w:rPr>
              <w:t xml:space="preserve"> log</w:t>
            </w:r>
            <w:r w:rsidRPr="2CBCF3BE">
              <w:rPr>
                <w:rFonts w:eastAsia="Calibri"/>
                <w:color w:val="000000" w:themeColor="text1"/>
              </w:rPr>
              <w:t xml:space="preserve"> </w:t>
            </w:r>
            <w:r w:rsidRPr="00B828F1">
              <w:rPr>
                <w:rFonts w:eastAsia="Calibri"/>
                <w:b/>
                <w:bCs/>
                <w:color w:val="000000" w:themeColor="text1"/>
              </w:rPr>
              <w:t>+ not import patient</w:t>
            </w:r>
          </w:p>
          <w:p w:rsidR="00817592" w:rsidP="2CBCF3BE" w:rsidRDefault="00817592" w14:paraId="63A16394" w14:textId="0476FC49">
            <w:pPr>
              <w:spacing w:line="259" w:lineRule="auto"/>
              <w:rPr>
                <w:rFonts w:eastAsia="Calibri"/>
                <w:color w:val="000000" w:themeColor="text1"/>
              </w:rPr>
            </w:pPr>
          </w:p>
        </w:tc>
      </w:tr>
      <w:tr w:rsidR="006648BF" w:rsidTr="21F4CE64" w14:paraId="4B306ECE" w14:textId="77777777">
        <w:trPr>
          <w:cantSplit/>
        </w:trPr>
        <w:tc>
          <w:tcPr>
            <w:tcW w:w="562" w:type="dxa"/>
            <w:tcMar/>
          </w:tcPr>
          <w:p w:rsidR="00817592" w:rsidP="2CBCF3BE" w:rsidRDefault="00817592" w14:paraId="71CC8201" w14:textId="73FC5834">
            <w:pPr>
              <w:spacing w:line="259" w:lineRule="auto"/>
              <w:rPr>
                <w:rFonts w:eastAsia="Calibri"/>
                <w:color w:val="000000" w:themeColor="text1"/>
              </w:rPr>
            </w:pPr>
            <w:r w:rsidRPr="2CBCF3BE">
              <w:rPr>
                <w:rFonts w:eastAsia="Calibri"/>
                <w:color w:val="000000" w:themeColor="text1"/>
              </w:rPr>
              <w:t>30</w:t>
            </w:r>
          </w:p>
        </w:tc>
        <w:tc>
          <w:tcPr>
            <w:tcW w:w="2694" w:type="dxa"/>
            <w:tcMar/>
          </w:tcPr>
          <w:p w:rsidR="00817592" w:rsidP="2CBCF3BE" w:rsidRDefault="00817592" w14:paraId="15226AA8" w14:textId="6EA69B20">
            <w:pPr>
              <w:rPr>
                <w:rFonts w:eastAsia="Calibri"/>
                <w:color w:val="000000" w:themeColor="text1"/>
              </w:rPr>
            </w:pPr>
            <w:r w:rsidRPr="2CBCF3BE">
              <w:rPr>
                <w:rFonts w:eastAsia="Calibri"/>
                <w:color w:val="000000" w:themeColor="text1"/>
              </w:rPr>
              <w:t>Patient duplicated</w:t>
            </w:r>
          </w:p>
        </w:tc>
        <w:tc>
          <w:tcPr>
            <w:tcW w:w="3213" w:type="dxa"/>
            <w:tcMar/>
          </w:tcPr>
          <w:p w:rsidR="00817592" w:rsidP="2CBCF3BE" w:rsidRDefault="00817592" w14:paraId="6724AB20" w14:textId="3A649FA1">
            <w:pPr>
              <w:rPr>
                <w:rFonts w:eastAsia="Calibri"/>
                <w:color w:val="000000" w:themeColor="text1"/>
              </w:rPr>
            </w:pPr>
            <w:r w:rsidRPr="2CBCF3BE">
              <w:rPr>
                <w:rFonts w:eastAsia="Calibri"/>
                <w:color w:val="000000" w:themeColor="text1"/>
              </w:rPr>
              <w:t>Patient ${code} is duplicated</w:t>
            </w:r>
            <w:r w:rsidRPr="3D42CFBE" w:rsidR="4E552BF7">
              <w:rPr>
                <w:rFonts w:eastAsia="Calibri"/>
                <w:color w:val="000000" w:themeColor="text1"/>
              </w:rPr>
              <w:t>.</w:t>
            </w:r>
          </w:p>
        </w:tc>
        <w:tc>
          <w:tcPr>
            <w:tcW w:w="3213" w:type="dxa"/>
            <w:tcMar/>
          </w:tcPr>
          <w:p w:rsidRPr="0042765A" w:rsidR="00817592" w:rsidP="2CBCF3BE" w:rsidRDefault="3D42CFBE" w14:paraId="3CA3A8D1" w14:textId="77777777">
            <w:pPr>
              <w:spacing w:line="259" w:lineRule="auto"/>
              <w:rPr>
                <w:rFonts w:eastAsia="Calibri"/>
                <w:color w:val="000000" w:themeColor="text1"/>
                <w:lang w:val="fr-FR"/>
              </w:rPr>
            </w:pPr>
            <w:r w:rsidRPr="0042765A">
              <w:rPr>
                <w:rFonts w:eastAsia="Calibri"/>
                <w:color w:val="000000" w:themeColor="text1"/>
                <w:lang w:val="fr-FR"/>
              </w:rPr>
              <w:t>Le patient ${code} est un doublon.</w:t>
            </w:r>
          </w:p>
        </w:tc>
        <w:tc>
          <w:tcPr>
            <w:tcW w:w="3213" w:type="dxa"/>
            <w:tcMar/>
          </w:tcPr>
          <w:p w:rsidRPr="0042765A" w:rsidR="65741100" w:rsidP="65741100" w:rsidRDefault="65741100" w14:paraId="671FEB6C" w14:textId="63370848">
            <w:pPr>
              <w:spacing w:line="259" w:lineRule="auto"/>
              <w:rPr>
                <w:rFonts w:eastAsia="Calibri"/>
                <w:color w:val="000000" w:themeColor="text1"/>
                <w:lang w:val="fr-FR"/>
              </w:rPr>
            </w:pPr>
          </w:p>
        </w:tc>
        <w:tc>
          <w:tcPr>
            <w:tcW w:w="1682" w:type="dxa"/>
            <w:tcMar/>
          </w:tcPr>
          <w:p w:rsidR="00817592" w:rsidP="2CBCF3BE" w:rsidRDefault="00817592" w14:paraId="35E3B857" w14:textId="331FBC6A">
            <w:pPr>
              <w:spacing w:line="259" w:lineRule="auto"/>
              <w:rPr>
                <w:rFonts w:eastAsia="Calibri"/>
                <w:color w:val="000000" w:themeColor="text1"/>
              </w:rPr>
            </w:pPr>
            <w:r w:rsidRPr="2CBCF3BE">
              <w:rPr>
                <w:rFonts w:eastAsia="Calibri"/>
                <w:color w:val="000000" w:themeColor="text1"/>
              </w:rPr>
              <w:t xml:space="preserve">Error </w:t>
            </w:r>
            <w:r w:rsidR="00C15FEC">
              <w:rPr>
                <w:rFonts w:eastAsia="Calibri"/>
                <w:color w:val="000000" w:themeColor="text1"/>
              </w:rPr>
              <w:t xml:space="preserve">log </w:t>
            </w:r>
            <w:r w:rsidRPr="2CBCF3BE">
              <w:rPr>
                <w:rFonts w:eastAsia="Calibri"/>
                <w:color w:val="000000" w:themeColor="text1"/>
              </w:rPr>
              <w:t xml:space="preserve">+ </w:t>
            </w:r>
            <w:r w:rsidRPr="00B828F1">
              <w:rPr>
                <w:rFonts w:eastAsia="Calibri"/>
                <w:b/>
                <w:bCs/>
                <w:color w:val="000000" w:themeColor="text1"/>
              </w:rPr>
              <w:t>not import patient</w:t>
            </w:r>
          </w:p>
        </w:tc>
      </w:tr>
      <w:tr w:rsidR="006648BF" w:rsidTr="21F4CE64" w14:paraId="6A600F5D" w14:textId="77777777">
        <w:trPr>
          <w:cantSplit/>
        </w:trPr>
        <w:tc>
          <w:tcPr>
            <w:tcW w:w="562" w:type="dxa"/>
            <w:tcMar/>
          </w:tcPr>
          <w:p w:rsidR="00817592" w:rsidP="2CBCF3BE" w:rsidRDefault="00817592" w14:paraId="289C0FF4" w14:textId="5FF3A537">
            <w:pPr>
              <w:spacing w:line="259" w:lineRule="auto"/>
              <w:rPr>
                <w:rFonts w:eastAsia="Calibri"/>
                <w:color w:val="000000" w:themeColor="text1"/>
              </w:rPr>
            </w:pPr>
            <w:r w:rsidRPr="2CBCF3BE">
              <w:rPr>
                <w:rFonts w:eastAsia="Calibri"/>
                <w:color w:val="000000" w:themeColor="text1"/>
              </w:rPr>
              <w:lastRenderedPageBreak/>
              <w:t>31</w:t>
            </w:r>
          </w:p>
        </w:tc>
        <w:tc>
          <w:tcPr>
            <w:tcW w:w="2694" w:type="dxa"/>
            <w:tcMar/>
          </w:tcPr>
          <w:p w:rsidR="00817592" w:rsidP="2CBCF3BE" w:rsidRDefault="65FB29FC" w14:paraId="311D35BE" w14:textId="3119CCAC">
            <w:pPr>
              <w:rPr>
                <w:rFonts w:eastAsia="Calibri"/>
                <w:color w:val="000000" w:themeColor="text1"/>
              </w:rPr>
            </w:pPr>
            <w:commentRangeStart w:id="285"/>
            <w:commentRangeStart w:id="286"/>
            <w:r w:rsidRPr="3189C81A">
              <w:rPr>
                <w:rFonts w:eastAsia="Calibri"/>
                <w:color w:val="000000" w:themeColor="text1"/>
              </w:rPr>
              <w:t>Unexpected code</w:t>
            </w:r>
            <w:r w:rsidRPr="3189C81A" w:rsidR="580B6D80">
              <w:rPr>
                <w:rFonts w:eastAsia="Calibri"/>
                <w:color w:val="000000" w:themeColor="text1"/>
              </w:rPr>
              <w:t xml:space="preserve">. Validation for all values that are linked to an </w:t>
            </w:r>
            <w:proofErr w:type="spellStart"/>
            <w:r w:rsidRPr="3189C81A" w:rsidR="580B6D80">
              <w:rPr>
                <w:rFonts w:eastAsia="Calibri"/>
                <w:color w:val="000000" w:themeColor="text1"/>
              </w:rPr>
              <w:t>optionSet</w:t>
            </w:r>
            <w:proofErr w:type="spellEnd"/>
            <w:r w:rsidRPr="3189C81A" w:rsidR="580B6D80">
              <w:rPr>
                <w:rFonts w:eastAsia="Calibri"/>
                <w:color w:val="000000" w:themeColor="text1"/>
              </w:rPr>
              <w:t xml:space="preserve"> (like </w:t>
            </w:r>
            <w:commentRangeEnd w:id="285"/>
            <w:r w:rsidR="00817592">
              <w:rPr>
                <w:rStyle w:val="CommentReference"/>
              </w:rPr>
              <w:commentReference w:id="285"/>
            </w:r>
            <w:commentRangeEnd w:id="286"/>
            <w:r w:rsidR="00817592">
              <w:rPr>
                <w:rStyle w:val="CommentReference"/>
              </w:rPr>
              <w:commentReference w:id="286"/>
            </w:r>
            <w:proofErr w:type="spellStart"/>
            <w:r w:rsidRPr="3189C81A" w:rsidR="7CEE5D6D">
              <w:rPr>
                <w:rFonts w:eastAsia="Calibri"/>
                <w:color w:val="000000" w:themeColor="text1"/>
              </w:rPr>
              <w:t>sexe</w:t>
            </w:r>
            <w:proofErr w:type="spellEnd"/>
            <w:r w:rsidRPr="3189C81A" w:rsidR="7CEE5D6D">
              <w:rPr>
                <w:rFonts w:eastAsia="Calibri"/>
                <w:color w:val="000000" w:themeColor="text1"/>
              </w:rPr>
              <w:t xml:space="preserve">, Mode </w:t>
            </w:r>
            <w:proofErr w:type="spellStart"/>
            <w:r w:rsidRPr="3189C81A" w:rsidR="7CEE5D6D">
              <w:rPr>
                <w:rFonts w:eastAsia="Calibri"/>
                <w:color w:val="000000" w:themeColor="text1"/>
              </w:rPr>
              <w:t>d’entrée</w:t>
            </w:r>
            <w:proofErr w:type="spellEnd"/>
            <w:r w:rsidRPr="3189C81A" w:rsidR="7CEE5D6D">
              <w:rPr>
                <w:rFonts w:eastAsia="Calibri"/>
                <w:color w:val="000000" w:themeColor="text1"/>
              </w:rPr>
              <w:t xml:space="preserve">, Issue </w:t>
            </w:r>
            <w:proofErr w:type="spellStart"/>
            <w:r w:rsidRPr="3189C81A" w:rsidR="7CEE5D6D">
              <w:rPr>
                <w:rFonts w:eastAsia="Calibri"/>
                <w:color w:val="000000" w:themeColor="text1"/>
              </w:rPr>
              <w:t>Grossesse</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TBTypeExamen</w:t>
            </w:r>
            <w:proofErr w:type="spellEnd"/>
            <w:r w:rsidRPr="3189C81A" w:rsidR="7CEE5D6D">
              <w:rPr>
                <w:rFonts w:eastAsia="Calibri"/>
                <w:color w:val="000000" w:themeColor="text1"/>
              </w:rPr>
              <w:t xml:space="preserve">, </w:t>
            </w:r>
            <w:proofErr w:type="spellStart"/>
            <w:r w:rsidRPr="3189C81A" w:rsidR="7CEE5D6D">
              <w:rPr>
                <w:rFonts w:eastAsia="Calibri"/>
                <w:color w:val="000000" w:themeColor="text1"/>
              </w:rPr>
              <w:t>TBResultat</w:t>
            </w:r>
            <w:proofErr w:type="spellEnd"/>
            <w:r w:rsidRPr="3189C81A" w:rsidR="7CEE5D6D">
              <w:rPr>
                <w:rFonts w:eastAsia="Calibri"/>
                <w:color w:val="000000" w:themeColor="text1"/>
              </w:rPr>
              <w:t>...)</w:t>
            </w:r>
          </w:p>
        </w:tc>
        <w:tc>
          <w:tcPr>
            <w:tcW w:w="3213" w:type="dxa"/>
            <w:tcMar/>
          </w:tcPr>
          <w:p w:rsidR="00817592" w:rsidP="2CBCF3BE" w:rsidRDefault="00817592" w14:paraId="22709D9E" w14:textId="127E9102">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xml:space="preserve">}. </w:t>
            </w:r>
            <w:r w:rsidRPr="3D42CFBE" w:rsidR="3D42CFBE">
              <w:rPr>
                <w:rFonts w:eastAsia="Calibri"/>
                <w:color w:val="000000" w:themeColor="text1"/>
              </w:rPr>
              <w:t>Unexpected</w:t>
            </w:r>
            <w:r w:rsidRPr="2CBCF3BE">
              <w:rPr>
                <w:rFonts w:eastAsia="Calibri"/>
                <w:color w:val="000000" w:themeColor="text1"/>
              </w:rPr>
              <w:t xml:space="preserve"> option value: '${</w:t>
            </w:r>
            <w:proofErr w:type="spellStart"/>
            <w:r w:rsidRPr="2CBCF3BE">
              <w:rPr>
                <w:rFonts w:eastAsia="Calibri"/>
                <w:color w:val="000000" w:themeColor="text1"/>
              </w:rPr>
              <w:t>optionToValidate</w:t>
            </w:r>
            <w:proofErr w:type="spellEnd"/>
            <w:r w:rsidRPr="2CBCF3BE">
              <w:rPr>
                <w:rFonts w:eastAsia="Calibri"/>
                <w:color w:val="000000" w:themeColor="text1"/>
              </w:rPr>
              <w:t xml:space="preserve">}' for the </w:t>
            </w:r>
            <w:proofErr w:type="spellStart"/>
            <w:r w:rsidRPr="2CBCF3BE">
              <w:rPr>
                <w:rFonts w:eastAsia="Calibri"/>
                <w:color w:val="000000" w:themeColor="text1"/>
              </w:rPr>
              <w:t>optionSet</w:t>
            </w:r>
            <w:proofErr w:type="spellEnd"/>
            <w:r w:rsidRPr="2CBCF3BE">
              <w:rPr>
                <w:rFonts w:eastAsia="Calibri"/>
                <w:color w:val="000000" w:themeColor="text1"/>
              </w:rPr>
              <w:t xml:space="preserve"> '${</w:t>
            </w:r>
            <w:proofErr w:type="spellStart"/>
            <w:r w:rsidRPr="2CBCF3BE">
              <w:rPr>
                <w:rFonts w:eastAsia="Calibri"/>
                <w:color w:val="000000" w:themeColor="text1"/>
              </w:rPr>
              <w:t>optionSets</w:t>
            </w:r>
            <w:proofErr w:type="spellEnd"/>
            <w:r w:rsidRPr="2CBCF3BE">
              <w:rPr>
                <w:rFonts w:eastAsia="Calibri"/>
                <w:color w:val="000000" w:themeColor="text1"/>
              </w:rPr>
              <w:t>[</w:t>
            </w:r>
            <w:proofErr w:type="spellStart"/>
            <w:r w:rsidRPr="2CBCF3BE">
              <w:rPr>
                <w:rFonts w:eastAsia="Calibri"/>
                <w:color w:val="000000" w:themeColor="text1"/>
              </w:rPr>
              <w:t>optionSetUID</w:t>
            </w:r>
            <w:proofErr w:type="spellEnd"/>
            <w:r w:rsidRPr="2CBCF3BE">
              <w:rPr>
                <w:rFonts w:eastAsia="Calibri"/>
                <w:color w:val="000000" w:themeColor="text1"/>
              </w:rPr>
              <w:t>].name}'. Expected values are: ${</w:t>
            </w:r>
            <w:proofErr w:type="spellStart"/>
            <w:r w:rsidRPr="2CBCF3BE">
              <w:rPr>
                <w:rFonts w:eastAsia="Calibri"/>
                <w:color w:val="000000" w:themeColor="text1"/>
              </w:rPr>
              <w:t>validOptions</w:t>
            </w:r>
            <w:proofErr w:type="spellEnd"/>
            <w:r w:rsidRPr="2CBCF3BE">
              <w:rPr>
                <w:rFonts w:eastAsia="Calibri"/>
                <w:color w:val="000000" w:themeColor="text1"/>
              </w:rPr>
              <w:t>}</w:t>
            </w:r>
          </w:p>
        </w:tc>
        <w:tc>
          <w:tcPr>
            <w:tcW w:w="3213" w:type="dxa"/>
            <w:tcMar/>
          </w:tcPr>
          <w:p w:rsidRPr="02B6DD2B" w:rsidR="00817592" w:rsidP="2CBCF3BE" w:rsidRDefault="3D42CFBE" w14:paraId="4E304E1E" w14:textId="77777777">
            <w:pPr>
              <w:spacing w:line="259" w:lineRule="auto"/>
              <w:rPr>
                <w:rFonts w:eastAsia="Calibri"/>
                <w:color w:val="000000" w:themeColor="text1"/>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a une valeur inattendue '${</w:t>
            </w:r>
            <w:proofErr w:type="spellStart"/>
            <w:r w:rsidRPr="0042765A">
              <w:rPr>
                <w:rFonts w:eastAsia="Calibri"/>
                <w:color w:val="000000" w:themeColor="text1"/>
                <w:lang w:val="fr-FR"/>
              </w:rPr>
              <w:t>optionToValidate</w:t>
            </w:r>
            <w:proofErr w:type="spellEnd"/>
            <w:r w:rsidRPr="0042765A">
              <w:rPr>
                <w:rFonts w:eastAsia="Calibri"/>
                <w:color w:val="000000" w:themeColor="text1"/>
                <w:lang w:val="fr-FR"/>
              </w:rPr>
              <w:t>}' pour la liste d'options '${</w:t>
            </w:r>
            <w:proofErr w:type="spellStart"/>
            <w:r w:rsidRPr="0042765A">
              <w:rPr>
                <w:rFonts w:eastAsia="Calibri"/>
                <w:color w:val="000000" w:themeColor="text1"/>
                <w:lang w:val="fr-FR"/>
              </w:rPr>
              <w:t>optionSets</w:t>
            </w:r>
            <w:proofErr w:type="spellEnd"/>
            <w:r w:rsidRPr="0042765A">
              <w:rPr>
                <w:rFonts w:eastAsia="Calibri"/>
                <w:color w:val="000000" w:themeColor="text1"/>
                <w:lang w:val="fr-FR"/>
              </w:rPr>
              <w:t>[</w:t>
            </w:r>
            <w:proofErr w:type="spellStart"/>
            <w:r w:rsidRPr="0042765A">
              <w:rPr>
                <w:rFonts w:eastAsia="Calibri"/>
                <w:color w:val="000000" w:themeColor="text1"/>
                <w:lang w:val="fr-FR"/>
              </w:rPr>
              <w:t>optionSetUID</w:t>
            </w:r>
            <w:proofErr w:type="spellEnd"/>
            <w:r w:rsidRPr="0042765A">
              <w:rPr>
                <w:rFonts w:eastAsia="Calibri"/>
                <w:color w:val="000000" w:themeColor="text1"/>
                <w:lang w:val="fr-FR"/>
              </w:rPr>
              <w:t>].</w:t>
            </w:r>
            <w:proofErr w:type="spellStart"/>
            <w:r w:rsidRPr="0042765A">
              <w:rPr>
                <w:rFonts w:eastAsia="Calibri"/>
                <w:color w:val="000000" w:themeColor="text1"/>
                <w:lang w:val="fr-FR"/>
              </w:rPr>
              <w:t>name</w:t>
            </w:r>
            <w:proofErr w:type="spellEnd"/>
            <w:r w:rsidRPr="0042765A">
              <w:rPr>
                <w:rFonts w:eastAsia="Calibri"/>
                <w:color w:val="000000" w:themeColor="text1"/>
                <w:lang w:val="fr-FR"/>
              </w:rPr>
              <w:t xml:space="preserve">}'. </w:t>
            </w:r>
            <w:r w:rsidRPr="3D42CFBE">
              <w:rPr>
                <w:rFonts w:eastAsia="Calibri"/>
                <w:color w:val="000000" w:themeColor="text1"/>
              </w:rPr>
              <w:t xml:space="preserve">Les </w:t>
            </w:r>
            <w:proofErr w:type="spellStart"/>
            <w:r w:rsidRPr="3D42CFBE">
              <w:rPr>
                <w:rFonts w:eastAsia="Calibri"/>
                <w:color w:val="000000" w:themeColor="text1"/>
              </w:rPr>
              <w:t>valeurs</w:t>
            </w:r>
            <w:proofErr w:type="spellEnd"/>
            <w:r w:rsidRPr="3D42CFBE">
              <w:rPr>
                <w:rFonts w:eastAsia="Calibri"/>
                <w:color w:val="000000" w:themeColor="text1"/>
              </w:rPr>
              <w:t xml:space="preserve"> </w:t>
            </w:r>
            <w:proofErr w:type="spellStart"/>
            <w:r w:rsidRPr="3D42CFBE">
              <w:rPr>
                <w:rFonts w:eastAsia="Calibri"/>
                <w:color w:val="000000" w:themeColor="text1"/>
              </w:rPr>
              <w:t>attendues</w:t>
            </w:r>
            <w:proofErr w:type="spellEnd"/>
            <w:r w:rsidRPr="3D42CFBE">
              <w:rPr>
                <w:rFonts w:eastAsia="Calibri"/>
                <w:color w:val="000000" w:themeColor="text1"/>
              </w:rPr>
              <w:t xml:space="preserve"> </w:t>
            </w:r>
            <w:proofErr w:type="spellStart"/>
            <w:proofErr w:type="gramStart"/>
            <w:r w:rsidRPr="3D42CFBE">
              <w:rPr>
                <w:rFonts w:eastAsia="Calibri"/>
                <w:color w:val="000000" w:themeColor="text1"/>
              </w:rPr>
              <w:t>sont</w:t>
            </w:r>
            <w:proofErr w:type="spellEnd"/>
            <w:r w:rsidRPr="3D42CFBE">
              <w:rPr>
                <w:rFonts w:eastAsia="Calibri"/>
                <w:color w:val="000000" w:themeColor="text1"/>
              </w:rPr>
              <w:t xml:space="preserve"> :</w:t>
            </w:r>
            <w:proofErr w:type="gramEnd"/>
            <w:r w:rsidRPr="3D42CFBE">
              <w:rPr>
                <w:rFonts w:eastAsia="Calibri"/>
                <w:color w:val="000000" w:themeColor="text1"/>
              </w:rPr>
              <w:t xml:space="preserve"> ${</w:t>
            </w:r>
            <w:proofErr w:type="spellStart"/>
            <w:r w:rsidRPr="3D42CFBE">
              <w:rPr>
                <w:rFonts w:eastAsia="Calibri"/>
                <w:color w:val="000000" w:themeColor="text1"/>
              </w:rPr>
              <w:t>validOptions</w:t>
            </w:r>
            <w:proofErr w:type="spellEnd"/>
            <w:r w:rsidRPr="3D42CFBE">
              <w:rPr>
                <w:rFonts w:eastAsia="Calibri"/>
                <w:color w:val="000000" w:themeColor="text1"/>
              </w:rPr>
              <w:t>}</w:t>
            </w:r>
          </w:p>
        </w:tc>
        <w:tc>
          <w:tcPr>
            <w:tcW w:w="3213" w:type="dxa"/>
            <w:tcMar/>
          </w:tcPr>
          <w:p w:rsidR="65741100" w:rsidP="65741100" w:rsidRDefault="65741100" w14:paraId="718877C7" w14:textId="19622C34">
            <w:pPr>
              <w:spacing w:line="259" w:lineRule="auto"/>
              <w:rPr>
                <w:rFonts w:eastAsia="Calibri"/>
                <w:color w:val="000000" w:themeColor="text1"/>
              </w:rPr>
            </w:pPr>
          </w:p>
        </w:tc>
        <w:tc>
          <w:tcPr>
            <w:tcW w:w="1682" w:type="dxa"/>
            <w:tcMar/>
          </w:tcPr>
          <w:p w:rsidR="00817592" w:rsidP="2CBCF3BE" w:rsidRDefault="00817592" w14:paraId="50065273" w14:textId="5FCC34CE">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61DBDF83" w14:textId="4567864D">
            <w:pPr>
              <w:spacing w:line="259" w:lineRule="auto"/>
              <w:rPr>
                <w:rFonts w:eastAsia="Calibri"/>
                <w:color w:val="000000" w:themeColor="text1"/>
              </w:rPr>
            </w:pPr>
          </w:p>
        </w:tc>
      </w:tr>
      <w:tr w:rsidR="006648BF" w:rsidTr="21F4CE64" w14:paraId="4CB791E7" w14:textId="77777777">
        <w:trPr>
          <w:cantSplit/>
        </w:trPr>
        <w:tc>
          <w:tcPr>
            <w:tcW w:w="562" w:type="dxa"/>
            <w:tcMar/>
          </w:tcPr>
          <w:p w:rsidR="00817592" w:rsidP="2CBCF3BE" w:rsidRDefault="00817592" w14:paraId="0372C4B7" w14:textId="31E4FB76">
            <w:pPr>
              <w:spacing w:line="259" w:lineRule="auto"/>
              <w:rPr>
                <w:rFonts w:eastAsia="Calibri"/>
                <w:color w:val="000000" w:themeColor="text1"/>
              </w:rPr>
            </w:pPr>
            <w:commentRangeStart w:id="293"/>
            <w:r w:rsidRPr="2CBCF3BE">
              <w:rPr>
                <w:rFonts w:eastAsia="Calibri"/>
                <w:color w:val="000000" w:themeColor="text1"/>
              </w:rPr>
              <w:t>32</w:t>
            </w:r>
          </w:p>
        </w:tc>
        <w:tc>
          <w:tcPr>
            <w:tcW w:w="2694" w:type="dxa"/>
            <w:tcMar/>
          </w:tcPr>
          <w:p w:rsidR="00817592" w:rsidP="2CBCF3BE" w:rsidRDefault="65FB29FC" w14:paraId="45E07B9F" w14:textId="06035899">
            <w:pPr>
              <w:rPr>
                <w:rFonts w:eastAsia="Calibri"/>
                <w:color w:val="000000" w:themeColor="text1"/>
              </w:rPr>
            </w:pPr>
            <w:commentRangeStart w:id="295"/>
            <w:r w:rsidRPr="3189C81A">
              <w:rPr>
                <w:rFonts w:eastAsia="Calibri"/>
                <w:color w:val="000000" w:themeColor="text1"/>
              </w:rPr>
              <w:t xml:space="preserve">Unexpected Patient Code: the patient code </w:t>
            </w:r>
            <w:r w:rsidRPr="3189C81A" w:rsidR="0561F768">
              <w:rPr>
                <w:rFonts w:eastAsia="Calibri"/>
                <w:color w:val="000000" w:themeColor="text1"/>
              </w:rPr>
              <w:t xml:space="preserve">isn’t six </w:t>
            </w:r>
            <w:r w:rsidRPr="3189C81A" w:rsidR="1B9D5BD7">
              <w:rPr>
                <w:rFonts w:eastAsia="Calibri"/>
                <w:color w:val="000000" w:themeColor="text1"/>
              </w:rPr>
              <w:t xml:space="preserve">characters (6 </w:t>
            </w:r>
            <w:r w:rsidRPr="3189C81A" w:rsidR="0561F768">
              <w:rPr>
                <w:rFonts w:eastAsia="Calibri"/>
                <w:color w:val="000000" w:themeColor="text1"/>
              </w:rPr>
              <w:t xml:space="preserve">digits </w:t>
            </w:r>
            <w:r w:rsidRPr="3189C81A" w:rsidR="1B9D5BD7">
              <w:rPr>
                <w:rFonts w:eastAsia="Calibri"/>
                <w:color w:val="000000" w:themeColor="text1"/>
              </w:rPr>
              <w:t xml:space="preserve">or 5 digits + E character) </w:t>
            </w:r>
          </w:p>
        </w:tc>
        <w:tc>
          <w:tcPr>
            <w:tcW w:w="3213" w:type="dxa"/>
            <w:tcMar/>
          </w:tcPr>
          <w:p w:rsidR="00817592" w:rsidP="2CBCF3BE" w:rsidRDefault="65FB29FC" w14:paraId="743A2397" w14:textId="3F24088B">
            <w:pPr>
              <w:rPr>
                <w:rFonts w:eastAsia="Calibri"/>
                <w:color w:val="000000" w:themeColor="text1"/>
              </w:rPr>
            </w:pPr>
            <w:r w:rsidRPr="3189C81A">
              <w:rPr>
                <w:rFonts w:eastAsia="Calibri"/>
                <w:color w:val="000000" w:themeColor="text1"/>
              </w:rPr>
              <w:t>Patient '${</w:t>
            </w:r>
            <w:proofErr w:type="spellStart"/>
            <w:r w:rsidRPr="3189C81A">
              <w:rPr>
                <w:rFonts w:eastAsia="Calibri"/>
                <w:color w:val="000000" w:themeColor="text1"/>
              </w:rPr>
              <w:t>patientCode</w:t>
            </w:r>
            <w:proofErr w:type="spellEnd"/>
            <w:r w:rsidRPr="3189C81A">
              <w:rPr>
                <w:rFonts w:eastAsia="Calibri"/>
                <w:color w:val="000000" w:themeColor="text1"/>
              </w:rPr>
              <w:t xml:space="preserve">}' has a patient code that does not follow the expected pattern </w:t>
            </w:r>
            <w:r w:rsidRPr="3189C81A" w:rsidR="6A21FBD5">
              <w:rPr>
                <w:rFonts w:eastAsia="Calibri"/>
                <w:color w:val="000000" w:themeColor="text1"/>
              </w:rPr>
              <w:t xml:space="preserve">(6 numbers or 5 numbers + </w:t>
            </w:r>
            <w:r w:rsidRPr="3189C81A" w:rsidR="45607149">
              <w:rPr>
                <w:rFonts w:eastAsia="Calibri"/>
                <w:color w:val="000000" w:themeColor="text1"/>
              </w:rPr>
              <w:t xml:space="preserve">the </w:t>
            </w:r>
            <w:r w:rsidRPr="3189C81A" w:rsidR="6A21FBD5">
              <w:rPr>
                <w:rFonts w:eastAsia="Calibri"/>
                <w:color w:val="000000" w:themeColor="text1"/>
              </w:rPr>
              <w:t>character</w:t>
            </w:r>
            <w:r w:rsidRPr="3189C81A" w:rsidR="45607149">
              <w:rPr>
                <w:rFonts w:eastAsia="Calibri"/>
                <w:color w:val="000000" w:themeColor="text1"/>
              </w:rPr>
              <w:t xml:space="preserve"> E</w:t>
            </w:r>
            <w:r w:rsidRPr="3189C81A" w:rsidR="6A21FBD5">
              <w:rPr>
                <w:rFonts w:eastAsia="Calibri"/>
                <w:color w:val="000000" w:themeColor="text1"/>
              </w:rPr>
              <w:t>))</w:t>
            </w:r>
            <w:commentRangeEnd w:id="295"/>
            <w:r w:rsidR="00817592">
              <w:rPr>
                <w:rStyle w:val="CommentReference"/>
              </w:rPr>
              <w:commentReference w:id="295"/>
            </w:r>
            <w:commentRangeEnd w:id="293"/>
            <w:r w:rsidR="00817592">
              <w:rPr>
                <w:rStyle w:val="CommentReference"/>
              </w:rPr>
              <w:commentReference w:id="293"/>
            </w:r>
          </w:p>
        </w:tc>
        <w:tc>
          <w:tcPr>
            <w:tcW w:w="3213" w:type="dxa"/>
            <w:tcMar/>
          </w:tcPr>
          <w:p w:rsidRPr="0042765A" w:rsidR="00817592" w:rsidP="2CBCF3BE" w:rsidRDefault="7CEE5D6D" w14:paraId="45BB3B4B" w14:textId="6D6B2BD5">
            <w:pPr>
              <w:spacing w:line="259" w:lineRule="auto"/>
              <w:rPr>
                <w:rFonts w:eastAsia="Calibri"/>
                <w:color w:val="000000" w:themeColor="text1"/>
                <w:lang w:val="fr-FR"/>
              </w:rPr>
            </w:pPr>
            <w:r w:rsidRPr="3189C81A">
              <w:rPr>
                <w:rFonts w:eastAsia="Calibri"/>
                <w:color w:val="000000" w:themeColor="text1"/>
                <w:lang w:val="fr-FR"/>
              </w:rPr>
              <w:t>Le patient '${</w:t>
            </w:r>
            <w:proofErr w:type="spellStart"/>
            <w:r w:rsidRPr="3189C81A">
              <w:rPr>
                <w:rFonts w:eastAsia="Calibri"/>
                <w:color w:val="000000" w:themeColor="text1"/>
                <w:lang w:val="fr-FR"/>
              </w:rPr>
              <w:t>patientCode</w:t>
            </w:r>
            <w:proofErr w:type="spellEnd"/>
            <w:r w:rsidRPr="3189C81A">
              <w:rPr>
                <w:rFonts w:eastAsia="Calibri"/>
                <w:color w:val="000000" w:themeColor="text1"/>
                <w:lang w:val="fr-FR"/>
              </w:rPr>
              <w:t xml:space="preserve">}' a un code de patient qui ne suit pas le modèle attendu (6 chiffres or 5 chiffres + </w:t>
            </w:r>
            <w:r w:rsidRPr="3189C81A" w:rsidR="1CC2622E">
              <w:rPr>
                <w:rFonts w:eastAsia="Calibri"/>
                <w:color w:val="000000" w:themeColor="text1"/>
                <w:lang w:val="fr-FR"/>
              </w:rPr>
              <w:t xml:space="preserve">la </w:t>
            </w:r>
            <w:r w:rsidRPr="3189C81A">
              <w:rPr>
                <w:rFonts w:eastAsia="Calibri"/>
                <w:color w:val="000000" w:themeColor="text1"/>
                <w:lang w:val="fr-FR"/>
              </w:rPr>
              <w:t>lettre</w:t>
            </w:r>
            <w:r w:rsidRPr="3189C81A" w:rsidR="1CC2622E">
              <w:rPr>
                <w:rFonts w:eastAsia="Calibri"/>
                <w:color w:val="000000" w:themeColor="text1"/>
                <w:lang w:val="fr-FR"/>
              </w:rPr>
              <w:t xml:space="preserve"> E</w:t>
            </w:r>
            <w:r w:rsidRPr="3189C81A">
              <w:rPr>
                <w:rFonts w:eastAsia="Calibri"/>
                <w:color w:val="000000" w:themeColor="text1"/>
                <w:lang w:val="fr-FR"/>
              </w:rPr>
              <w:t>)).</w:t>
            </w:r>
          </w:p>
        </w:tc>
        <w:tc>
          <w:tcPr>
            <w:tcW w:w="3213" w:type="dxa"/>
            <w:tcMar/>
          </w:tcPr>
          <w:p w:rsidRPr="0042765A" w:rsidR="65741100" w:rsidP="65741100" w:rsidRDefault="65741100" w14:paraId="14FA621F" w14:textId="0A9A153A">
            <w:pPr>
              <w:spacing w:line="259" w:lineRule="auto"/>
              <w:rPr>
                <w:rFonts w:eastAsia="Calibri"/>
                <w:color w:val="000000" w:themeColor="text1"/>
                <w:lang w:val="fr-FR"/>
              </w:rPr>
            </w:pPr>
          </w:p>
        </w:tc>
        <w:tc>
          <w:tcPr>
            <w:tcW w:w="1682" w:type="dxa"/>
            <w:tcMar/>
          </w:tcPr>
          <w:p w:rsidR="00817592" w:rsidP="2CBCF3BE" w:rsidRDefault="00817592" w14:paraId="73FA84BF" w14:textId="71C89E71">
            <w:pPr>
              <w:spacing w:line="259" w:lineRule="auto"/>
              <w:rPr>
                <w:rFonts w:eastAsia="Calibri"/>
                <w:color w:val="000000" w:themeColor="text1"/>
              </w:rPr>
            </w:pPr>
            <w:r w:rsidRPr="02B6DD2B">
              <w:rPr>
                <w:rFonts w:eastAsia="Calibri"/>
                <w:color w:val="000000" w:themeColor="text1"/>
              </w:rPr>
              <w:t xml:space="preserve">Error </w:t>
            </w:r>
            <w:r w:rsidRPr="02B6DD2B">
              <w:rPr>
                <w:rFonts w:eastAsia="Calibri"/>
                <w:b/>
                <w:bCs/>
                <w:color w:val="000000" w:themeColor="text1"/>
              </w:rPr>
              <w:t>+ not import patient</w:t>
            </w:r>
          </w:p>
          <w:p w:rsidR="00817592" w:rsidP="2CBCF3BE" w:rsidRDefault="00817592" w14:paraId="064D63CE" w14:textId="432C643C">
            <w:pPr>
              <w:spacing w:line="259" w:lineRule="auto"/>
              <w:rPr>
                <w:rFonts w:eastAsia="Calibri"/>
                <w:color w:val="000000" w:themeColor="text1"/>
              </w:rPr>
            </w:pPr>
          </w:p>
        </w:tc>
      </w:tr>
      <w:tr w:rsidR="006648BF" w:rsidTr="21F4CE64" w14:paraId="5D1FBB3C" w14:textId="77777777">
        <w:trPr>
          <w:cantSplit/>
        </w:trPr>
        <w:tc>
          <w:tcPr>
            <w:tcW w:w="562" w:type="dxa"/>
            <w:tcMar/>
          </w:tcPr>
          <w:p w:rsidR="00817592" w:rsidP="2CBCF3BE" w:rsidRDefault="00817592" w14:paraId="6018BDDD" w14:textId="49B52896">
            <w:pPr>
              <w:spacing w:line="259" w:lineRule="auto"/>
              <w:rPr>
                <w:rFonts w:eastAsia="Calibri"/>
                <w:color w:val="000000" w:themeColor="text1"/>
              </w:rPr>
            </w:pPr>
            <w:r w:rsidRPr="2CBCF3BE">
              <w:rPr>
                <w:rFonts w:eastAsia="Calibri"/>
                <w:color w:val="000000" w:themeColor="text1"/>
              </w:rPr>
              <w:t>33</w:t>
            </w:r>
          </w:p>
        </w:tc>
        <w:tc>
          <w:tcPr>
            <w:tcW w:w="2694" w:type="dxa"/>
            <w:tcMar/>
          </w:tcPr>
          <w:p w:rsidR="00817592" w:rsidP="2CBCF3BE" w:rsidRDefault="00817592" w14:paraId="547B9E85" w14:textId="290C254B">
            <w:pPr>
              <w:rPr>
                <w:rFonts w:eastAsia="Calibri"/>
                <w:color w:val="000000" w:themeColor="text1"/>
              </w:rPr>
            </w:pPr>
            <w:r w:rsidRPr="2CBCF3BE">
              <w:rPr>
                <w:rFonts w:eastAsia="Calibri"/>
                <w:color w:val="000000" w:themeColor="text1"/>
              </w:rPr>
              <w:t>A PCR test has a valid result, but there is not date associate to it</w:t>
            </w:r>
          </w:p>
        </w:tc>
        <w:tc>
          <w:tcPr>
            <w:tcW w:w="3213" w:type="dxa"/>
            <w:tcMar/>
          </w:tcPr>
          <w:p w:rsidR="00817592" w:rsidP="2CBCF3BE" w:rsidRDefault="00817592" w14:paraId="0B00D83D" w14:textId="157FB6E3">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(enfant) has a valid PCR result BUT without PCR date: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pcr</w:t>
            </w:r>
            <w:proofErr w:type="spellEnd"/>
            <w:r w:rsidRPr="2CBCF3BE">
              <w:rPr>
                <w:rFonts w:eastAsia="Calibri"/>
                <w:color w:val="000000" w:themeColor="text1"/>
              </w:rPr>
              <w:t>)}</w:t>
            </w:r>
          </w:p>
        </w:tc>
        <w:tc>
          <w:tcPr>
            <w:tcW w:w="3213" w:type="dxa"/>
            <w:tcMar/>
          </w:tcPr>
          <w:p w:rsidRPr="0042765A" w:rsidR="00817592" w:rsidP="2CBCF3BE" w:rsidRDefault="3D42CFBE" w14:paraId="06FB7DF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xml:space="preserve">} (enfant) a un résultat PCR </w:t>
            </w:r>
            <w:proofErr w:type="spellStart"/>
            <w:r w:rsidRPr="0042765A">
              <w:rPr>
                <w:rFonts w:eastAsia="Calibri"/>
                <w:color w:val="000000" w:themeColor="text1"/>
                <w:lang w:val="fr-FR"/>
              </w:rPr>
              <w:t>valid</w:t>
            </w:r>
            <w:proofErr w:type="spellEnd"/>
            <w:r w:rsidRPr="0042765A">
              <w:rPr>
                <w:rFonts w:eastAsia="Calibri"/>
                <w:color w:val="000000" w:themeColor="text1"/>
                <w:lang w:val="fr-FR"/>
              </w:rPr>
              <w:t xml:space="preserve"> mais sans date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w:t>
            </w:r>
            <w:proofErr w:type="spellEnd"/>
            <w:r w:rsidRPr="0042765A">
              <w:rPr>
                <w:rFonts w:eastAsia="Calibri"/>
                <w:color w:val="000000" w:themeColor="text1"/>
                <w:lang w:val="fr-FR"/>
              </w:rPr>
              <w:t>)}</w:t>
            </w:r>
          </w:p>
        </w:tc>
        <w:tc>
          <w:tcPr>
            <w:tcW w:w="3213" w:type="dxa"/>
            <w:tcMar/>
          </w:tcPr>
          <w:p w:rsidRPr="0042765A" w:rsidR="3D42CFBE" w:rsidP="65741100" w:rsidRDefault="3D42CFBE" w14:paraId="19EBBD31" w14:textId="5B030A59">
            <w:pPr>
              <w:spacing w:line="259" w:lineRule="auto"/>
              <w:rPr>
                <w:rFonts w:eastAsia="Calibri"/>
                <w:color w:val="000000" w:themeColor="text1"/>
                <w:lang w:val="fr-FR"/>
              </w:rPr>
            </w:pPr>
            <w:r w:rsidRPr="0042765A">
              <w:rPr>
                <w:rFonts w:eastAsia="Calibri"/>
                <w:color w:val="000000" w:themeColor="text1"/>
                <w:lang w:val="fr-FR"/>
              </w:rPr>
              <w:t xml:space="preserve">Résultat PCR </w:t>
            </w:r>
            <w:proofErr w:type="spellStart"/>
            <w:r w:rsidRPr="0042765A">
              <w:rPr>
                <w:rFonts w:eastAsia="Calibri"/>
                <w:color w:val="000000" w:themeColor="text1"/>
                <w:lang w:val="fr-FR"/>
              </w:rPr>
              <w:t>valid</w:t>
            </w:r>
            <w:proofErr w:type="spellEnd"/>
            <w:r w:rsidRPr="0042765A">
              <w:rPr>
                <w:rFonts w:eastAsia="Calibri"/>
                <w:color w:val="000000" w:themeColor="text1"/>
                <w:lang w:val="fr-FR"/>
              </w:rPr>
              <w:t xml:space="preserve"> mais sans date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w:t>
            </w:r>
            <w:proofErr w:type="spellEnd"/>
            <w:r w:rsidRPr="0042765A">
              <w:rPr>
                <w:rFonts w:eastAsia="Calibri"/>
                <w:color w:val="000000" w:themeColor="text1"/>
                <w:lang w:val="fr-FR"/>
              </w:rPr>
              <w:t>)}</w:t>
            </w:r>
          </w:p>
        </w:tc>
        <w:tc>
          <w:tcPr>
            <w:tcW w:w="1682" w:type="dxa"/>
            <w:tcMar/>
          </w:tcPr>
          <w:p w:rsidR="00817592" w:rsidP="04A9E404" w:rsidRDefault="00817592" w14:paraId="0F2AAF6C" w14:textId="547B37D0">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message</w:t>
            </w:r>
            <w:r w:rsidRPr="04A9E404">
              <w:rPr>
                <w:rFonts w:eastAsia="Calibri"/>
                <w:color w:val="000000" w:themeColor="text1"/>
              </w:rPr>
              <w:t xml:space="preserve"> +</w:t>
            </w:r>
            <w:r w:rsidRPr="04A9E404" w:rsidR="00EB2B12">
              <w:rPr>
                <w:rFonts w:eastAsia="Calibri"/>
                <w:color w:val="000000" w:themeColor="text1"/>
              </w:rPr>
              <w:t xml:space="preserve"> not import any </w:t>
            </w:r>
            <w:r w:rsidRPr="04A9E404" w:rsidR="4E552BF7">
              <w:rPr>
                <w:rFonts w:eastAsia="Calibri"/>
                <w:color w:val="000000" w:themeColor="text1"/>
              </w:rPr>
              <w:t>P</w:t>
            </w:r>
            <w:r w:rsidRPr="04A9E404">
              <w:rPr>
                <w:rFonts w:eastAsia="Calibri"/>
                <w:color w:val="000000" w:themeColor="text1"/>
              </w:rPr>
              <w:t>CR events</w:t>
            </w:r>
            <w:r w:rsidRPr="04A9E404" w:rsidR="00EB2B12">
              <w:rPr>
                <w:rFonts w:eastAsia="Calibri"/>
                <w:color w:val="000000" w:themeColor="text1"/>
              </w:rPr>
              <w:t xml:space="preserve"> </w:t>
            </w:r>
            <w:r w:rsidRPr="04A9E404">
              <w:rPr>
                <w:rFonts w:eastAsia="Calibri"/>
                <w:color w:val="000000" w:themeColor="text1"/>
              </w:rPr>
              <w:t>(patient is imported)</w:t>
            </w:r>
          </w:p>
          <w:p w:rsidR="00817592" w:rsidP="04A9E404" w:rsidRDefault="00817592" w14:paraId="06487AAF" w14:textId="13318FBD">
            <w:pPr>
              <w:spacing w:line="259" w:lineRule="auto"/>
              <w:rPr>
                <w:rFonts w:eastAsia="Calibri"/>
                <w:color w:val="000000" w:themeColor="text1"/>
              </w:rPr>
            </w:pPr>
          </w:p>
        </w:tc>
      </w:tr>
      <w:tr w:rsidR="006648BF" w:rsidTr="21F4CE64" w14:paraId="02DA59E2" w14:textId="77777777">
        <w:trPr>
          <w:cantSplit/>
        </w:trPr>
        <w:tc>
          <w:tcPr>
            <w:tcW w:w="562" w:type="dxa"/>
            <w:tcMar/>
          </w:tcPr>
          <w:p w:rsidR="00817592" w:rsidP="2CBCF3BE" w:rsidRDefault="00817592" w14:paraId="2F8D1CA7" w14:textId="3CBAC184">
            <w:pPr>
              <w:spacing w:line="259" w:lineRule="auto"/>
              <w:rPr>
                <w:rFonts w:eastAsia="Calibri"/>
                <w:color w:val="000000" w:themeColor="text1"/>
              </w:rPr>
            </w:pPr>
            <w:r w:rsidRPr="2CBCF3BE">
              <w:rPr>
                <w:rFonts w:eastAsia="Calibri"/>
                <w:color w:val="000000" w:themeColor="text1"/>
              </w:rPr>
              <w:t>34</w:t>
            </w:r>
          </w:p>
        </w:tc>
        <w:tc>
          <w:tcPr>
            <w:tcW w:w="2694" w:type="dxa"/>
            <w:tcMar/>
          </w:tcPr>
          <w:p w:rsidR="00817592" w:rsidP="2CBCF3BE" w:rsidRDefault="00817592" w14:paraId="48FD86CF" w14:textId="50B78AA6">
            <w:pPr>
              <w:rPr>
                <w:rFonts w:eastAsia="Calibri"/>
                <w:color w:val="000000" w:themeColor="text1"/>
              </w:rPr>
            </w:pPr>
            <w:r w:rsidRPr="2CBCF3BE">
              <w:rPr>
                <w:rFonts w:eastAsia="Calibri"/>
                <w:color w:val="000000" w:themeColor="text1"/>
              </w:rPr>
              <w:t>Patient (enfant) has PCR dates that are not consecutive</w:t>
            </w:r>
          </w:p>
        </w:tc>
        <w:tc>
          <w:tcPr>
            <w:tcW w:w="3213" w:type="dxa"/>
            <w:tcMar/>
          </w:tcPr>
          <w:p w:rsidR="00817592" w:rsidP="2CBCF3BE" w:rsidRDefault="00817592" w14:paraId="11D0FA46" w14:textId="74DF4C74">
            <w:pPr>
              <w:rPr>
                <w:rFonts w:eastAsia="Calibri"/>
                <w:color w:val="000000" w:themeColor="text1"/>
              </w:rPr>
            </w:pPr>
            <w:r w:rsidRPr="2CBCF3BE">
              <w:rPr>
                <w:rFonts w:eastAsia="Calibri"/>
                <w:color w:val="000000" w:themeColor="text1"/>
              </w:rPr>
              <w:t>Patient ${</w:t>
            </w:r>
            <w:proofErr w:type="spellStart"/>
            <w:r w:rsidRPr="2CBCF3BE">
              <w:rPr>
                <w:rFonts w:eastAsia="Calibri"/>
                <w:color w:val="000000" w:themeColor="text1"/>
              </w:rPr>
              <w:t>patientCode</w:t>
            </w:r>
            <w:proofErr w:type="spellEnd"/>
            <w:r w:rsidRPr="2CBCF3BE">
              <w:rPr>
                <w:rFonts w:eastAsia="Calibri"/>
                <w:color w:val="000000" w:themeColor="text1"/>
              </w:rPr>
              <w:t>} (enfant) has PCR dates that are not consecutive: ${</w:t>
            </w:r>
            <w:proofErr w:type="spellStart"/>
            <w:r w:rsidRPr="2CBCF3BE">
              <w:rPr>
                <w:rFonts w:eastAsia="Calibri"/>
                <w:color w:val="000000" w:themeColor="text1"/>
              </w:rPr>
              <w:t>JSON.stringify</w:t>
            </w:r>
            <w:proofErr w:type="spellEnd"/>
            <w:r w:rsidRPr="2CBCF3BE">
              <w:rPr>
                <w:rFonts w:eastAsia="Calibri"/>
                <w:color w:val="000000" w:themeColor="text1"/>
              </w:rPr>
              <w:t>(</w:t>
            </w:r>
            <w:proofErr w:type="spellStart"/>
            <w:r w:rsidRPr="2CBCF3BE">
              <w:rPr>
                <w:rFonts w:eastAsia="Calibri"/>
                <w:color w:val="000000" w:themeColor="text1"/>
              </w:rPr>
              <w:t>pcr_dates</w:t>
            </w:r>
            <w:proofErr w:type="spellEnd"/>
            <w:r w:rsidRPr="2CBCF3BE">
              <w:rPr>
                <w:rFonts w:eastAsia="Calibri"/>
                <w:color w:val="000000" w:themeColor="text1"/>
              </w:rPr>
              <w:t>)}</w:t>
            </w:r>
          </w:p>
        </w:tc>
        <w:tc>
          <w:tcPr>
            <w:tcW w:w="3213" w:type="dxa"/>
            <w:tcMar/>
          </w:tcPr>
          <w:p w:rsidRPr="0042765A" w:rsidR="00817592" w:rsidP="009A456E" w:rsidRDefault="3D42CFBE" w14:paraId="3F023F86"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(enfant) a des dates de PCR qui ne sont pas consécutives : ${</w:t>
            </w:r>
            <w:proofErr w:type="spellStart"/>
            <w:r w:rsidRPr="0042765A">
              <w:rPr>
                <w:rFonts w:eastAsia="Calibri"/>
                <w:color w:val="000000" w:themeColor="text1"/>
                <w:lang w:val="fr-FR"/>
              </w:rPr>
              <w:t>JSON.stringify</w:t>
            </w:r>
            <w:proofErr w:type="spellEnd"/>
            <w:r w:rsidRPr="0042765A">
              <w:rPr>
                <w:rFonts w:eastAsia="Calibri"/>
                <w:color w:val="000000" w:themeColor="text1"/>
                <w:lang w:val="fr-FR"/>
              </w:rPr>
              <w:t>(</w:t>
            </w:r>
            <w:proofErr w:type="spellStart"/>
            <w:r w:rsidRPr="0042765A">
              <w:rPr>
                <w:rFonts w:eastAsia="Calibri"/>
                <w:color w:val="000000" w:themeColor="text1"/>
                <w:lang w:val="fr-FR"/>
              </w:rPr>
              <w:t>pcr_dates</w:t>
            </w:r>
            <w:proofErr w:type="spellEnd"/>
            <w:r w:rsidRPr="0042765A">
              <w:rPr>
                <w:rFonts w:eastAsia="Calibri"/>
                <w:color w:val="000000" w:themeColor="text1"/>
                <w:lang w:val="fr-FR"/>
              </w:rPr>
              <w:t>)}</w:t>
            </w:r>
          </w:p>
        </w:tc>
        <w:tc>
          <w:tcPr>
            <w:tcW w:w="3213" w:type="dxa"/>
            <w:tcMar/>
          </w:tcPr>
          <w:p w:rsidRPr="0042765A" w:rsidR="3D42CFBE" w:rsidP="65741100" w:rsidRDefault="41359D90" w14:paraId="51388E72" w14:textId="63C0C5A1">
            <w:pPr>
              <w:spacing w:line="259" w:lineRule="auto"/>
              <w:rPr>
                <w:rFonts w:eastAsia="Calibri"/>
                <w:color w:val="000000" w:themeColor="text1"/>
                <w:lang w:val="fr-FR"/>
              </w:rPr>
            </w:pPr>
            <w:r w:rsidRPr="3189C81A">
              <w:rPr>
                <w:rFonts w:eastAsia="Calibri"/>
                <w:color w:val="000000" w:themeColor="text1"/>
                <w:lang w:val="fr-FR"/>
              </w:rPr>
              <w:t>Le patient a</w:t>
            </w:r>
            <w:r w:rsidRPr="3189C81A" w:rsidR="7CEE5D6D">
              <w:rPr>
                <w:rFonts w:eastAsia="Calibri"/>
                <w:color w:val="000000" w:themeColor="text1"/>
                <w:lang w:val="fr-FR"/>
              </w:rPr>
              <w:t xml:space="preserve"> des dates de PCR qui ne sont pas consécutives : ${</w:t>
            </w:r>
            <w:proofErr w:type="spellStart"/>
            <w:r w:rsidRPr="3189C81A" w:rsidR="7CEE5D6D">
              <w:rPr>
                <w:rFonts w:eastAsia="Calibri"/>
                <w:color w:val="000000" w:themeColor="text1"/>
                <w:lang w:val="fr-FR"/>
              </w:rPr>
              <w:t>JSON.stringify</w:t>
            </w:r>
            <w:proofErr w:type="spellEnd"/>
            <w:r w:rsidRPr="3189C81A" w:rsidR="7CEE5D6D">
              <w:rPr>
                <w:rFonts w:eastAsia="Calibri"/>
                <w:color w:val="000000" w:themeColor="text1"/>
                <w:lang w:val="fr-FR"/>
              </w:rPr>
              <w:t>(</w:t>
            </w:r>
            <w:proofErr w:type="spellStart"/>
            <w:r w:rsidRPr="3189C81A" w:rsidR="7CEE5D6D">
              <w:rPr>
                <w:rFonts w:eastAsia="Calibri"/>
                <w:color w:val="000000" w:themeColor="text1"/>
                <w:lang w:val="fr-FR"/>
              </w:rPr>
              <w:t>pcr_dates</w:t>
            </w:r>
            <w:proofErr w:type="spellEnd"/>
            <w:r w:rsidRPr="3189C81A" w:rsidR="7CEE5D6D">
              <w:rPr>
                <w:rFonts w:eastAsia="Calibri"/>
                <w:color w:val="000000" w:themeColor="text1"/>
                <w:lang w:val="fr-FR"/>
              </w:rPr>
              <w:t>)}</w:t>
            </w:r>
          </w:p>
        </w:tc>
        <w:tc>
          <w:tcPr>
            <w:tcW w:w="1682" w:type="dxa"/>
            <w:tcMar/>
          </w:tcPr>
          <w:p w:rsidR="00817592" w:rsidP="04A9E404" w:rsidRDefault="00817592" w14:paraId="4ABF3B76" w14:textId="6A256B8B">
            <w:pPr>
              <w:spacing w:line="259" w:lineRule="auto"/>
              <w:rPr>
                <w:rFonts w:eastAsia="Calibri"/>
                <w:color w:val="000000" w:themeColor="text1"/>
              </w:rPr>
            </w:pPr>
            <w:r w:rsidRPr="04A9E404">
              <w:rPr>
                <w:rFonts w:eastAsia="Calibri"/>
                <w:color w:val="000000" w:themeColor="text1"/>
              </w:rPr>
              <w:t xml:space="preserve">Warning </w:t>
            </w:r>
            <w:r w:rsidRPr="04A9E404" w:rsidR="00EB2B12">
              <w:rPr>
                <w:rFonts w:eastAsia="Calibri"/>
                <w:color w:val="000000" w:themeColor="text1"/>
              </w:rPr>
              <w:t xml:space="preserve">message + not import any PCR events </w:t>
            </w:r>
            <w:r w:rsidRPr="04A9E404">
              <w:rPr>
                <w:rFonts w:eastAsia="Calibri"/>
                <w:color w:val="000000" w:themeColor="text1"/>
              </w:rPr>
              <w:t>(patient is imported)</w:t>
            </w:r>
          </w:p>
        </w:tc>
      </w:tr>
      <w:tr w:rsidR="006648BF" w:rsidTr="21F4CE64" w14:paraId="41DC0BD4" w14:textId="77777777">
        <w:trPr>
          <w:cantSplit/>
        </w:trPr>
        <w:tc>
          <w:tcPr>
            <w:tcW w:w="562" w:type="dxa"/>
            <w:tcMar/>
          </w:tcPr>
          <w:p w:rsidR="00817592" w:rsidP="009A456E" w:rsidRDefault="65FB29FC" w14:paraId="717C44C2" w14:textId="22BE7574">
            <w:pPr>
              <w:spacing w:line="259" w:lineRule="auto"/>
              <w:rPr>
                <w:rFonts w:eastAsia="Calibri"/>
                <w:color w:val="000000" w:themeColor="text1"/>
              </w:rPr>
            </w:pPr>
            <w:commentRangeStart w:id="316"/>
            <w:commentRangeStart w:id="317"/>
            <w:commentRangeStart w:id="318"/>
            <w:r w:rsidRPr="3189C81A">
              <w:rPr>
                <w:rFonts w:eastAsia="Calibri"/>
                <w:color w:val="000000" w:themeColor="text1"/>
              </w:rPr>
              <w:t>35</w:t>
            </w:r>
            <w:commentRangeEnd w:id="316"/>
            <w:r w:rsidR="00817592">
              <w:rPr>
                <w:rStyle w:val="CommentReference"/>
              </w:rPr>
              <w:commentReference w:id="316"/>
            </w:r>
            <w:commentRangeEnd w:id="317"/>
            <w:r w:rsidR="00817592">
              <w:rPr>
                <w:rStyle w:val="CommentReference"/>
              </w:rPr>
              <w:commentReference w:id="317"/>
            </w:r>
            <w:commentRangeEnd w:id="318"/>
            <w:r w:rsidR="00817592">
              <w:rPr>
                <w:rStyle w:val="CommentReference"/>
              </w:rPr>
              <w:commentReference w:id="318"/>
            </w:r>
          </w:p>
        </w:tc>
        <w:tc>
          <w:tcPr>
            <w:tcW w:w="2694" w:type="dxa"/>
            <w:tcMar/>
          </w:tcPr>
          <w:p w:rsidR="00817592" w:rsidP="009A456E" w:rsidRDefault="00817592" w14:paraId="5C8C7A1C" w14:textId="2E29417D">
            <w:pPr>
              <w:rPr>
                <w:rFonts w:eastAsia="Calibri"/>
                <w:color w:val="000000" w:themeColor="text1"/>
              </w:rPr>
            </w:pPr>
            <w:r w:rsidRPr="009A456E">
              <w:rPr>
                <w:rFonts w:eastAsia="Calibri"/>
                <w:color w:val="000000" w:themeColor="text1"/>
              </w:rPr>
              <w:t xml:space="preserve">Patient (enfant) has </w:t>
            </w:r>
            <w:r w:rsidR="00EB2B12">
              <w:rPr>
                <w:rFonts w:eastAsia="Calibri"/>
                <w:color w:val="000000" w:themeColor="text1"/>
              </w:rPr>
              <w:t xml:space="preserve">two </w:t>
            </w:r>
            <w:r w:rsidRPr="009A456E">
              <w:rPr>
                <w:rFonts w:eastAsia="Calibri"/>
                <w:color w:val="000000" w:themeColor="text1"/>
              </w:rPr>
              <w:t>PCR</w:t>
            </w:r>
            <w:r w:rsidR="00EB2B12">
              <w:rPr>
                <w:rFonts w:eastAsia="Calibri"/>
                <w:color w:val="000000" w:themeColor="text1"/>
              </w:rPr>
              <w:t>s</w:t>
            </w:r>
            <w:r w:rsidRPr="009A456E">
              <w:rPr>
                <w:rFonts w:eastAsia="Calibri"/>
                <w:color w:val="000000" w:themeColor="text1"/>
              </w:rPr>
              <w:t xml:space="preserve"> on the very same date</w:t>
            </w:r>
          </w:p>
          <w:p w:rsidR="00817592" w:rsidP="009A456E" w:rsidRDefault="00817592" w14:paraId="76F05E9F" w14:textId="49B945B9">
            <w:pPr>
              <w:rPr>
                <w:rFonts w:eastAsia="Calibri"/>
                <w:color w:val="000000" w:themeColor="text1"/>
              </w:rPr>
            </w:pPr>
          </w:p>
          <w:p w:rsidR="00817592" w:rsidP="009A456E" w:rsidRDefault="00817592" w14:paraId="6D3D0FA6" w14:textId="18772479">
            <w:pPr>
              <w:rPr>
                <w:rFonts w:eastAsia="Calibri"/>
                <w:color w:val="000000" w:themeColor="text1"/>
              </w:rPr>
            </w:pPr>
          </w:p>
        </w:tc>
        <w:tc>
          <w:tcPr>
            <w:tcW w:w="3213" w:type="dxa"/>
            <w:tcMar/>
          </w:tcPr>
          <w:p w:rsidR="00817592" w:rsidP="009A456E" w:rsidRDefault="00817592" w14:paraId="72DE308C" w14:textId="37AB0221">
            <w:pPr>
              <w:rPr>
                <w:rFonts w:eastAsia="Calibri"/>
                <w:color w:val="000000" w:themeColor="text1"/>
              </w:rPr>
            </w:pPr>
            <w:r w:rsidRPr="009A456E">
              <w:rPr>
                <w:rFonts w:eastAsia="Calibri"/>
                <w:color w:val="000000" w:themeColor="text1"/>
              </w:rPr>
              <w:t>Patient ${</w:t>
            </w:r>
            <w:proofErr w:type="spellStart"/>
            <w:r w:rsidRPr="009A456E">
              <w:rPr>
                <w:rFonts w:eastAsia="Calibri"/>
                <w:color w:val="000000" w:themeColor="text1"/>
              </w:rPr>
              <w:t>patientCode</w:t>
            </w:r>
            <w:proofErr w:type="spellEnd"/>
            <w:r w:rsidRPr="009A456E">
              <w:rPr>
                <w:rFonts w:eastAsia="Calibri"/>
                <w:color w:val="000000" w:themeColor="text1"/>
              </w:rPr>
              <w:t xml:space="preserve">} (enfant) with more than one PCR on the very same date: </w:t>
            </w:r>
            <w:r w:rsidRPr="3D42CFBE" w:rsidR="3D42CFBE">
              <w:rPr>
                <w:rFonts w:eastAsia="Calibri"/>
                <w:color w:val="000000" w:themeColor="text1"/>
              </w:rPr>
              <w:t>${</w:t>
            </w:r>
            <w:proofErr w:type="spellStart"/>
            <w:r w:rsidRPr="3D42CFBE" w:rsidR="3D42CFBE">
              <w:rPr>
                <w:rFonts w:eastAsia="Calibri"/>
                <w:color w:val="000000" w:themeColor="text1"/>
              </w:rPr>
              <w:t>duplicateElements</w:t>
            </w:r>
            <w:proofErr w:type="spellEnd"/>
            <w:r w:rsidRPr="3D42CFBE" w:rsidR="3D42CFBE">
              <w:rPr>
                <w:rFonts w:eastAsia="Calibri"/>
                <w:color w:val="000000" w:themeColor="text1"/>
              </w:rPr>
              <w:t>}</w:t>
            </w:r>
          </w:p>
        </w:tc>
        <w:tc>
          <w:tcPr>
            <w:tcW w:w="3213" w:type="dxa"/>
            <w:tcMar/>
          </w:tcPr>
          <w:p w:rsidRPr="0042765A" w:rsidR="00817592" w:rsidP="009A456E" w:rsidRDefault="3D42CFBE" w14:paraId="7B27B331" w14:textId="77777777">
            <w:pPr>
              <w:spacing w:line="259" w:lineRule="auto"/>
              <w:rPr>
                <w:rFonts w:eastAsia="Calibri"/>
                <w:color w:val="000000" w:themeColor="text1"/>
                <w:lang w:val="fr-FR"/>
              </w:rPr>
            </w:pPr>
            <w:r w:rsidRPr="0042765A">
              <w:rPr>
                <w:rFonts w:eastAsia="Calibri"/>
                <w:color w:val="000000" w:themeColor="text1"/>
                <w:lang w:val="fr-FR"/>
              </w:rPr>
              <w:t>Le patient ${</w:t>
            </w:r>
            <w:proofErr w:type="spellStart"/>
            <w:r w:rsidRPr="0042765A">
              <w:rPr>
                <w:rFonts w:eastAsia="Calibri"/>
                <w:color w:val="000000" w:themeColor="text1"/>
                <w:lang w:val="fr-FR"/>
              </w:rPr>
              <w:t>patientCode</w:t>
            </w:r>
            <w:proofErr w:type="spellEnd"/>
            <w:r w:rsidRPr="0042765A">
              <w:rPr>
                <w:rFonts w:eastAsia="Calibri"/>
                <w:color w:val="000000" w:themeColor="text1"/>
                <w:lang w:val="fr-FR"/>
              </w:rPr>
              <w:t>} (enfant) a deux PCR à la même date : ${</w:t>
            </w:r>
            <w:proofErr w:type="spellStart"/>
            <w:r w:rsidRPr="0042765A">
              <w:rPr>
                <w:rFonts w:eastAsia="Calibri"/>
                <w:color w:val="000000" w:themeColor="text1"/>
                <w:lang w:val="fr-FR"/>
              </w:rPr>
              <w:t>duplicateElements</w:t>
            </w:r>
            <w:proofErr w:type="spellEnd"/>
            <w:r w:rsidRPr="0042765A">
              <w:rPr>
                <w:rFonts w:eastAsia="Calibri"/>
                <w:color w:val="000000" w:themeColor="text1"/>
                <w:lang w:val="fr-FR"/>
              </w:rPr>
              <w:t>}</w:t>
            </w:r>
          </w:p>
        </w:tc>
        <w:tc>
          <w:tcPr>
            <w:tcW w:w="3213" w:type="dxa"/>
            <w:tcMar/>
          </w:tcPr>
          <w:p w:rsidRPr="0042765A" w:rsidR="3D42CFBE" w:rsidP="65741100" w:rsidRDefault="5082790D" w14:paraId="1B79B45E" w14:textId="4801874B">
            <w:pPr>
              <w:spacing w:line="259" w:lineRule="auto"/>
              <w:rPr>
                <w:rFonts w:eastAsia="Calibri"/>
                <w:color w:val="000000" w:themeColor="text1"/>
                <w:lang w:val="fr-FR"/>
              </w:rPr>
            </w:pPr>
            <w:r w:rsidRPr="3189C81A">
              <w:rPr>
                <w:rFonts w:eastAsia="Calibri"/>
                <w:color w:val="000000" w:themeColor="text1"/>
                <w:lang w:val="fr-FR"/>
              </w:rPr>
              <w:t xml:space="preserve">Le patient </w:t>
            </w:r>
            <w:r w:rsidRPr="3189C81A" w:rsidR="485E4BA1">
              <w:rPr>
                <w:rFonts w:eastAsia="Calibri"/>
                <w:color w:val="000000" w:themeColor="text1"/>
                <w:lang w:val="fr-FR"/>
              </w:rPr>
              <w:t xml:space="preserve">(enfant) a deux PCR à la même </w:t>
            </w:r>
            <w:r w:rsidRPr="3189C81A" w:rsidR="7CEE5D6D">
              <w:rPr>
                <w:rFonts w:eastAsia="Calibri"/>
                <w:color w:val="000000" w:themeColor="text1"/>
                <w:lang w:val="fr-FR"/>
              </w:rPr>
              <w:t>date : ${</w:t>
            </w:r>
            <w:proofErr w:type="spellStart"/>
            <w:r w:rsidRPr="3189C81A" w:rsidR="7CEE5D6D">
              <w:rPr>
                <w:rFonts w:eastAsia="Calibri"/>
                <w:color w:val="000000" w:themeColor="text1"/>
                <w:lang w:val="fr-FR"/>
              </w:rPr>
              <w:t>JSON.stringify</w:t>
            </w:r>
            <w:proofErr w:type="spellEnd"/>
            <w:r w:rsidRPr="3189C81A" w:rsidR="7CEE5D6D">
              <w:rPr>
                <w:rFonts w:eastAsia="Calibri"/>
                <w:color w:val="000000" w:themeColor="text1"/>
                <w:lang w:val="fr-FR"/>
              </w:rPr>
              <w:t>(</w:t>
            </w:r>
            <w:proofErr w:type="spellStart"/>
            <w:r w:rsidRPr="3189C81A" w:rsidR="7CEE5D6D">
              <w:rPr>
                <w:rFonts w:eastAsia="Calibri"/>
                <w:color w:val="000000" w:themeColor="text1"/>
                <w:lang w:val="fr-FR"/>
              </w:rPr>
              <w:t>pcr_dates</w:t>
            </w:r>
            <w:proofErr w:type="spellEnd"/>
            <w:r w:rsidRPr="3189C81A" w:rsidR="7CEE5D6D">
              <w:rPr>
                <w:rFonts w:eastAsia="Calibri"/>
                <w:color w:val="000000" w:themeColor="text1"/>
                <w:lang w:val="fr-FR"/>
              </w:rPr>
              <w:t>)}</w:t>
            </w:r>
          </w:p>
        </w:tc>
        <w:tc>
          <w:tcPr>
            <w:tcW w:w="1682" w:type="dxa"/>
            <w:tcMar/>
          </w:tcPr>
          <w:p w:rsidR="00817592" w:rsidP="04A9E404" w:rsidRDefault="65FB29FC" w14:paraId="7076C3FE" w14:textId="3930ABF6">
            <w:pPr>
              <w:spacing w:line="259" w:lineRule="auto"/>
              <w:rPr>
                <w:rFonts w:eastAsia="Calibri"/>
                <w:color w:val="000000" w:themeColor="text1"/>
              </w:rPr>
            </w:pPr>
            <w:r w:rsidRPr="04A9E404">
              <w:rPr>
                <w:rFonts w:eastAsia="Calibri"/>
                <w:color w:val="000000" w:themeColor="text1"/>
              </w:rPr>
              <w:t xml:space="preserve">Warning </w:t>
            </w:r>
            <w:r w:rsidRPr="04A9E404" w:rsidR="6AEED937">
              <w:rPr>
                <w:rFonts w:eastAsia="Calibri"/>
                <w:color w:val="000000" w:themeColor="text1"/>
              </w:rPr>
              <w:t>message</w:t>
            </w:r>
            <w:r w:rsidRPr="04A9E404" w:rsidR="26F15746">
              <w:rPr>
                <w:rFonts w:eastAsia="Calibri"/>
                <w:color w:val="000000" w:themeColor="text1"/>
              </w:rPr>
              <w:t xml:space="preserve"> + not import any </w:t>
            </w:r>
            <w:proofErr w:type="gramStart"/>
            <w:r w:rsidRPr="04A9E404" w:rsidR="26F15746">
              <w:rPr>
                <w:rFonts w:eastAsia="Calibri"/>
                <w:color w:val="000000" w:themeColor="text1"/>
              </w:rPr>
              <w:t>PCR</w:t>
            </w:r>
            <w:r w:rsidRPr="04A9E404" w:rsidR="6AEED937">
              <w:rPr>
                <w:rFonts w:eastAsia="Calibri"/>
                <w:color w:val="000000" w:themeColor="text1"/>
              </w:rPr>
              <w:t xml:space="preserve"> </w:t>
            </w:r>
            <w:r w:rsidRPr="04A9E404" w:rsidR="26F15746">
              <w:rPr>
                <w:rFonts w:eastAsia="Calibri"/>
                <w:color w:val="000000" w:themeColor="text1"/>
              </w:rPr>
              <w:t xml:space="preserve"> </w:t>
            </w:r>
            <w:r w:rsidRPr="04A9E404" w:rsidR="00817592">
              <w:rPr>
                <w:rFonts w:eastAsia="Calibri"/>
                <w:color w:val="000000" w:themeColor="text1"/>
              </w:rPr>
              <w:t>(</w:t>
            </w:r>
            <w:proofErr w:type="gramEnd"/>
            <w:r w:rsidRPr="04A9E404" w:rsidR="00817592">
              <w:rPr>
                <w:rFonts w:eastAsia="Calibri"/>
                <w:color w:val="000000" w:themeColor="text1"/>
              </w:rPr>
              <w:t>patient is imported)</w:t>
            </w:r>
          </w:p>
        </w:tc>
      </w:tr>
      <w:tr w:rsidR="006648BF" w:rsidTr="21F4CE64" w14:paraId="5043DD25" w14:textId="77777777">
        <w:trPr>
          <w:cantSplit/>
        </w:trPr>
        <w:tc>
          <w:tcPr>
            <w:tcW w:w="562" w:type="dxa"/>
            <w:tcMar/>
          </w:tcPr>
          <w:p w:rsidR="00817592" w:rsidP="003140A3" w:rsidRDefault="00817592" w14:paraId="0935C407" w14:textId="0D90E73C">
            <w:pPr>
              <w:spacing w:line="259" w:lineRule="auto"/>
              <w:rPr>
                <w:rFonts w:eastAsia="Calibri"/>
                <w:color w:val="000000" w:themeColor="text1"/>
              </w:rPr>
            </w:pPr>
            <w:r w:rsidRPr="5E26735F">
              <w:rPr>
                <w:rFonts w:eastAsia="Calibri"/>
                <w:color w:val="000000" w:themeColor="text1"/>
              </w:rPr>
              <w:lastRenderedPageBreak/>
              <w:t>36</w:t>
            </w:r>
          </w:p>
        </w:tc>
        <w:tc>
          <w:tcPr>
            <w:tcW w:w="2694" w:type="dxa"/>
            <w:tcMar/>
          </w:tcPr>
          <w:p w:rsidR="00817592" w:rsidP="2EBDC497" w:rsidRDefault="00817592" w14:paraId="03164675" w14:textId="54031648">
            <w:pPr>
              <w:rPr>
                <w:rFonts w:eastAsia="Calibri"/>
                <w:color w:val="000000" w:themeColor="text1"/>
              </w:rPr>
            </w:pPr>
            <w:r w:rsidRPr="2EBDC497">
              <w:rPr>
                <w:rFonts w:eastAsia="Calibri"/>
                <w:color w:val="000000" w:themeColor="text1"/>
              </w:rPr>
              <w:t xml:space="preserve">ARV debut date is expected to be the same in the </w:t>
            </w:r>
            <w:proofErr w:type="gramStart"/>
            <w:r w:rsidRPr="2EBDC497">
              <w:rPr>
                <w:rFonts w:eastAsia="Calibri"/>
                <w:color w:val="000000" w:themeColor="text1"/>
              </w:rPr>
              <w:t>Admission</w:t>
            </w:r>
            <w:proofErr w:type="gramEnd"/>
            <w:r w:rsidRPr="2EBDC497">
              <w:rPr>
                <w:rFonts w:eastAsia="Calibri"/>
                <w:color w:val="000000" w:themeColor="text1"/>
              </w:rPr>
              <w:t xml:space="preserve"> detail table and in the File Active table.</w:t>
            </w:r>
          </w:p>
        </w:tc>
        <w:tc>
          <w:tcPr>
            <w:tcW w:w="3213" w:type="dxa"/>
            <w:tcMar/>
          </w:tcPr>
          <w:p w:rsidR="00817592" w:rsidP="2EBDC497" w:rsidRDefault="00817592" w14:paraId="09000AA7" w14:textId="5883DF02">
            <w:pPr>
              <w:rPr>
                <w:rFonts w:eastAsia="Calibri"/>
                <w:color w:val="000000" w:themeColor="text1"/>
              </w:rPr>
            </w:pPr>
            <w:r w:rsidRPr="2EBDC497">
              <w:rPr>
                <w:rFonts w:eastAsia="Calibri"/>
                <w:color w:val="000000" w:themeColor="text1"/>
              </w:rPr>
              <w:t>Patient ${</w:t>
            </w:r>
            <w:proofErr w:type="spellStart"/>
            <w:proofErr w:type="gramStart"/>
            <w:r w:rsidRPr="2EBDC497">
              <w:rPr>
                <w:rFonts w:eastAsia="Calibri"/>
                <w:color w:val="000000" w:themeColor="text1"/>
              </w:rPr>
              <w:t>this.code</w:t>
            </w:r>
            <w:proofErr w:type="spellEnd"/>
            <w:proofErr w:type="gramEnd"/>
            <w:r w:rsidRPr="2EBDC497">
              <w:rPr>
                <w:rFonts w:eastAsia="Calibri"/>
                <w:color w:val="000000" w:themeColor="text1"/>
              </w:rPr>
              <w:t>} has unexpected different dates for File Active ARV debut: ${</w:t>
            </w:r>
            <w:proofErr w:type="spellStart"/>
            <w:r w:rsidRPr="2EBDC497">
              <w:rPr>
                <w:rFonts w:eastAsia="Calibri"/>
                <w:color w:val="000000" w:themeColor="text1"/>
              </w:rPr>
              <w:t>file_active_debut_log</w:t>
            </w:r>
            <w:proofErr w:type="spellEnd"/>
            <w:r w:rsidRPr="2EBDC497">
              <w:rPr>
                <w:rFonts w:eastAsia="Calibri"/>
                <w:color w:val="000000" w:themeColor="text1"/>
              </w:rPr>
              <w:t>} and Admission detail ARV debut: ${</w:t>
            </w:r>
            <w:proofErr w:type="spellStart"/>
            <w:r w:rsidRPr="2EBDC497">
              <w:rPr>
                <w:rFonts w:eastAsia="Calibri"/>
                <w:color w:val="000000" w:themeColor="text1"/>
              </w:rPr>
              <w:t>admission_detail_ARV_debut.format</w:t>
            </w:r>
            <w:proofErr w:type="spellEnd"/>
            <w:r w:rsidRPr="2EBDC497">
              <w:rPr>
                <w:rFonts w:eastAsia="Calibri"/>
                <w:color w:val="000000" w:themeColor="text1"/>
              </w:rPr>
              <w:t>(DHIS2_DATEFORMAT)}</w:t>
            </w:r>
          </w:p>
        </w:tc>
        <w:tc>
          <w:tcPr>
            <w:tcW w:w="3213" w:type="dxa"/>
            <w:tcMar/>
          </w:tcPr>
          <w:p w:rsidRPr="00F34434" w:rsidR="00817592" w:rsidP="2EBDC497" w:rsidRDefault="5B5519C6" w14:paraId="05A8318B" w14:textId="0017D06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2BB19B28">
              <w:rPr>
                <w:rFonts w:eastAsia="Calibri"/>
                <w:color w:val="000000" w:themeColor="text1"/>
                <w:lang w:val="fr-FR"/>
              </w:rPr>
              <w:t xml:space="preserve">a une </w:t>
            </w:r>
            <w:proofErr w:type="spellStart"/>
            <w:r w:rsidRPr="3189C81A" w:rsidR="2BB19B28">
              <w:rPr>
                <w:rFonts w:eastAsia="Calibri"/>
                <w:color w:val="000000" w:themeColor="text1"/>
                <w:lang w:val="fr-FR"/>
              </w:rPr>
              <w:t>difference</w:t>
            </w:r>
            <w:proofErr w:type="spellEnd"/>
            <w:r w:rsidRPr="3189C81A" w:rsidR="2BB19B28">
              <w:rPr>
                <w:rFonts w:eastAsia="Calibri"/>
                <w:color w:val="000000" w:themeColor="text1"/>
                <w:lang w:val="fr-FR"/>
              </w:rPr>
              <w:t xml:space="preserve"> inattendue de </w:t>
            </w:r>
            <w:r w:rsidRPr="3189C81A">
              <w:rPr>
                <w:rFonts w:eastAsia="Calibri"/>
                <w:color w:val="000000" w:themeColor="text1"/>
                <w:lang w:val="fr-FR"/>
              </w:rPr>
              <w:t xml:space="preserve">dates </w:t>
            </w:r>
            <w:r w:rsidRPr="3189C81A" w:rsidR="14FE2118">
              <w:rPr>
                <w:rFonts w:eastAsia="Calibri"/>
                <w:color w:val="000000" w:themeColor="text1"/>
                <w:lang w:val="fr-FR"/>
              </w:rPr>
              <w:t>pour le</w:t>
            </w:r>
            <w:r w:rsidRPr="3189C81A" w:rsidR="7A248F0D">
              <w:rPr>
                <w:rFonts w:eastAsia="Calibri"/>
                <w:color w:val="000000" w:themeColor="text1"/>
                <w:lang w:val="fr-FR"/>
              </w:rPr>
              <w:t xml:space="preserve"> </w:t>
            </w:r>
            <w:proofErr w:type="spellStart"/>
            <w:r w:rsidRPr="3189C81A" w:rsidR="7A248F0D">
              <w:rPr>
                <w:rFonts w:eastAsia="Calibri"/>
                <w:color w:val="000000" w:themeColor="text1"/>
                <w:lang w:val="fr-FR"/>
              </w:rPr>
              <w:t>debut</w:t>
            </w:r>
            <w:proofErr w:type="spellEnd"/>
            <w:r w:rsidRPr="3189C81A" w:rsidR="5452D888">
              <w:rPr>
                <w:rFonts w:eastAsia="Calibri"/>
                <w:color w:val="000000" w:themeColor="text1"/>
                <w:lang w:val="fr-FR"/>
              </w:rPr>
              <w:t xml:space="preserve"> ARV </w:t>
            </w:r>
            <w:r w:rsidRPr="3189C81A" w:rsidR="7A248F0D">
              <w:rPr>
                <w:rFonts w:eastAsia="Calibri"/>
                <w:color w:val="000000" w:themeColor="text1"/>
                <w:lang w:val="fr-FR"/>
              </w:rPr>
              <w:t xml:space="preserve">dans </w:t>
            </w:r>
            <w:proofErr w:type="spellStart"/>
            <w:r w:rsidRPr="3189C81A">
              <w:rPr>
                <w:rFonts w:eastAsia="Calibri"/>
                <w:color w:val="000000" w:themeColor="text1"/>
                <w:lang w:val="fr-FR"/>
              </w:rPr>
              <w:t>FileActive</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w:t>
            </w:r>
            <w:r w:rsidRPr="3189C81A" w:rsidR="5452D888">
              <w:rPr>
                <w:rFonts w:eastAsia="Calibri"/>
                <w:color w:val="000000" w:themeColor="text1"/>
                <w:lang w:val="fr-FR"/>
              </w:rPr>
              <w:t>)</w:t>
            </w:r>
            <w:r w:rsidRPr="3189C81A">
              <w:rPr>
                <w:rFonts w:eastAsia="Calibri"/>
                <w:color w:val="000000" w:themeColor="text1"/>
                <w:lang w:val="fr-FR"/>
              </w:rPr>
              <w:t xml:space="preserve"> </w:t>
            </w:r>
            <w:r w:rsidRPr="3189C81A" w:rsidR="5452D888">
              <w:rPr>
                <w:rFonts w:eastAsia="Calibri"/>
                <w:color w:val="000000" w:themeColor="text1"/>
                <w:lang w:val="fr-FR"/>
              </w:rPr>
              <w:t xml:space="preserve">et </w:t>
            </w:r>
            <w:proofErr w:type="spellStart"/>
            <w:r w:rsidRPr="3189C81A">
              <w:rPr>
                <w:rFonts w:eastAsia="Calibri"/>
                <w:color w:val="000000" w:themeColor="text1"/>
                <w:lang w:val="fr-FR"/>
              </w:rPr>
              <w:t>Admission</w:t>
            </w:r>
            <w:r w:rsidRPr="3189C81A" w:rsidR="5452D888">
              <w:rPr>
                <w:rFonts w:eastAsia="Calibri"/>
                <w:color w:val="000000" w:themeColor="text1"/>
                <w:lang w:val="fr-FR"/>
              </w:rPr>
              <w:t>_</w:t>
            </w:r>
            <w:r w:rsidRPr="3189C81A">
              <w:rPr>
                <w:rFonts w:eastAsia="Calibri"/>
                <w:color w:val="000000" w:themeColor="text1"/>
                <w:lang w:val="fr-FR"/>
              </w:rPr>
              <w:t>detail</w:t>
            </w:r>
            <w:proofErr w:type="spellEnd"/>
            <w:r w:rsidRPr="3189C81A" w:rsidR="5452D888">
              <w:rPr>
                <w:rFonts w:eastAsia="Calibri"/>
                <w:color w:val="000000" w:themeColor="text1"/>
                <w:lang w:val="fr-FR"/>
              </w:rPr>
              <w:t xml:space="preserve"> (</w:t>
            </w:r>
            <w:r w:rsidRPr="3189C81A">
              <w:rPr>
                <w:rFonts w:eastAsia="Calibri"/>
                <w:color w:val="000000" w:themeColor="text1"/>
                <w:lang w:val="fr-FR"/>
              </w:rPr>
              <w:t>${</w:t>
            </w:r>
            <w:proofErr w:type="spellStart"/>
            <w:r w:rsidRPr="3189C81A">
              <w:rPr>
                <w:rFonts w:eastAsia="Calibri"/>
                <w:color w:val="000000" w:themeColor="text1"/>
                <w:lang w:val="fr-FR"/>
              </w:rPr>
              <w:t>admission_detail_ARV_debut.format</w:t>
            </w:r>
            <w:proofErr w:type="spellEnd"/>
            <w:r w:rsidRPr="3189C81A">
              <w:rPr>
                <w:rFonts w:eastAsia="Calibri"/>
                <w:color w:val="000000" w:themeColor="text1"/>
                <w:lang w:val="fr-FR"/>
              </w:rPr>
              <w:t>(DHIS2_DATEFORMAT)}</w:t>
            </w:r>
            <w:r w:rsidRPr="3189C81A" w:rsidR="5452D888">
              <w:rPr>
                <w:rFonts w:eastAsia="Calibri"/>
                <w:color w:val="000000" w:themeColor="text1"/>
                <w:lang w:val="fr-FR"/>
              </w:rPr>
              <w:t>)</w:t>
            </w:r>
          </w:p>
        </w:tc>
        <w:tc>
          <w:tcPr>
            <w:tcW w:w="3213" w:type="dxa"/>
            <w:tcMar/>
          </w:tcPr>
          <w:p w:rsidRPr="00F34434" w:rsidR="65741100" w:rsidP="65741100" w:rsidRDefault="65741100" w14:paraId="2AB5C368" w14:textId="38EF4323">
            <w:pPr>
              <w:spacing w:line="259" w:lineRule="auto"/>
              <w:rPr>
                <w:rFonts w:eastAsia="Calibri"/>
                <w:color w:val="000000" w:themeColor="text1"/>
                <w:lang w:val="fr-FR"/>
              </w:rPr>
            </w:pPr>
          </w:p>
        </w:tc>
        <w:tc>
          <w:tcPr>
            <w:tcW w:w="1682" w:type="dxa"/>
            <w:tcMar/>
          </w:tcPr>
          <w:p w:rsidR="00817592" w:rsidP="04A9E404" w:rsidRDefault="60D88BAD" w14:paraId="560B6C91" w14:textId="13853E01">
            <w:pPr>
              <w:spacing w:line="259" w:lineRule="auto"/>
              <w:rPr>
                <w:rFonts w:eastAsia="Calibri"/>
                <w:color w:val="000000" w:themeColor="text1"/>
              </w:rPr>
            </w:pPr>
            <w:commentRangeStart w:id="331"/>
            <w:commentRangeStart w:id="332"/>
            <w:r w:rsidRPr="04A9E404">
              <w:rPr>
                <w:rFonts w:eastAsia="Calibri"/>
                <w:color w:val="000000" w:themeColor="text1"/>
              </w:rPr>
              <w:t>Warning message</w:t>
            </w:r>
            <w:r w:rsidRPr="04A9E404" w:rsidR="00EB2B12">
              <w:rPr>
                <w:rFonts w:eastAsia="Calibri"/>
                <w:color w:val="000000" w:themeColor="text1"/>
              </w:rPr>
              <w:t xml:space="preserve"> </w:t>
            </w:r>
            <w:r w:rsidRPr="04A9E404">
              <w:rPr>
                <w:rFonts w:eastAsia="Calibri"/>
                <w:color w:val="000000" w:themeColor="text1"/>
              </w:rPr>
              <w:t>(using Admission detail date)</w:t>
            </w:r>
            <w:commentRangeEnd w:id="331"/>
            <w:r>
              <w:rPr>
                <w:rStyle w:val="CommentReference"/>
              </w:rPr>
              <w:commentReference w:id="331"/>
            </w:r>
            <w:commentRangeEnd w:id="332"/>
            <w:r>
              <w:rPr>
                <w:rStyle w:val="CommentReference"/>
              </w:rPr>
              <w:commentReference w:id="332"/>
            </w:r>
            <w:r w:rsidRPr="04A9E404" w:rsidR="4E290928">
              <w:rPr>
                <w:rFonts w:eastAsia="Calibri"/>
                <w:color w:val="000000" w:themeColor="text1"/>
              </w:rPr>
              <w:t xml:space="preserve">(no </w:t>
            </w:r>
            <w:r w:rsidRPr="04A9E404" w:rsidR="7CEE5D6D">
              <w:rPr>
                <w:rFonts w:eastAsia="Calibri"/>
                <w:color w:val="000000" w:themeColor="text1"/>
              </w:rPr>
              <w:t xml:space="preserve">Premier debut ARV event created)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21F4CE64" w14:paraId="4EA92E9F" w14:textId="77777777">
        <w:trPr>
          <w:cantSplit/>
        </w:trPr>
        <w:tc>
          <w:tcPr>
            <w:tcW w:w="562" w:type="dxa"/>
            <w:tcMar/>
          </w:tcPr>
          <w:p w:rsidR="00817592" w:rsidP="2EBDC497" w:rsidRDefault="00817592" w14:paraId="730D07F9" w14:textId="7D32836D">
            <w:pPr>
              <w:spacing w:line="259" w:lineRule="auto"/>
              <w:rPr>
                <w:rFonts w:eastAsia="Calibri"/>
                <w:color w:val="000000" w:themeColor="text1"/>
              </w:rPr>
            </w:pPr>
            <w:r w:rsidRPr="5E26735F">
              <w:rPr>
                <w:rFonts w:eastAsia="Calibri"/>
                <w:color w:val="000000" w:themeColor="text1"/>
              </w:rPr>
              <w:t>37</w:t>
            </w:r>
          </w:p>
        </w:tc>
        <w:tc>
          <w:tcPr>
            <w:tcW w:w="2694" w:type="dxa"/>
            <w:tcMar/>
          </w:tcPr>
          <w:p w:rsidR="00817592" w:rsidP="2EBDC497" w:rsidRDefault="00817592" w14:paraId="7B9C7AF3" w14:textId="4E1F6548">
            <w:pPr>
              <w:rPr>
                <w:rFonts w:eastAsia="Calibri"/>
                <w:color w:val="000000" w:themeColor="text1"/>
              </w:rPr>
            </w:pPr>
            <w:r w:rsidRPr="5E26735F">
              <w:rPr>
                <w:rFonts w:eastAsia="Calibri"/>
                <w:color w:val="000000" w:themeColor="text1"/>
              </w:rPr>
              <w:t xml:space="preserve">The earliest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comes </w:t>
            </w:r>
            <w:r w:rsidRPr="5E26735F">
              <w:rPr>
                <w:rFonts w:eastAsia="Calibri"/>
                <w:i/>
                <w:iCs/>
                <w:color w:val="000000" w:themeColor="text1"/>
              </w:rPr>
              <w:t>before</w:t>
            </w:r>
            <w:r w:rsidRPr="5E26735F">
              <w:rPr>
                <w:rFonts w:eastAsia="Calibri"/>
                <w:color w:val="000000" w:themeColor="text1"/>
              </w:rPr>
              <w:t xml:space="preserve"> the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w:t>
            </w:r>
          </w:p>
        </w:tc>
        <w:tc>
          <w:tcPr>
            <w:tcW w:w="3213" w:type="dxa"/>
            <w:tcMar/>
          </w:tcPr>
          <w:p w:rsidR="00817592" w:rsidP="2EBDC497" w:rsidRDefault="00817592" w14:paraId="5EB6B939" w14:textId="21B70EF3">
            <w:pPr>
              <w:rPr>
                <w:rFonts w:eastAsia="Calibri"/>
                <w:color w:val="000000" w:themeColor="text1"/>
              </w:rPr>
            </w:pPr>
            <w:r w:rsidRPr="5E26735F">
              <w:rPr>
                <w:rFonts w:eastAsia="Calibri"/>
                <w:color w:val="000000" w:themeColor="text1"/>
              </w:rPr>
              <w:t>Patient ${</w:t>
            </w:r>
            <w:proofErr w:type="spellStart"/>
            <w:proofErr w:type="gramStart"/>
            <w:r w:rsidRPr="5E26735F">
              <w:rPr>
                <w:rFonts w:eastAsia="Calibri"/>
                <w:color w:val="000000" w:themeColor="text1"/>
              </w:rPr>
              <w:t>this.code</w:t>
            </w:r>
            <w:proofErr w:type="spellEnd"/>
            <w:proofErr w:type="gramEnd"/>
            <w:r w:rsidRPr="5E26735F">
              <w:rPr>
                <w:rFonts w:eastAsia="Calibri"/>
                <w:color w:val="000000" w:themeColor="text1"/>
              </w:rPr>
              <w:t xml:space="preserve">} has a date for </w:t>
            </w:r>
            <w:r w:rsidRPr="3D42CFBE" w:rsidR="3D42CFBE">
              <w:rPr>
                <w:rFonts w:eastAsia="Calibri"/>
                <w:color w:val="000000" w:themeColor="text1"/>
              </w:rPr>
              <w:t>File Active</w:t>
            </w:r>
            <w:r w:rsidRPr="5E26735F">
              <w:rPr>
                <w:rFonts w:eastAsia="Calibri"/>
                <w:color w:val="000000" w:themeColor="text1"/>
              </w:rPr>
              <w:t xml:space="preserve"> ARV debut: ${</w:t>
            </w:r>
            <w:proofErr w:type="spellStart"/>
            <w:r w:rsidRPr="5E26735F">
              <w:rPr>
                <w:rFonts w:eastAsia="Calibri"/>
                <w:color w:val="000000" w:themeColor="text1"/>
              </w:rPr>
              <w:t>file_active_debut_log</w:t>
            </w:r>
            <w:proofErr w:type="spellEnd"/>
            <w:r w:rsidRPr="5E26735F">
              <w:rPr>
                <w:rFonts w:eastAsia="Calibri"/>
                <w:color w:val="000000" w:themeColor="text1"/>
              </w:rPr>
              <w:t>} which is later than the earliest visit in Table ARV: ${</w:t>
            </w:r>
            <w:proofErr w:type="spellStart"/>
            <w:r w:rsidRPr="5E26735F">
              <w:rPr>
                <w:rFonts w:eastAsia="Calibri"/>
                <w:color w:val="000000" w:themeColor="text1"/>
              </w:rPr>
              <w:t>table_ARV_firstEvent.format</w:t>
            </w:r>
            <w:proofErr w:type="spellEnd"/>
            <w:r w:rsidRPr="5E26735F">
              <w:rPr>
                <w:rFonts w:eastAsia="Calibri"/>
                <w:color w:val="000000" w:themeColor="text1"/>
              </w:rPr>
              <w:t>(DHIS2_DATEFORMAT)}</w:t>
            </w:r>
          </w:p>
        </w:tc>
        <w:tc>
          <w:tcPr>
            <w:tcW w:w="3213" w:type="dxa"/>
            <w:tcMar/>
          </w:tcPr>
          <w:p w:rsidRPr="00C01740" w:rsidR="00817592" w:rsidP="2EBDC497" w:rsidRDefault="00EEC67A" w14:paraId="1DEA7784" w14:textId="174334C3">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a </w:t>
            </w:r>
            <w:r w:rsidRPr="3189C81A" w:rsidR="5FDDEE6F">
              <w:rPr>
                <w:rFonts w:eastAsia="Calibri"/>
                <w:color w:val="000000" w:themeColor="text1"/>
                <w:lang w:val="fr-FR"/>
              </w:rPr>
              <w:t xml:space="preserve">dans </w:t>
            </w:r>
            <w:proofErr w:type="spellStart"/>
            <w:r w:rsidRPr="3189C81A" w:rsidR="5FDDEE6F">
              <w:rPr>
                <w:rFonts w:eastAsia="Calibri"/>
                <w:color w:val="000000" w:themeColor="text1"/>
                <w:lang w:val="fr-FR"/>
              </w:rPr>
              <w:t>FileActive</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une date </w:t>
            </w:r>
            <w:proofErr w:type="spellStart"/>
            <w:r w:rsidRPr="3189C81A" w:rsidR="5FDDEE6F">
              <w:rPr>
                <w:rFonts w:eastAsia="Calibri"/>
                <w:color w:val="000000" w:themeColor="text1"/>
                <w:lang w:val="fr-FR"/>
              </w:rPr>
              <w:t>debut</w:t>
            </w:r>
            <w:proofErr w:type="spellEnd"/>
            <w:r w:rsidRPr="3189C81A" w:rsidR="5FDDEE6F">
              <w:rPr>
                <w:rFonts w:eastAsia="Calibri"/>
                <w:color w:val="000000" w:themeColor="text1"/>
                <w:lang w:val="fr-FR"/>
              </w:rPr>
              <w:t xml:space="preserve"> </w:t>
            </w:r>
            <w:r w:rsidRPr="3189C81A">
              <w:rPr>
                <w:rFonts w:eastAsia="Calibri"/>
                <w:color w:val="000000" w:themeColor="text1"/>
                <w:lang w:val="fr-FR"/>
              </w:rPr>
              <w:t xml:space="preserve">ARV </w:t>
            </w:r>
            <w:r w:rsidRPr="3189C81A" w:rsidR="5FDDEE6F">
              <w:rPr>
                <w:rFonts w:eastAsia="Calibri"/>
                <w:color w:val="000000" w:themeColor="text1"/>
                <w:lang w:val="fr-FR"/>
              </w:rPr>
              <w:t xml:space="preserve">de </w:t>
            </w:r>
            <w:r w:rsidRPr="3189C81A">
              <w:rPr>
                <w:rFonts w:eastAsia="Calibri"/>
                <w:color w:val="000000" w:themeColor="text1"/>
                <w:lang w:val="fr-FR"/>
              </w:rPr>
              <w:t>${</w:t>
            </w:r>
            <w:proofErr w:type="spellStart"/>
            <w:r w:rsidRPr="3189C81A">
              <w:rPr>
                <w:rFonts w:eastAsia="Calibri"/>
                <w:color w:val="000000" w:themeColor="text1"/>
                <w:lang w:val="fr-FR"/>
              </w:rPr>
              <w:t>file_active_debut_log</w:t>
            </w:r>
            <w:proofErr w:type="spellEnd"/>
            <w:r w:rsidRPr="3189C81A">
              <w:rPr>
                <w:rFonts w:eastAsia="Calibri"/>
                <w:color w:val="000000" w:themeColor="text1"/>
                <w:lang w:val="fr-FR"/>
              </w:rPr>
              <w:t xml:space="preserve">} </w:t>
            </w:r>
            <w:r w:rsidRPr="3189C81A" w:rsidR="7F685F02">
              <w:rPr>
                <w:rFonts w:eastAsia="Calibri"/>
                <w:color w:val="000000" w:themeColor="text1"/>
                <w:lang w:val="fr-FR"/>
              </w:rPr>
              <w:t xml:space="preserve">qui est plus tard que la première visite TARV dans </w:t>
            </w:r>
            <w:proofErr w:type="spellStart"/>
            <w:r w:rsidRPr="3189C81A">
              <w:rPr>
                <w:rFonts w:eastAsia="Calibri"/>
                <w:color w:val="000000" w:themeColor="text1"/>
                <w:lang w:val="fr-FR"/>
              </w:rPr>
              <w:t>TableARV</w:t>
            </w:r>
            <w:proofErr w:type="spellEnd"/>
            <w:r w:rsidRPr="3189C81A" w:rsidR="5B5519C6">
              <w:rPr>
                <w:rFonts w:eastAsia="Calibri"/>
                <w:color w:val="000000" w:themeColor="text1"/>
                <w:lang w:val="fr-FR"/>
              </w:rPr>
              <w:t xml:space="preserve"> </w:t>
            </w:r>
            <w:r w:rsidRPr="3189C81A">
              <w:rPr>
                <w:rFonts w:eastAsia="Calibri"/>
                <w:color w:val="000000" w:themeColor="text1"/>
                <w:lang w:val="fr-FR"/>
              </w:rPr>
              <w:t>: ${</w:t>
            </w:r>
            <w:proofErr w:type="spellStart"/>
            <w:r w:rsidRPr="3189C81A">
              <w:rPr>
                <w:rFonts w:eastAsia="Calibri"/>
                <w:color w:val="000000" w:themeColor="text1"/>
                <w:lang w:val="fr-FR"/>
              </w:rPr>
              <w:t>table_ARV_firstEvent.format</w:t>
            </w:r>
            <w:proofErr w:type="spellEnd"/>
            <w:r w:rsidRPr="3189C81A">
              <w:rPr>
                <w:rFonts w:eastAsia="Calibri"/>
                <w:color w:val="000000" w:themeColor="text1"/>
                <w:lang w:val="fr-FR"/>
              </w:rPr>
              <w:t>(DHIS2_DATEFORMAT)}</w:t>
            </w:r>
          </w:p>
        </w:tc>
        <w:tc>
          <w:tcPr>
            <w:tcW w:w="3213" w:type="dxa"/>
            <w:tcMar/>
          </w:tcPr>
          <w:p w:rsidRPr="00C01740" w:rsidR="65741100" w:rsidP="65741100" w:rsidRDefault="65741100" w14:paraId="3B66CEEA" w14:textId="1AF8E7AF">
            <w:pPr>
              <w:spacing w:line="259" w:lineRule="auto"/>
              <w:rPr>
                <w:rFonts w:eastAsia="Calibri"/>
                <w:color w:val="000000" w:themeColor="text1"/>
                <w:lang w:val="fr-FR"/>
              </w:rPr>
            </w:pPr>
          </w:p>
        </w:tc>
        <w:tc>
          <w:tcPr>
            <w:tcW w:w="1682" w:type="dxa"/>
            <w:tcMar/>
          </w:tcPr>
          <w:p w:rsidR="00817592" w:rsidP="04A9E404" w:rsidRDefault="60D88BAD" w14:paraId="3D3DEA01" w14:textId="010F540D">
            <w:pPr>
              <w:spacing w:line="259" w:lineRule="auto"/>
              <w:rPr>
                <w:rFonts w:eastAsia="Calibri"/>
                <w:color w:val="000000" w:themeColor="text1"/>
              </w:rPr>
            </w:pPr>
            <w:r w:rsidRPr="04A9E404">
              <w:rPr>
                <w:rFonts w:eastAsia="Calibri"/>
                <w:color w:val="000000" w:themeColor="text1"/>
              </w:rPr>
              <w:t xml:space="preserve">Warning message </w:t>
            </w:r>
            <w:r w:rsidRPr="04A9E404" w:rsidR="0F308AB9">
              <w:rPr>
                <w:rFonts w:eastAsia="Calibri"/>
                <w:color w:val="000000" w:themeColor="text1"/>
              </w:rPr>
              <w:t>(</w:t>
            </w:r>
            <w:r w:rsidRPr="04A9E404" w:rsidR="4E290928">
              <w:rPr>
                <w:rFonts w:eastAsia="Calibri"/>
                <w:color w:val="000000" w:themeColor="text1"/>
              </w:rPr>
              <w:t xml:space="preserve">no </w:t>
            </w:r>
            <w:r w:rsidRPr="04A9E404" w:rsidR="7CEE5D6D">
              <w:rPr>
                <w:rFonts w:eastAsia="Calibri"/>
                <w:color w:val="000000" w:themeColor="text1"/>
              </w:rPr>
              <w:t>Premier debut ARV event created</w:t>
            </w:r>
            <w:r w:rsidRPr="04A9E404" w:rsidR="0F308AB9">
              <w:rPr>
                <w:rFonts w:eastAsia="Calibri"/>
                <w:color w:val="000000" w:themeColor="text1"/>
              </w:rPr>
              <w:t xml:space="preserve">) </w:t>
            </w:r>
            <w:r w:rsidRPr="04A9E404" w:rsidR="00817592">
              <w:rPr>
                <w:rFonts w:eastAsia="Calibri"/>
                <w:color w:val="000000" w:themeColor="text1"/>
              </w:rPr>
              <w:t>(patient is imported</w:t>
            </w:r>
            <w:r w:rsidRPr="04A9E404" w:rsidR="00EB2B12">
              <w:rPr>
                <w:rFonts w:eastAsia="Calibri"/>
                <w:color w:val="000000" w:themeColor="text1"/>
              </w:rPr>
              <w:t>)</w:t>
            </w:r>
          </w:p>
        </w:tc>
      </w:tr>
      <w:tr w:rsidR="006648BF" w:rsidTr="21F4CE64" w14:paraId="52DC3885" w14:textId="77777777">
        <w:trPr>
          <w:cantSplit/>
        </w:trPr>
        <w:tc>
          <w:tcPr>
            <w:tcW w:w="562" w:type="dxa"/>
            <w:tcMar/>
          </w:tcPr>
          <w:p w:rsidR="00817592" w:rsidP="00BE37B9" w:rsidRDefault="00817592" w14:paraId="1A47D7B9" w14:textId="0C003D1B">
            <w:pPr>
              <w:spacing w:line="259" w:lineRule="auto"/>
              <w:rPr>
                <w:rFonts w:eastAsia="Calibri"/>
                <w:color w:val="000000" w:themeColor="text1"/>
              </w:rPr>
            </w:pPr>
            <w:r w:rsidRPr="5E26735F">
              <w:rPr>
                <w:rFonts w:eastAsia="Calibri"/>
                <w:color w:val="000000" w:themeColor="text1"/>
              </w:rPr>
              <w:t>38</w:t>
            </w:r>
          </w:p>
        </w:tc>
        <w:tc>
          <w:tcPr>
            <w:tcW w:w="2694" w:type="dxa"/>
            <w:tcMar/>
          </w:tcPr>
          <w:p w:rsidR="00817592" w:rsidP="00BE37B9" w:rsidRDefault="00817592" w14:paraId="0E181537" w14:textId="16CC02EC">
            <w:pPr>
              <w:rPr>
                <w:rFonts w:eastAsia="Calibri"/>
                <w:color w:val="000000" w:themeColor="text1"/>
              </w:rPr>
            </w:pPr>
            <w:r w:rsidRPr="5E26735F">
              <w:rPr>
                <w:rFonts w:eastAsia="Calibri"/>
                <w:color w:val="000000" w:themeColor="text1"/>
              </w:rPr>
              <w:t xml:space="preserve">There is one or more record in </w:t>
            </w:r>
            <w:proofErr w:type="spellStart"/>
            <w:r w:rsidRPr="5E26735F">
              <w:rPr>
                <w:rFonts w:eastAsia="Calibri"/>
                <w:color w:val="000000" w:themeColor="text1"/>
              </w:rPr>
              <w:t>Table_ARV</w:t>
            </w:r>
            <w:proofErr w:type="spellEnd"/>
            <w:r w:rsidRPr="5E26735F">
              <w:rPr>
                <w:rFonts w:eastAsia="Calibri"/>
                <w:color w:val="000000" w:themeColor="text1"/>
              </w:rPr>
              <w:t xml:space="preserve">, but </w:t>
            </w:r>
            <w:proofErr w:type="spellStart"/>
            <w:r w:rsidRPr="5E26735F">
              <w:rPr>
                <w:rFonts w:eastAsia="Calibri"/>
                <w:color w:val="000000" w:themeColor="text1"/>
              </w:rPr>
              <w:t>ARVdatedebut</w:t>
            </w:r>
            <w:proofErr w:type="spellEnd"/>
            <w:r w:rsidRPr="5E26735F">
              <w:rPr>
                <w:rFonts w:eastAsia="Calibri"/>
                <w:color w:val="000000" w:themeColor="text1"/>
              </w:rPr>
              <w:t xml:space="preserve"> date in </w:t>
            </w:r>
            <w:proofErr w:type="spellStart"/>
            <w:r w:rsidRPr="5E26735F">
              <w:rPr>
                <w:rFonts w:eastAsia="Calibri"/>
                <w:color w:val="000000" w:themeColor="text1"/>
              </w:rPr>
              <w:t>FileActive</w:t>
            </w:r>
            <w:proofErr w:type="spellEnd"/>
            <w:r w:rsidRPr="5E26735F">
              <w:rPr>
                <w:rFonts w:eastAsia="Calibri"/>
                <w:color w:val="000000" w:themeColor="text1"/>
              </w:rPr>
              <w:t xml:space="preserve"> is missing</w:t>
            </w:r>
            <w:r w:rsidRPr="3D42CFBE" w:rsidR="4E552BF7">
              <w:rPr>
                <w:rFonts w:eastAsia="Calibri"/>
                <w:color w:val="000000" w:themeColor="text1"/>
              </w:rPr>
              <w:t>.</w:t>
            </w:r>
          </w:p>
        </w:tc>
        <w:tc>
          <w:tcPr>
            <w:tcW w:w="3213" w:type="dxa"/>
            <w:tcMar/>
          </w:tcPr>
          <w:p w:rsidR="00817592" w:rsidP="00BE37B9" w:rsidRDefault="65FB29FC" w14:paraId="4CF29767" w14:textId="6AAC58C3">
            <w:pPr>
              <w:rPr>
                <w:rFonts w:eastAsia="Calibri"/>
                <w:color w:val="000000" w:themeColor="text1"/>
              </w:rPr>
            </w:pPr>
            <w:r w:rsidRPr="3189C81A">
              <w:rPr>
                <w:rFonts w:eastAsia="Calibri"/>
                <w:color w:val="000000" w:themeColor="text1"/>
              </w:rPr>
              <w:t>Patient ${</w:t>
            </w:r>
            <w:proofErr w:type="spellStart"/>
            <w:proofErr w:type="gramStart"/>
            <w:r w:rsidRPr="3189C81A">
              <w:rPr>
                <w:rFonts w:eastAsia="Calibri"/>
                <w:color w:val="000000" w:themeColor="text1"/>
              </w:rPr>
              <w:t>this.code</w:t>
            </w:r>
            <w:proofErr w:type="spellEnd"/>
            <w:proofErr w:type="gramEnd"/>
            <w:r w:rsidRPr="3189C81A">
              <w:rPr>
                <w:rFonts w:eastAsia="Calibri"/>
                <w:color w:val="000000" w:themeColor="text1"/>
              </w:rPr>
              <w:t>} has a Table ARV first event: ${</w:t>
            </w:r>
            <w:r w:rsidRPr="3189C81A" w:rsidR="3189C81A">
              <w:rPr>
                <w:rFonts w:eastAsia="Calibri"/>
                <w:color w:val="000000" w:themeColor="text1"/>
              </w:rPr>
              <w:t xml:space="preserve"> </w:t>
            </w:r>
            <w:proofErr w:type="spellStart"/>
            <w:r w:rsidRPr="3189C81A" w:rsidR="3189C81A">
              <w:rPr>
                <w:rFonts w:eastAsia="Calibri"/>
                <w:color w:val="000000" w:themeColor="text1"/>
              </w:rPr>
              <w:t>table_ARV_firstEventDate</w:t>
            </w:r>
            <w:r w:rsidRPr="3189C81A">
              <w:rPr>
                <w:rFonts w:eastAsia="Calibri"/>
                <w:color w:val="000000" w:themeColor="text1"/>
              </w:rPr>
              <w:t>.format</w:t>
            </w:r>
            <w:proofErr w:type="spellEnd"/>
            <w:r w:rsidRPr="3189C81A">
              <w:rPr>
                <w:rFonts w:eastAsia="Calibri"/>
                <w:color w:val="000000" w:themeColor="text1"/>
              </w:rPr>
              <w:t xml:space="preserve">(DHIS2_DATEFORMAT)} but </w:t>
            </w:r>
            <w:proofErr w:type="spellStart"/>
            <w:r w:rsidRPr="3189C81A">
              <w:rPr>
                <w:rFonts w:eastAsia="Calibri"/>
                <w:color w:val="000000" w:themeColor="text1"/>
              </w:rPr>
              <w:t>FileActive</w:t>
            </w:r>
            <w:proofErr w:type="spellEnd"/>
            <w:r w:rsidRPr="3189C81A">
              <w:rPr>
                <w:rFonts w:eastAsia="Calibri"/>
                <w:color w:val="000000" w:themeColor="text1"/>
              </w:rPr>
              <w:t xml:space="preserve"> ARV debut is empty.</w:t>
            </w:r>
          </w:p>
        </w:tc>
        <w:tc>
          <w:tcPr>
            <w:tcW w:w="3213" w:type="dxa"/>
            <w:tcMar/>
          </w:tcPr>
          <w:p w:rsidRPr="00AB3744" w:rsidR="00817592" w:rsidP="00BE37B9" w:rsidRDefault="37CEFFDE" w14:paraId="2D00D361" w14:textId="5B19833D">
            <w:pPr>
              <w:spacing w:line="259" w:lineRule="auto"/>
              <w:rPr>
                <w:rFonts w:eastAsia="Calibri"/>
                <w:color w:val="000000" w:themeColor="text1"/>
                <w:lang w:val="fr-FR"/>
              </w:rPr>
            </w:pPr>
            <w:r w:rsidRPr="3189C81A">
              <w:rPr>
                <w:rFonts w:eastAsia="Calibri"/>
                <w:color w:val="000000" w:themeColor="text1"/>
                <w:lang w:val="fr-FR"/>
              </w:rPr>
              <w:t>Le patient ${</w:t>
            </w:r>
            <w:proofErr w:type="spellStart"/>
            <w:proofErr w:type="gramStart"/>
            <w:r w:rsidRPr="3189C81A">
              <w:rPr>
                <w:rFonts w:eastAsia="Calibri"/>
                <w:color w:val="000000" w:themeColor="text1"/>
                <w:lang w:val="fr-FR"/>
              </w:rPr>
              <w:t>this.code</w:t>
            </w:r>
            <w:proofErr w:type="spellEnd"/>
            <w:proofErr w:type="gramEnd"/>
            <w:r w:rsidRPr="3189C81A">
              <w:rPr>
                <w:rFonts w:eastAsia="Calibri"/>
                <w:color w:val="000000" w:themeColor="text1"/>
                <w:lang w:val="fr-FR"/>
              </w:rPr>
              <w:t xml:space="preserve">} </w:t>
            </w:r>
            <w:r w:rsidRPr="3189C81A" w:rsidR="75A260E0">
              <w:rPr>
                <w:rFonts w:eastAsia="Calibri"/>
                <w:color w:val="000000" w:themeColor="text1"/>
                <w:lang w:val="fr-FR"/>
              </w:rPr>
              <w:t xml:space="preserve">a un </w:t>
            </w:r>
            <w:r w:rsidRPr="3189C81A" w:rsidR="42EB1FDF">
              <w:rPr>
                <w:rFonts w:eastAsia="Calibri"/>
                <w:color w:val="000000" w:themeColor="text1"/>
                <w:lang w:val="fr-FR"/>
              </w:rPr>
              <w:t>premier évènement</w:t>
            </w:r>
            <w:r w:rsidRPr="3189C81A" w:rsidR="75A260E0">
              <w:rPr>
                <w:rFonts w:eastAsia="Calibri"/>
                <w:color w:val="000000" w:themeColor="text1"/>
                <w:lang w:val="fr-FR"/>
              </w:rPr>
              <w:t xml:space="preserve"> </w:t>
            </w:r>
            <w:r w:rsidRPr="3189C81A" w:rsidR="42EB1FDF">
              <w:rPr>
                <w:rFonts w:eastAsia="Calibri"/>
                <w:color w:val="000000" w:themeColor="text1"/>
                <w:lang w:val="fr-FR"/>
              </w:rPr>
              <w:t xml:space="preserve">dans </w:t>
            </w:r>
            <w:proofErr w:type="spellStart"/>
            <w:r w:rsidRPr="3189C81A">
              <w:rPr>
                <w:rFonts w:eastAsia="Calibri"/>
                <w:color w:val="000000" w:themeColor="text1"/>
                <w:lang w:val="fr-FR"/>
              </w:rPr>
              <w:t>Table</w:t>
            </w:r>
            <w:r w:rsidRPr="3189C81A" w:rsidR="42EB1FDF">
              <w:rPr>
                <w:rFonts w:eastAsia="Calibri"/>
                <w:color w:val="000000" w:themeColor="text1"/>
                <w:lang w:val="fr-FR"/>
              </w:rPr>
              <w:t>_</w:t>
            </w:r>
            <w:r w:rsidRPr="3189C81A">
              <w:rPr>
                <w:rFonts w:eastAsia="Calibri"/>
                <w:color w:val="000000" w:themeColor="text1"/>
                <w:lang w:val="fr-FR"/>
              </w:rPr>
              <w:t>ARV</w:t>
            </w:r>
            <w:proofErr w:type="spellEnd"/>
            <w:r w:rsidRPr="3189C81A" w:rsidR="42EB1FDF">
              <w:rPr>
                <w:rFonts w:eastAsia="Calibri"/>
                <w:color w:val="000000" w:themeColor="text1"/>
                <w:lang w:val="fr-FR"/>
              </w:rPr>
              <w:t xml:space="preserve"> (</w:t>
            </w:r>
            <w:r w:rsidRPr="3189C81A">
              <w:rPr>
                <w:rFonts w:eastAsia="Calibri"/>
                <w:color w:val="000000" w:themeColor="text1"/>
                <w:lang w:val="fr-FR"/>
              </w:rPr>
              <w:t>$</w:t>
            </w:r>
            <w:r w:rsidRPr="3189C81A" w:rsidR="3189C81A">
              <w:rPr>
                <w:rFonts w:eastAsia="Calibri"/>
                <w:color w:val="000000" w:themeColor="text1"/>
                <w:lang w:val="fr-FR"/>
              </w:rPr>
              <w:t xml:space="preserve"> </w:t>
            </w:r>
            <w:proofErr w:type="spellStart"/>
            <w:r w:rsidRPr="3189C81A" w:rsidR="3189C81A">
              <w:rPr>
                <w:rFonts w:eastAsia="Calibri"/>
                <w:color w:val="000000" w:themeColor="text1"/>
                <w:lang w:val="fr-FR"/>
              </w:rPr>
              <w:t>table_ARV_firstEventDate</w:t>
            </w:r>
            <w:r w:rsidRPr="3189C81A">
              <w:rPr>
                <w:rFonts w:eastAsia="Calibri"/>
                <w:color w:val="000000" w:themeColor="text1"/>
                <w:lang w:val="fr-FR"/>
              </w:rPr>
              <w:t>.format</w:t>
            </w:r>
            <w:proofErr w:type="spellEnd"/>
            <w:r w:rsidRPr="3189C81A">
              <w:rPr>
                <w:rFonts w:eastAsia="Calibri"/>
                <w:color w:val="000000" w:themeColor="text1"/>
                <w:lang w:val="fr-FR"/>
              </w:rPr>
              <w:t>(DHIS2_DATEFORMAT)}</w:t>
            </w:r>
            <w:r w:rsidRPr="3189C81A" w:rsidR="42EB1FDF">
              <w:rPr>
                <w:rFonts w:eastAsia="Calibri"/>
                <w:color w:val="000000" w:themeColor="text1"/>
                <w:lang w:val="fr-FR"/>
              </w:rPr>
              <w:t>)</w:t>
            </w:r>
            <w:r w:rsidRPr="3189C81A">
              <w:rPr>
                <w:rFonts w:eastAsia="Calibri"/>
                <w:color w:val="000000" w:themeColor="text1"/>
                <w:lang w:val="fr-FR"/>
              </w:rPr>
              <w:t xml:space="preserve"> </w:t>
            </w:r>
            <w:r w:rsidRPr="3189C81A" w:rsidR="42EB1FDF">
              <w:rPr>
                <w:rFonts w:eastAsia="Calibri"/>
                <w:color w:val="000000" w:themeColor="text1"/>
                <w:lang w:val="fr-FR"/>
              </w:rPr>
              <w:t>mais le</w:t>
            </w:r>
            <w:r w:rsidRPr="3189C81A" w:rsidR="47DC3F03">
              <w:rPr>
                <w:rFonts w:eastAsia="Calibri"/>
                <w:color w:val="000000" w:themeColor="text1"/>
                <w:lang w:val="fr-FR"/>
              </w:rPr>
              <w:t xml:space="preserve"> champs </w:t>
            </w:r>
            <w:proofErr w:type="spellStart"/>
            <w:r w:rsidRPr="3189C81A" w:rsidR="47DC3F03">
              <w:rPr>
                <w:rFonts w:eastAsia="Calibri"/>
                <w:color w:val="000000" w:themeColor="text1"/>
                <w:lang w:val="fr-FR"/>
              </w:rPr>
              <w:t>debut</w:t>
            </w:r>
            <w:proofErr w:type="spellEnd"/>
            <w:r w:rsidRPr="3189C81A" w:rsidR="47DC3F03">
              <w:rPr>
                <w:rFonts w:eastAsia="Calibri"/>
                <w:color w:val="000000" w:themeColor="text1"/>
                <w:lang w:val="fr-FR"/>
              </w:rPr>
              <w:t xml:space="preserve"> ARV dans </w:t>
            </w:r>
            <w:proofErr w:type="spellStart"/>
            <w:r w:rsidRPr="3189C81A">
              <w:rPr>
                <w:rFonts w:eastAsia="Calibri"/>
                <w:color w:val="000000" w:themeColor="text1"/>
                <w:lang w:val="fr-FR"/>
              </w:rPr>
              <w:t>FileActive</w:t>
            </w:r>
            <w:proofErr w:type="spellEnd"/>
            <w:r w:rsidRPr="3189C81A">
              <w:rPr>
                <w:rFonts w:eastAsia="Calibri"/>
                <w:color w:val="000000" w:themeColor="text1"/>
                <w:lang w:val="fr-FR"/>
              </w:rPr>
              <w:t xml:space="preserve"> </w:t>
            </w:r>
            <w:r w:rsidRPr="3189C81A" w:rsidR="47DC3F03">
              <w:rPr>
                <w:rFonts w:eastAsia="Calibri"/>
                <w:color w:val="000000" w:themeColor="text1"/>
                <w:lang w:val="fr-FR"/>
              </w:rPr>
              <w:t>est vide</w:t>
            </w:r>
            <w:r w:rsidRPr="3189C81A">
              <w:rPr>
                <w:rFonts w:eastAsia="Calibri"/>
                <w:color w:val="000000" w:themeColor="text1"/>
                <w:lang w:val="fr-FR"/>
              </w:rPr>
              <w:t>.</w:t>
            </w:r>
          </w:p>
        </w:tc>
        <w:tc>
          <w:tcPr>
            <w:tcW w:w="3213" w:type="dxa"/>
            <w:tcMar/>
          </w:tcPr>
          <w:p w:rsidRPr="00AB3744" w:rsidR="65741100" w:rsidP="65741100" w:rsidRDefault="65741100" w14:paraId="20616D78" w14:textId="0C3EE45B">
            <w:pPr>
              <w:spacing w:line="259" w:lineRule="auto"/>
              <w:rPr>
                <w:rFonts w:eastAsia="Calibri"/>
                <w:color w:val="000000" w:themeColor="text1"/>
                <w:lang w:val="fr-FR"/>
              </w:rPr>
            </w:pPr>
          </w:p>
        </w:tc>
        <w:tc>
          <w:tcPr>
            <w:tcW w:w="1682" w:type="dxa"/>
            <w:tcMar/>
          </w:tcPr>
          <w:p w:rsidR="00817592" w:rsidP="00BE37B9" w:rsidRDefault="00817592" w14:paraId="11A71BA5" w14:textId="264F3C9D">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2319BF27" w14:textId="77777777">
        <w:trPr>
          <w:cantSplit/>
        </w:trPr>
        <w:tc>
          <w:tcPr>
            <w:tcW w:w="562" w:type="dxa"/>
            <w:tcMar/>
          </w:tcPr>
          <w:p w:rsidR="00817592" w:rsidP="57E39408" w:rsidRDefault="00817592" w14:paraId="6F356896" w14:textId="4F38A380">
            <w:pPr>
              <w:spacing w:line="259" w:lineRule="auto"/>
              <w:rPr>
                <w:rFonts w:eastAsia="Calibri"/>
                <w:color w:val="000000" w:themeColor="text1"/>
              </w:rPr>
            </w:pPr>
            <w:r w:rsidRPr="57E39408">
              <w:rPr>
                <w:rFonts w:eastAsia="Calibri"/>
                <w:color w:val="000000" w:themeColor="text1"/>
              </w:rPr>
              <w:t>39</w:t>
            </w:r>
          </w:p>
        </w:tc>
        <w:tc>
          <w:tcPr>
            <w:tcW w:w="2694" w:type="dxa"/>
            <w:tcMar/>
          </w:tcPr>
          <w:p w:rsidR="00817592" w:rsidP="57E39408" w:rsidRDefault="00817592" w14:paraId="5A31C257" w14:textId="4A4BCE66">
            <w:pPr>
              <w:rPr>
                <w:rFonts w:eastAsia="Calibri"/>
                <w:color w:val="000000" w:themeColor="text1"/>
              </w:rPr>
            </w:pPr>
            <w:r w:rsidRPr="57E39408">
              <w:rPr>
                <w:rFonts w:eastAsia="Calibri"/>
                <w:color w:val="000000" w:themeColor="text1"/>
              </w:rPr>
              <w:t>Patient with empty code</w:t>
            </w:r>
          </w:p>
        </w:tc>
        <w:tc>
          <w:tcPr>
            <w:tcW w:w="3213" w:type="dxa"/>
            <w:tcMar/>
          </w:tcPr>
          <w:p w:rsidR="00817592" w:rsidP="57E39408" w:rsidRDefault="00817592" w14:paraId="69F8112B" w14:textId="124C58E4">
            <w:pPr>
              <w:rPr>
                <w:rFonts w:eastAsia="Calibri"/>
                <w:color w:val="000000" w:themeColor="text1"/>
              </w:rPr>
            </w:pPr>
            <w:r w:rsidRPr="57E39408">
              <w:rPr>
                <w:rFonts w:eastAsia="Calibri"/>
                <w:color w:val="000000" w:themeColor="text1"/>
              </w:rPr>
              <w:t>Patient with empty patient code. Check the row number ${</w:t>
            </w:r>
            <w:proofErr w:type="spellStart"/>
            <w:r w:rsidRPr="57E39408">
              <w:rPr>
                <w:rFonts w:eastAsia="Calibri"/>
                <w:color w:val="000000" w:themeColor="text1"/>
              </w:rPr>
              <w:t>row_number</w:t>
            </w:r>
            <w:proofErr w:type="spellEnd"/>
            <w:r w:rsidRPr="57E39408">
              <w:rPr>
                <w:rFonts w:eastAsia="Calibri"/>
                <w:color w:val="000000" w:themeColor="text1"/>
              </w:rPr>
              <w:t xml:space="preserve"> + 1} in the ${CURRENT_TABLE} table</w:t>
            </w:r>
          </w:p>
        </w:tc>
        <w:tc>
          <w:tcPr>
            <w:tcW w:w="3213" w:type="dxa"/>
            <w:tcMar/>
          </w:tcPr>
          <w:p w:rsidRPr="003140A3" w:rsidR="00817592" w:rsidP="57E39408" w:rsidRDefault="00EE590D" w14:paraId="5EE003F3" w14:textId="5B090BE9">
            <w:pPr>
              <w:spacing w:line="259" w:lineRule="auto"/>
              <w:rPr>
                <w:color w:val="000000" w:themeColor="text1"/>
                <w:lang w:val="fr-FR"/>
              </w:rPr>
            </w:pPr>
            <w:r w:rsidRPr="003140A3">
              <w:rPr>
                <w:color w:val="000000" w:themeColor="text1"/>
                <w:lang w:val="fr-FR"/>
              </w:rPr>
              <w:t xml:space="preserve">Patient avec </w:t>
            </w:r>
            <w:r>
              <w:rPr>
                <w:rFonts w:eastAsia="Calibri"/>
                <w:color w:val="000000" w:themeColor="text1"/>
                <w:lang w:val="fr-FR"/>
              </w:rPr>
              <w:t xml:space="preserve">un champs </w:t>
            </w:r>
            <w:r w:rsidRPr="003140A3">
              <w:rPr>
                <w:color w:val="000000" w:themeColor="text1"/>
                <w:lang w:val="fr-FR"/>
              </w:rPr>
              <w:t>code patient</w:t>
            </w:r>
            <w:r>
              <w:rPr>
                <w:rFonts w:eastAsia="Calibri"/>
                <w:color w:val="000000" w:themeColor="text1"/>
                <w:lang w:val="fr-FR"/>
              </w:rPr>
              <w:t xml:space="preserve"> vide</w:t>
            </w:r>
            <w:r w:rsidRPr="003140A3">
              <w:rPr>
                <w:color w:val="000000" w:themeColor="text1"/>
                <w:lang w:val="fr-FR"/>
              </w:rPr>
              <w:t>. Veuillez consulter la ligne ${</w:t>
            </w:r>
            <w:proofErr w:type="spellStart"/>
            <w:r w:rsidRPr="003140A3">
              <w:rPr>
                <w:color w:val="000000" w:themeColor="text1"/>
                <w:lang w:val="fr-FR"/>
              </w:rPr>
              <w:t>row_number</w:t>
            </w:r>
            <w:proofErr w:type="spellEnd"/>
            <w:r w:rsidRPr="003140A3">
              <w:rPr>
                <w:color w:val="000000" w:themeColor="text1"/>
                <w:lang w:val="fr-FR"/>
              </w:rPr>
              <w:t xml:space="preserve"> + 1} </w:t>
            </w:r>
            <w:r>
              <w:rPr>
                <w:rFonts w:eastAsia="Calibri"/>
                <w:color w:val="000000" w:themeColor="text1"/>
                <w:lang w:val="fr-FR"/>
              </w:rPr>
              <w:t xml:space="preserve">dans la table </w:t>
            </w:r>
            <w:r w:rsidRPr="003140A3">
              <w:rPr>
                <w:color w:val="000000" w:themeColor="text1"/>
                <w:lang w:val="fr-FR"/>
              </w:rPr>
              <w:t>${CURRENT_TABLE}</w:t>
            </w:r>
          </w:p>
        </w:tc>
        <w:tc>
          <w:tcPr>
            <w:tcW w:w="3213" w:type="dxa"/>
            <w:tcMar/>
          </w:tcPr>
          <w:p w:rsidR="65741100" w:rsidP="65741100" w:rsidRDefault="65741100" w14:paraId="274CFE68" w14:textId="617610BD">
            <w:pPr>
              <w:spacing w:line="259" w:lineRule="auto"/>
              <w:rPr>
                <w:rFonts w:eastAsia="Calibri"/>
                <w:color w:val="000000" w:themeColor="text1"/>
                <w:lang w:val="fr-FR"/>
              </w:rPr>
            </w:pPr>
          </w:p>
        </w:tc>
        <w:tc>
          <w:tcPr>
            <w:tcW w:w="1682" w:type="dxa"/>
            <w:tcMar/>
          </w:tcPr>
          <w:p w:rsidR="00817592" w:rsidP="57E39408" w:rsidRDefault="00817592" w14:paraId="1E5DD363" w14:textId="3B360599">
            <w:pPr>
              <w:spacing w:line="259" w:lineRule="auto"/>
              <w:rPr>
                <w:rFonts w:eastAsia="Calibri"/>
                <w:color w:val="000000" w:themeColor="text1"/>
              </w:rPr>
            </w:pPr>
            <w:r w:rsidRPr="31CDD552">
              <w:rPr>
                <w:rFonts w:eastAsia="Calibri"/>
                <w:color w:val="000000" w:themeColor="text1"/>
              </w:rPr>
              <w:t xml:space="preserve">Error </w:t>
            </w:r>
            <w:r w:rsidRPr="31CDD552" w:rsidR="003D7BC5">
              <w:rPr>
                <w:rFonts w:eastAsia="Calibri"/>
                <w:color w:val="000000" w:themeColor="text1"/>
              </w:rPr>
              <w:t xml:space="preserve">log </w:t>
            </w:r>
            <w:r w:rsidRPr="31CDD552">
              <w:rPr>
                <w:rFonts w:eastAsia="Calibri"/>
                <w:color w:val="000000" w:themeColor="text1"/>
              </w:rPr>
              <w:t xml:space="preserve">+ </w:t>
            </w:r>
            <w:r w:rsidRPr="31CDD552">
              <w:rPr>
                <w:rFonts w:eastAsia="Calibri"/>
                <w:b/>
                <w:bCs/>
                <w:color w:val="000000" w:themeColor="text1"/>
              </w:rPr>
              <w:t>not import patient</w:t>
            </w:r>
          </w:p>
        </w:tc>
      </w:tr>
      <w:tr w:rsidR="006648BF" w:rsidTr="21F4CE64" w14:paraId="7999C1FB" w14:textId="77777777">
        <w:trPr>
          <w:cantSplit/>
        </w:trPr>
        <w:tc>
          <w:tcPr>
            <w:tcW w:w="562" w:type="dxa"/>
            <w:tcMar/>
          </w:tcPr>
          <w:p w:rsidR="3D42CFBE" w:rsidP="3D42CFBE" w:rsidRDefault="3D42CFBE" w14:paraId="156C5760" w14:textId="0E062E62">
            <w:pPr>
              <w:spacing w:line="259" w:lineRule="auto"/>
              <w:rPr>
                <w:rFonts w:eastAsia="Calibri"/>
                <w:color w:val="000000" w:themeColor="text1"/>
              </w:rPr>
            </w:pPr>
            <w:r w:rsidRPr="3D42CFBE">
              <w:rPr>
                <w:rFonts w:eastAsia="Calibri"/>
                <w:color w:val="000000" w:themeColor="text1"/>
              </w:rPr>
              <w:lastRenderedPageBreak/>
              <w:t>40</w:t>
            </w:r>
          </w:p>
        </w:tc>
        <w:tc>
          <w:tcPr>
            <w:tcW w:w="2694" w:type="dxa"/>
            <w:tcMar/>
          </w:tcPr>
          <w:p w:rsidR="3D42CFBE" w:rsidP="3D42CFBE" w:rsidRDefault="3D42CFBE" w14:paraId="638A34D2" w14:textId="5D7C3CF9">
            <w:pPr>
              <w:rPr>
                <w:rFonts w:eastAsia="Calibri"/>
                <w:color w:val="000000" w:themeColor="text1"/>
              </w:rPr>
            </w:pPr>
            <w:proofErr w:type="spellStart"/>
            <w:r w:rsidRPr="3D42CFBE">
              <w:rPr>
                <w:rFonts w:eastAsia="Calibri"/>
                <w:color w:val="000000" w:themeColor="text1"/>
              </w:rPr>
              <w:t>ARVdatedebut</w:t>
            </w:r>
            <w:proofErr w:type="spellEnd"/>
            <w:r w:rsidRPr="3D42CFBE">
              <w:rPr>
                <w:rFonts w:eastAsia="Calibri"/>
                <w:color w:val="000000" w:themeColor="text1"/>
              </w:rPr>
              <w:t xml:space="preserve"> is below the event threshold (1950)</w:t>
            </w:r>
          </w:p>
        </w:tc>
        <w:tc>
          <w:tcPr>
            <w:tcW w:w="3213" w:type="dxa"/>
            <w:tcMar/>
          </w:tcPr>
          <w:p w:rsidR="3D42CFBE" w:rsidP="3D42CFBE" w:rsidRDefault="3D42CFBE" w14:paraId="317018BA" w14:textId="3F9D320D">
            <w:pPr>
              <w:rPr>
                <w:rFonts w:eastAsia="Calibri"/>
                <w:color w:val="000000" w:themeColor="text1"/>
              </w:rPr>
            </w:pPr>
            <w:r w:rsidRPr="3D42CFBE">
              <w:rPr>
                <w:rFonts w:eastAsia="Calibri"/>
                <w:color w:val="000000" w:themeColor="text1"/>
              </w:rPr>
              <w:t>Patient ${</w:t>
            </w:r>
            <w:proofErr w:type="spellStart"/>
            <w:r w:rsidRPr="3D42CFBE">
              <w:rPr>
                <w:rFonts w:eastAsia="Calibri"/>
                <w:color w:val="000000" w:themeColor="text1"/>
              </w:rPr>
              <w:t>codepatient</w:t>
            </w:r>
            <w:proofErr w:type="spellEnd"/>
            <w:r w:rsidRPr="3D42CFBE">
              <w:rPr>
                <w:rFonts w:eastAsia="Calibri"/>
                <w:color w:val="000000" w:themeColor="text1"/>
              </w:rPr>
              <w:t xml:space="preserve">} has a </w:t>
            </w:r>
            <w:proofErr w:type="spellStart"/>
            <w:r w:rsidRPr="3D42CFBE">
              <w:rPr>
                <w:rFonts w:eastAsia="Calibri"/>
                <w:color w:val="000000" w:themeColor="text1"/>
              </w:rPr>
              <w:t>ARVdatedebut</w:t>
            </w:r>
            <w:proofErr w:type="spellEnd"/>
            <w:r w:rsidRPr="3D42CFBE">
              <w:rPr>
                <w:rFonts w:eastAsia="Calibri"/>
                <w:color w:val="000000" w:themeColor="text1"/>
              </w:rPr>
              <w:t xml:space="preserve"> date with an unexpected DATE ${</w:t>
            </w:r>
            <w:proofErr w:type="spellStart"/>
            <w:proofErr w:type="gramStart"/>
            <w:r w:rsidRPr="3D42CFBE">
              <w:rPr>
                <w:rFonts w:eastAsia="Calibri"/>
                <w:color w:val="000000" w:themeColor="text1"/>
              </w:rPr>
              <w:t>patient.ARVdatedebut</w:t>
            </w:r>
            <w:proofErr w:type="spellEnd"/>
            <w:proofErr w:type="gramEnd"/>
            <w:r w:rsidRPr="3D42CFBE">
              <w:rPr>
                <w:rFonts w:eastAsia="Calibri"/>
                <w:color w:val="000000" w:themeColor="text1"/>
              </w:rPr>
              <w:t>}. Check the row number ${</w:t>
            </w:r>
            <w:proofErr w:type="spellStart"/>
            <w:r w:rsidRPr="3D42CFBE">
              <w:rPr>
                <w:rFonts w:eastAsia="Calibri"/>
                <w:color w:val="000000" w:themeColor="text1"/>
              </w:rPr>
              <w:t>row_number</w:t>
            </w:r>
            <w:proofErr w:type="spellEnd"/>
            <w:r w:rsidRPr="3D42CFBE">
              <w:rPr>
                <w:rFonts w:eastAsia="Calibri"/>
                <w:color w:val="000000" w:themeColor="text1"/>
              </w:rPr>
              <w:t xml:space="preserve"> + 1} in the ${CURRENT_TABLE} table</w:t>
            </w:r>
          </w:p>
        </w:tc>
        <w:tc>
          <w:tcPr>
            <w:tcW w:w="3213" w:type="dxa"/>
            <w:tcMar/>
          </w:tcPr>
          <w:p w:rsidR="3D42CFBE" w:rsidP="3D42CFBE" w:rsidRDefault="3D42CFBE" w14:paraId="41727B3E" w14:textId="29063801">
            <w:pPr>
              <w:spacing w:line="259" w:lineRule="auto"/>
              <w:rPr>
                <w:rFonts w:eastAsia="Calibri"/>
                <w:color w:val="000000" w:themeColor="text1"/>
                <w:lang w:val="fr-FR"/>
              </w:rPr>
            </w:pPr>
            <w:r w:rsidRPr="3D42CFBE">
              <w:rPr>
                <w:rFonts w:eastAsia="Calibri"/>
                <w:color w:val="000000" w:themeColor="text1"/>
                <w:lang w:val="fr-FR"/>
              </w:rPr>
              <w:t>Le patient ${</w:t>
            </w:r>
            <w:proofErr w:type="spellStart"/>
            <w:r w:rsidRPr="3D42CFBE">
              <w:rPr>
                <w:rFonts w:eastAsia="Calibri"/>
                <w:color w:val="000000" w:themeColor="text1"/>
                <w:lang w:val="fr-FR"/>
              </w:rPr>
              <w:t>codepatient</w:t>
            </w:r>
            <w:proofErr w:type="spellEnd"/>
            <w:r w:rsidRPr="3D42CFBE">
              <w:rPr>
                <w:rFonts w:eastAsia="Calibri"/>
                <w:color w:val="000000" w:themeColor="text1"/>
                <w:lang w:val="fr-FR"/>
              </w:rPr>
              <w:t xml:space="preserve">} a un </w:t>
            </w:r>
            <w:proofErr w:type="spellStart"/>
            <w:r w:rsidRPr="3D42CFBE">
              <w:rPr>
                <w:rFonts w:eastAsia="Calibri"/>
                <w:color w:val="000000" w:themeColor="text1"/>
                <w:lang w:val="fr-FR"/>
              </w:rPr>
              <w:t>ARVdatedebut</w:t>
            </w:r>
            <w:proofErr w:type="spellEnd"/>
            <w:r w:rsidRPr="3D42CFBE">
              <w:rPr>
                <w:rFonts w:eastAsia="Calibri"/>
                <w:color w:val="000000" w:themeColor="text1"/>
                <w:lang w:val="fr-FR"/>
              </w:rPr>
              <w:t xml:space="preserv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3213" w:type="dxa"/>
            <w:tcMar/>
          </w:tcPr>
          <w:p w:rsidR="3D42CFBE" w:rsidP="3D42CFBE" w:rsidRDefault="3D42CFBE" w14:paraId="3A505A73" w14:textId="2B94B769">
            <w:pPr>
              <w:spacing w:line="259" w:lineRule="auto"/>
              <w:rPr>
                <w:rFonts w:eastAsia="Calibri"/>
                <w:color w:val="000000" w:themeColor="text1"/>
                <w:lang w:val="fr-FR"/>
              </w:rPr>
            </w:pPr>
            <w:proofErr w:type="spellStart"/>
            <w:r w:rsidRPr="3D42CFBE">
              <w:rPr>
                <w:rFonts w:eastAsia="Calibri"/>
                <w:color w:val="000000" w:themeColor="text1"/>
                <w:lang w:val="fr-FR"/>
              </w:rPr>
              <w:t>Debut</w:t>
            </w:r>
            <w:proofErr w:type="spellEnd"/>
            <w:r w:rsidRPr="3D42CFBE">
              <w:rPr>
                <w:rFonts w:eastAsia="Calibri"/>
                <w:color w:val="000000" w:themeColor="text1"/>
                <w:lang w:val="fr-FR"/>
              </w:rPr>
              <w:t xml:space="preserve"> date avec une DATE inattendu : ${</w:t>
            </w:r>
            <w:proofErr w:type="spellStart"/>
            <w:proofErr w:type="gramStart"/>
            <w:r w:rsidRPr="3D42CFBE">
              <w:rPr>
                <w:rFonts w:eastAsia="Calibri"/>
                <w:color w:val="000000" w:themeColor="text1"/>
                <w:lang w:val="fr-FR"/>
              </w:rPr>
              <w:t>patient.ARVdatedebut</w:t>
            </w:r>
            <w:proofErr w:type="spellEnd"/>
            <w:proofErr w:type="gramEnd"/>
            <w:r w:rsidRPr="3D42CFBE">
              <w:rPr>
                <w:rFonts w:eastAsia="Calibri"/>
                <w:color w:val="000000" w:themeColor="text1"/>
                <w:lang w:val="fr-FR"/>
              </w:rPr>
              <w:t>}. Veuillez consulter la ligne ${</w:t>
            </w:r>
            <w:proofErr w:type="spellStart"/>
            <w:r w:rsidRPr="3D42CFBE">
              <w:rPr>
                <w:rFonts w:eastAsia="Calibri"/>
                <w:color w:val="000000" w:themeColor="text1"/>
                <w:lang w:val="fr-FR"/>
              </w:rPr>
              <w:t>row_number</w:t>
            </w:r>
            <w:proofErr w:type="spellEnd"/>
            <w:r w:rsidRPr="3D42CFBE">
              <w:rPr>
                <w:rFonts w:eastAsia="Calibri"/>
                <w:color w:val="000000" w:themeColor="text1"/>
                <w:lang w:val="fr-FR"/>
              </w:rPr>
              <w:t xml:space="preserve"> + 1} dans la table ${CURRENT_TABLE}</w:t>
            </w:r>
          </w:p>
        </w:tc>
        <w:tc>
          <w:tcPr>
            <w:tcW w:w="1682" w:type="dxa"/>
            <w:tcMar/>
          </w:tcPr>
          <w:p w:rsidR="4E552BF7" w:rsidP="3D42CFBE" w:rsidRDefault="00817592" w14:paraId="21AD5C25" w14:textId="5E126214">
            <w:pPr>
              <w:spacing w:line="259" w:lineRule="auto"/>
              <w:rPr>
                <w:rFonts w:eastAsia="Calibri"/>
                <w:color w:val="000000" w:themeColor="text1"/>
              </w:rPr>
            </w:pPr>
            <w:r w:rsidRPr="04A9E404">
              <w:rPr>
                <w:rFonts w:eastAsia="Calibri"/>
                <w:color w:val="000000" w:themeColor="text1"/>
              </w:rPr>
              <w:t>Warning message (patient is imported)</w:t>
            </w:r>
          </w:p>
        </w:tc>
      </w:tr>
      <w:tr w:rsidR="006648BF" w:rsidTr="21F4CE64" w14:paraId="1F000A82" w14:textId="77777777">
        <w:trPr>
          <w:cantSplit/>
        </w:trPr>
        <w:tc>
          <w:tcPr>
            <w:tcW w:w="562" w:type="dxa"/>
            <w:tcMar/>
          </w:tcPr>
          <w:p w:rsidR="3D42CFBE" w:rsidP="3D42CFBE" w:rsidRDefault="3D42CFBE" w14:paraId="01186385" w14:textId="7A980051">
            <w:pPr>
              <w:spacing w:line="259" w:lineRule="auto"/>
              <w:rPr>
                <w:rFonts w:eastAsia="Calibri"/>
                <w:color w:val="000000" w:themeColor="text1"/>
              </w:rPr>
            </w:pPr>
            <w:r w:rsidRPr="3D42CFBE">
              <w:rPr>
                <w:rFonts w:eastAsia="Calibri"/>
                <w:color w:val="000000" w:themeColor="text1"/>
              </w:rPr>
              <w:t>41</w:t>
            </w:r>
          </w:p>
        </w:tc>
        <w:tc>
          <w:tcPr>
            <w:tcW w:w="2694" w:type="dxa"/>
            <w:tcMar/>
          </w:tcPr>
          <w:p w:rsidR="3D42CFBE" w:rsidP="3D42CFBE" w:rsidRDefault="3D42CFBE" w14:paraId="3A163498" w14:textId="755CE644">
            <w:pPr>
              <w:rPr>
                <w:rFonts w:eastAsia="Calibri"/>
                <w:color w:val="000000" w:themeColor="text1"/>
              </w:rPr>
            </w:pPr>
            <w:r w:rsidRPr="3D42CFBE">
              <w:rPr>
                <w:rFonts w:eastAsia="Calibri"/>
                <w:color w:val="000000" w:themeColor="text1"/>
              </w:rPr>
              <w:t>Patient has more PTME admissions (date debut/fins) than pregnancies (in FEMME_ENCEINTE table).</w:t>
            </w:r>
          </w:p>
        </w:tc>
        <w:tc>
          <w:tcPr>
            <w:tcW w:w="3213" w:type="dxa"/>
            <w:tcMar/>
          </w:tcPr>
          <w:p w:rsidR="3D42CFBE" w:rsidP="1D1A7013" w:rsidRDefault="7EC3011E" w14:paraId="67CEA89C" w14:textId="46EF2827">
            <w:pPr>
              <w:rPr>
                <w:rFonts w:eastAsia="Calibri"/>
                <w:color w:val="000000" w:themeColor="text1"/>
              </w:rPr>
            </w:pPr>
            <w:r w:rsidRPr="21F4CE64" w:rsidR="7EC3011E">
              <w:rPr>
                <w:rFonts w:eastAsia="Calibri"/>
                <w:color w:val="000000" w:themeColor="text1" w:themeTint="FF" w:themeShade="FF"/>
              </w:rPr>
              <w:t>Patient ${</w:t>
            </w:r>
            <w:proofErr w:type="spellStart"/>
            <w:r w:rsidRPr="21F4CE64" w:rsidR="7EC3011E">
              <w:rPr>
                <w:rFonts w:eastAsia="Calibri"/>
                <w:color w:val="000000" w:themeColor="text1" w:themeTint="FF" w:themeShade="FF"/>
              </w:rPr>
              <w:t>this.code</w:t>
            </w:r>
            <w:proofErr w:type="spellEnd"/>
            <w:r w:rsidRPr="21F4CE64" w:rsidR="7EC3011E">
              <w:rPr>
                <w:rFonts w:eastAsia="Calibri"/>
                <w:color w:val="000000" w:themeColor="text1" w:themeTint="FF" w:themeShade="FF"/>
              </w:rPr>
              <w:t>} has more PTME admissions [${</w:t>
            </w:r>
            <w:proofErr w:type="spellStart"/>
            <w:r w:rsidRPr="21F4CE64" w:rsidR="7EC3011E">
              <w:rPr>
                <w:rFonts w:eastAsia="Calibri"/>
                <w:color w:val="000000" w:themeColor="text1" w:themeTint="FF" w:themeShade="FF"/>
              </w:rPr>
              <w:t>datedebuts.length</w:t>
            </w:r>
            <w:proofErr w:type="spellEnd"/>
            <w:r w:rsidRPr="21F4CE64" w:rsidR="7EC3011E">
              <w:rPr>
                <w:rFonts w:eastAsia="Calibri"/>
                <w:color w:val="000000" w:themeColor="text1" w:themeTint="FF" w:themeShade="FF"/>
              </w:rPr>
              <w:t>}] (ADMISSION_DETAIL table) than pregnancies [${</w:t>
            </w:r>
            <w:proofErr w:type="spellStart"/>
            <w:r w:rsidRPr="21F4CE64" w:rsidR="7EC3011E">
              <w:rPr>
                <w:rFonts w:eastAsia="Calibri"/>
                <w:color w:val="000000" w:themeColor="text1" w:themeTint="FF" w:themeShade="FF"/>
              </w:rPr>
              <w:t>enrollmentDates.length</w:t>
            </w:r>
            <w:proofErr w:type="spellEnd"/>
            <w:r w:rsidRPr="21F4CE64" w:rsidR="7EC3011E">
              <w:rPr>
                <w:rFonts w:eastAsia="Calibri"/>
                <w:color w:val="000000" w:themeColor="text1" w:themeTint="FF" w:themeShade="FF"/>
              </w:rPr>
              <w:t xml:space="preserve">}] (FEMME_ENCEINTE table). </w:t>
            </w:r>
            <w:r w:rsidRPr="21F4CE64" w:rsidR="43ABF963">
              <w:rPr>
                <w:rFonts w:eastAsia="Calibri"/>
                <w:color w:val="000000" w:themeColor="text1" w:themeTint="FF" w:themeShade="FF"/>
              </w:rPr>
              <w:t xml:space="preserve"> The missed admission dates are: ${</w:t>
            </w:r>
            <w:proofErr w:type="spellStart"/>
            <w:r w:rsidRPr="21F4CE64" w:rsidR="43ABF963">
              <w:rPr>
                <w:rFonts w:eastAsia="Calibri"/>
                <w:color w:val="000000" w:themeColor="text1" w:themeTint="FF" w:themeShade="FF"/>
              </w:rPr>
              <w:t>difference_datedebut</w:t>
            </w:r>
            <w:proofErr w:type="spellEnd"/>
            <w:r w:rsidRPr="21F4CE64" w:rsidR="43ABF963">
              <w:rPr>
                <w:rFonts w:eastAsia="Calibri"/>
                <w:color w:val="000000" w:themeColor="text1" w:themeTint="FF" w:themeShade="FF"/>
              </w:rPr>
              <w:t>}</w:t>
            </w:r>
          </w:p>
        </w:tc>
        <w:tc>
          <w:tcPr>
            <w:tcW w:w="3213" w:type="dxa"/>
            <w:tcMar/>
          </w:tcPr>
          <w:p w:rsidRPr="009647EE" w:rsidR="3D42CFBE" w:rsidP="3D42CFBE" w:rsidRDefault="297CFF6A" w14:paraId="3AB866F7" w14:textId="2384FA5F">
            <w:pPr>
              <w:spacing w:line="259" w:lineRule="auto"/>
              <w:rPr>
                <w:rFonts w:eastAsia="Calibri"/>
                <w:color w:val="000000" w:themeColor="text1"/>
                <w:lang w:val="fr-FR"/>
              </w:rPr>
            </w:pPr>
            <w:r w:rsidRPr="21F4CE64" w:rsidR="297CFF6A">
              <w:rPr>
                <w:rFonts w:eastAsia="Calibri"/>
                <w:color w:val="000000" w:themeColor="text1" w:themeTint="FF" w:themeShade="FF"/>
                <w:lang w:val="fr-FR"/>
              </w:rPr>
              <w:t>Le patient ${</w:t>
            </w:r>
            <w:proofErr w:type="spellStart"/>
            <w:r w:rsidRPr="21F4CE64" w:rsidR="297CFF6A">
              <w:rPr>
                <w:rFonts w:eastAsia="Calibri"/>
                <w:color w:val="000000" w:themeColor="text1" w:themeTint="FF" w:themeShade="FF"/>
                <w:lang w:val="fr-FR"/>
              </w:rPr>
              <w:t>this.code</w:t>
            </w:r>
            <w:proofErr w:type="spellEnd"/>
            <w:r w:rsidRPr="21F4CE64" w:rsidR="297CFF6A">
              <w:rPr>
                <w:rFonts w:eastAsia="Calibri"/>
                <w:color w:val="000000" w:themeColor="text1" w:themeTint="FF" w:themeShade="FF"/>
                <w:lang w:val="fr-FR"/>
              </w:rPr>
              <w:t xml:space="preserve">} </w:t>
            </w:r>
            <w:r w:rsidRPr="21F4CE64" w:rsidR="6E75068E">
              <w:rPr>
                <w:rFonts w:eastAsia="Calibri"/>
                <w:color w:val="000000" w:themeColor="text1" w:themeTint="FF" w:themeShade="FF"/>
                <w:lang w:val="fr-FR"/>
              </w:rPr>
              <w:t>a plus d’admissions PTME (</w:t>
            </w:r>
            <w:r w:rsidRPr="21F4CE64" w:rsidR="297CFF6A">
              <w:rPr>
                <w:rFonts w:eastAsia="Calibri"/>
                <w:color w:val="000000" w:themeColor="text1" w:themeTint="FF" w:themeShade="FF"/>
                <w:lang w:val="fr-FR"/>
              </w:rPr>
              <w:t>[${</w:t>
            </w:r>
            <w:proofErr w:type="spellStart"/>
            <w:r w:rsidRPr="21F4CE64" w:rsidR="297CFF6A">
              <w:rPr>
                <w:rFonts w:eastAsia="Calibri"/>
                <w:color w:val="000000" w:themeColor="text1" w:themeTint="FF" w:themeShade="FF"/>
                <w:lang w:val="fr-FR"/>
              </w:rPr>
              <w:t>datedebuts.length</w:t>
            </w:r>
            <w:proofErr w:type="spellEnd"/>
            <w:r w:rsidRPr="21F4CE64" w:rsidR="297CFF6A">
              <w:rPr>
                <w:rFonts w:eastAsia="Calibri"/>
                <w:color w:val="000000" w:themeColor="text1" w:themeTint="FF" w:themeShade="FF"/>
                <w:lang w:val="fr-FR"/>
              </w:rPr>
              <w:t>}]</w:t>
            </w:r>
            <w:r w:rsidRPr="21F4CE64" w:rsidR="6E75068E">
              <w:rPr>
                <w:rFonts w:eastAsia="Calibri"/>
                <w:color w:val="000000" w:themeColor="text1" w:themeTint="FF" w:themeShade="FF"/>
                <w:lang w:val="fr-FR"/>
              </w:rPr>
              <w:t>)</w:t>
            </w:r>
            <w:r w:rsidRPr="21F4CE64" w:rsidR="297CFF6A">
              <w:rPr>
                <w:rFonts w:eastAsia="Calibri"/>
                <w:color w:val="000000" w:themeColor="text1" w:themeTint="FF" w:themeShade="FF"/>
                <w:lang w:val="fr-FR"/>
              </w:rPr>
              <w:t xml:space="preserve"> </w:t>
            </w:r>
            <w:r w:rsidRPr="21F4CE64" w:rsidR="6E75068E">
              <w:rPr>
                <w:rFonts w:eastAsia="Calibri"/>
                <w:color w:val="000000" w:themeColor="text1" w:themeTint="FF" w:themeShade="FF"/>
                <w:lang w:val="fr-FR"/>
              </w:rPr>
              <w:t xml:space="preserve">dans </w:t>
            </w:r>
            <w:r w:rsidRPr="21F4CE64" w:rsidR="43622870">
              <w:rPr>
                <w:rFonts w:eastAsia="Calibri"/>
                <w:color w:val="000000" w:themeColor="text1" w:themeTint="FF" w:themeShade="FF"/>
                <w:lang w:val="fr-FR"/>
              </w:rPr>
              <w:t xml:space="preserve">la table </w:t>
            </w:r>
            <w:r w:rsidRPr="21F4CE64" w:rsidR="297CFF6A">
              <w:rPr>
                <w:rFonts w:eastAsia="Calibri"/>
                <w:color w:val="000000" w:themeColor="text1" w:themeTint="FF" w:themeShade="FF"/>
                <w:lang w:val="fr-FR"/>
              </w:rPr>
              <w:t xml:space="preserve">ADMISSION_DETAIL </w:t>
            </w:r>
            <w:r w:rsidRPr="21F4CE64" w:rsidR="43622870">
              <w:rPr>
                <w:rFonts w:eastAsia="Calibri"/>
                <w:color w:val="000000" w:themeColor="text1" w:themeTint="FF" w:themeShade="FF"/>
                <w:lang w:val="fr-FR"/>
              </w:rPr>
              <w:t>que grossesses (</w:t>
            </w:r>
            <w:r w:rsidRPr="21F4CE64" w:rsidR="297CFF6A">
              <w:rPr>
                <w:rFonts w:eastAsia="Calibri"/>
                <w:color w:val="000000" w:themeColor="text1" w:themeTint="FF" w:themeShade="FF"/>
                <w:lang w:val="fr-FR"/>
              </w:rPr>
              <w:t>[${</w:t>
            </w:r>
            <w:proofErr w:type="spellStart"/>
            <w:r w:rsidRPr="21F4CE64" w:rsidR="297CFF6A">
              <w:rPr>
                <w:rFonts w:eastAsia="Calibri"/>
                <w:color w:val="000000" w:themeColor="text1" w:themeTint="FF" w:themeShade="FF"/>
                <w:lang w:val="fr-FR"/>
              </w:rPr>
              <w:t>enrollmentDates.length</w:t>
            </w:r>
            <w:proofErr w:type="spellEnd"/>
            <w:r w:rsidRPr="21F4CE64" w:rsidR="297CFF6A">
              <w:rPr>
                <w:rFonts w:eastAsia="Calibri"/>
                <w:color w:val="000000" w:themeColor="text1" w:themeTint="FF" w:themeShade="FF"/>
                <w:lang w:val="fr-FR"/>
              </w:rPr>
              <w:t>}]</w:t>
            </w:r>
            <w:r w:rsidRPr="21F4CE64" w:rsidR="43622870">
              <w:rPr>
                <w:rFonts w:eastAsia="Calibri"/>
                <w:color w:val="000000" w:themeColor="text1" w:themeTint="FF" w:themeShade="FF"/>
                <w:lang w:val="fr-FR"/>
              </w:rPr>
              <w:t>)</w:t>
            </w:r>
            <w:r w:rsidRPr="21F4CE64" w:rsidR="297CFF6A">
              <w:rPr>
                <w:rFonts w:eastAsia="Calibri"/>
                <w:color w:val="000000" w:themeColor="text1" w:themeTint="FF" w:themeShade="FF"/>
                <w:lang w:val="fr-FR"/>
              </w:rPr>
              <w:t xml:space="preserve"> </w:t>
            </w:r>
            <w:r w:rsidRPr="21F4CE64" w:rsidR="43622870">
              <w:rPr>
                <w:rFonts w:eastAsia="Calibri"/>
                <w:color w:val="000000" w:themeColor="text1" w:themeTint="FF" w:themeShade="FF"/>
                <w:lang w:val="fr-FR"/>
              </w:rPr>
              <w:t xml:space="preserve">dans la table </w:t>
            </w:r>
            <w:r w:rsidRPr="21F4CE64" w:rsidR="297CFF6A">
              <w:rPr>
                <w:rFonts w:eastAsia="Calibri"/>
                <w:color w:val="000000" w:themeColor="text1" w:themeTint="FF" w:themeShade="FF"/>
                <w:lang w:val="fr-FR"/>
              </w:rPr>
              <w:t>FEMME_ENCEINTE.</w:t>
            </w:r>
            <w:r w:rsidRPr="21F4CE64" w:rsidR="5BA5CA42">
              <w:rPr>
                <w:rFonts w:eastAsia="Calibri"/>
                <w:color w:val="000000" w:themeColor="text1" w:themeTint="FF" w:themeShade="FF"/>
                <w:lang w:val="fr-FR"/>
              </w:rPr>
              <w:t xml:space="preserve"> </w:t>
            </w:r>
            <w:r w:rsidRPr="21F4CE64" w:rsidR="009633F7">
              <w:rPr>
                <w:rFonts w:eastAsia="Calibri"/>
                <w:color w:val="000000" w:themeColor="text1" w:themeTint="FF" w:themeShade="FF"/>
                <w:lang w:val="fr-FR"/>
              </w:rPr>
              <w:t xml:space="preserve">Les dates d’admission manquantes sont : </w:t>
            </w:r>
            <w:r w:rsidRPr="21F4CE64" w:rsidR="009633F7">
              <w:rPr>
                <w:rFonts w:eastAsia="Calibri"/>
                <w:color w:val="000000" w:themeColor="text1" w:themeTint="FF" w:themeShade="FF"/>
              </w:rPr>
              <w:t>${</w:t>
            </w:r>
            <w:proofErr w:type="spellStart"/>
            <w:r w:rsidRPr="21F4CE64" w:rsidR="009633F7">
              <w:rPr>
                <w:rFonts w:eastAsia="Calibri"/>
                <w:color w:val="000000" w:themeColor="text1" w:themeTint="FF" w:themeShade="FF"/>
              </w:rPr>
              <w:t>difference_datedebut</w:t>
            </w:r>
            <w:proofErr w:type="spellEnd"/>
            <w:r w:rsidRPr="21F4CE64" w:rsidR="009633F7">
              <w:rPr>
                <w:rFonts w:eastAsia="Calibri"/>
                <w:color w:val="000000" w:themeColor="text1" w:themeTint="FF" w:themeShade="FF"/>
              </w:rPr>
              <w:t>}</w:t>
            </w:r>
          </w:p>
        </w:tc>
        <w:tc>
          <w:tcPr>
            <w:tcW w:w="3213" w:type="dxa"/>
            <w:tcMar/>
          </w:tcPr>
          <w:p w:rsidRPr="009647EE" w:rsidR="3D42CFBE" w:rsidP="3D42CFBE" w:rsidRDefault="3D42CFBE" w14:paraId="4844139E" w14:textId="6FA7A543">
            <w:pPr>
              <w:spacing w:line="259" w:lineRule="auto"/>
              <w:rPr>
                <w:rFonts w:eastAsia="Calibri"/>
                <w:color w:val="000000" w:themeColor="text1"/>
                <w:lang w:val="fr-FR"/>
              </w:rPr>
            </w:pPr>
          </w:p>
        </w:tc>
        <w:tc>
          <w:tcPr>
            <w:tcW w:w="1682" w:type="dxa"/>
            <w:tcMar/>
          </w:tcPr>
          <w:p w:rsidR="3D42CFBE" w:rsidP="3D42CFBE" w:rsidRDefault="00817592" w14:paraId="0596C042" w14:textId="453AA4CA">
            <w:pPr>
              <w:spacing w:line="259" w:lineRule="auto"/>
              <w:rPr>
                <w:rFonts w:eastAsia="Calibri"/>
                <w:color w:val="000000" w:themeColor="text1"/>
              </w:rPr>
            </w:pPr>
            <w:r w:rsidRPr="04A9E404">
              <w:rPr>
                <w:rFonts w:eastAsia="Calibri"/>
                <w:color w:val="000000" w:themeColor="text1"/>
              </w:rPr>
              <w:t>Warning message (patient is imported)</w:t>
            </w:r>
          </w:p>
        </w:tc>
      </w:tr>
      <w:tr w:rsidR="6B4BBE3D" w:rsidTr="21F4CE64" w14:paraId="1A21D38F" w14:textId="77777777">
        <w:trPr>
          <w:cantSplit/>
        </w:trPr>
        <w:tc>
          <w:tcPr>
            <w:tcW w:w="562" w:type="dxa"/>
            <w:tcMar/>
          </w:tcPr>
          <w:p w:rsidR="614793ED" w:rsidP="6B4BBE3D" w:rsidRDefault="00D6764D" w14:paraId="1AA19CFA" w14:textId="54B32A90">
            <w:pPr>
              <w:spacing w:line="259" w:lineRule="auto"/>
              <w:rPr>
                <w:rFonts w:eastAsia="Calibri"/>
                <w:color w:val="000000" w:themeColor="text1"/>
              </w:rPr>
            </w:pPr>
            <w:r w:rsidRPr="688D05DB">
              <w:rPr>
                <w:rFonts w:eastAsia="Calibri"/>
                <w:color w:val="000000" w:themeColor="text1"/>
              </w:rPr>
              <w:t>42</w:t>
            </w:r>
          </w:p>
        </w:tc>
        <w:tc>
          <w:tcPr>
            <w:tcW w:w="2694" w:type="dxa"/>
            <w:tcMar/>
          </w:tcPr>
          <w:p w:rsidR="614793ED" w:rsidP="6B4BBE3D" w:rsidRDefault="614793ED" w14:paraId="0272A036" w14:textId="2E6FD2A9">
            <w:pPr>
              <w:rPr>
                <w:rFonts w:eastAsia="Calibri"/>
                <w:color w:val="000000" w:themeColor="text1"/>
              </w:rPr>
            </w:pPr>
            <w:r w:rsidRPr="6B4BBE3D">
              <w:rPr>
                <w:rFonts w:eastAsia="Calibri"/>
                <w:color w:val="000000" w:themeColor="text1"/>
              </w:rPr>
              <w:t xml:space="preserve">Patient payload is not generated because the </w:t>
            </w:r>
            <w:proofErr w:type="spellStart"/>
            <w:r w:rsidRPr="6B4BBE3D">
              <w:rPr>
                <w:rFonts w:eastAsia="Calibri"/>
                <w:color w:val="000000" w:themeColor="text1"/>
              </w:rPr>
              <w:t>entryMode</w:t>
            </w:r>
            <w:proofErr w:type="spellEnd"/>
            <w:r w:rsidRPr="6B4BBE3D">
              <w:rPr>
                <w:rFonts w:eastAsia="Calibri"/>
                <w:color w:val="000000" w:themeColor="text1"/>
              </w:rPr>
              <w:t xml:space="preserve"> is 7 or 9</w:t>
            </w:r>
          </w:p>
        </w:tc>
        <w:tc>
          <w:tcPr>
            <w:tcW w:w="3213" w:type="dxa"/>
            <w:tcMar/>
          </w:tcPr>
          <w:p w:rsidR="614793ED" w:rsidP="6B4BBE3D" w:rsidRDefault="614793ED" w14:paraId="184C3B4D" w14:textId="4FAFC01F">
            <w:pPr>
              <w:rPr>
                <w:rFonts w:eastAsia="Calibri"/>
                <w:color w:val="000000" w:themeColor="text1"/>
              </w:rPr>
            </w:pPr>
            <w:r w:rsidRPr="688D05DB">
              <w:rPr>
                <w:rFonts w:eastAsia="Calibri"/>
                <w:color w:val="000000" w:themeColor="text1"/>
              </w:rPr>
              <w:t>Patient ${</w:t>
            </w:r>
            <w:proofErr w:type="spellStart"/>
            <w:proofErr w:type="gramStart"/>
            <w:r w:rsidRPr="688D05DB">
              <w:rPr>
                <w:rFonts w:eastAsia="Calibri"/>
                <w:color w:val="000000" w:themeColor="text1"/>
              </w:rPr>
              <w:t>person.code</w:t>
            </w:r>
            <w:proofErr w:type="spellEnd"/>
            <w:proofErr w:type="gramEnd"/>
            <w:r w:rsidRPr="688D05DB">
              <w:rPr>
                <w:rFonts w:eastAsia="Calibri"/>
                <w:color w:val="000000" w:themeColor="text1"/>
              </w:rPr>
              <w:t xml:space="preserve">} is </w:t>
            </w:r>
            <w:r w:rsidRPr="688D05DB" w:rsidR="00C34A8B">
              <w:rPr>
                <w:rFonts w:eastAsia="Calibri"/>
                <w:color w:val="000000" w:themeColor="text1"/>
              </w:rPr>
              <w:t xml:space="preserve">excluded </w:t>
            </w:r>
            <w:r w:rsidRPr="688D05DB">
              <w:rPr>
                <w:rFonts w:eastAsia="Calibri"/>
                <w:color w:val="000000" w:themeColor="text1"/>
              </w:rPr>
              <w:t xml:space="preserve">due to </w:t>
            </w:r>
            <w:proofErr w:type="spellStart"/>
            <w:r w:rsidRPr="688D05DB">
              <w:rPr>
                <w:rFonts w:eastAsia="Calibri"/>
                <w:color w:val="000000" w:themeColor="text1"/>
              </w:rPr>
              <w:t>entryMode</w:t>
            </w:r>
            <w:proofErr w:type="spellEnd"/>
            <w:r w:rsidRPr="688D05DB" w:rsidR="00C34A8B">
              <w:rPr>
                <w:rFonts w:eastAsia="Calibri"/>
                <w:color w:val="000000" w:themeColor="text1"/>
              </w:rPr>
              <w:t xml:space="preserve"> </w:t>
            </w:r>
            <w:r w:rsidRPr="688D05DB">
              <w:rPr>
                <w:rFonts w:eastAsia="Calibri"/>
                <w:color w:val="000000" w:themeColor="text1"/>
              </w:rPr>
              <w:t>${</w:t>
            </w:r>
            <w:proofErr w:type="spellStart"/>
            <w:r w:rsidRPr="688D05DB">
              <w:rPr>
                <w:rFonts w:eastAsia="Calibri"/>
                <w:color w:val="000000" w:themeColor="text1"/>
              </w:rPr>
              <w:t>person.entryMode</w:t>
            </w:r>
            <w:proofErr w:type="spellEnd"/>
            <w:r w:rsidRPr="688D05DB">
              <w:rPr>
                <w:rFonts w:eastAsia="Calibri"/>
                <w:color w:val="000000" w:themeColor="text1"/>
              </w:rPr>
              <w:t>}</w:t>
            </w:r>
            <w:r w:rsidRPr="688D05DB" w:rsidR="00C34A8B">
              <w:rPr>
                <w:rFonts w:eastAsia="Calibri"/>
                <w:color w:val="000000" w:themeColor="text1"/>
              </w:rPr>
              <w:t xml:space="preserve"> (prophylaxis patients </w:t>
            </w:r>
            <w:r w:rsidRPr="688D05DB" w:rsidR="00D96D4F">
              <w:rPr>
                <w:rFonts w:eastAsia="Calibri"/>
                <w:color w:val="000000" w:themeColor="text1"/>
              </w:rPr>
              <w:t xml:space="preserve">and decentralised follow-ups </w:t>
            </w:r>
            <w:r w:rsidRPr="688D05DB" w:rsidR="00C34A8B">
              <w:rPr>
                <w:rFonts w:eastAsia="Calibri"/>
                <w:color w:val="000000" w:themeColor="text1"/>
              </w:rPr>
              <w:t>are excluded</w:t>
            </w:r>
            <w:r w:rsidRPr="688D05DB" w:rsidR="00D96D4F">
              <w:rPr>
                <w:rFonts w:eastAsia="Calibri"/>
                <w:color w:val="000000" w:themeColor="text1"/>
              </w:rPr>
              <w:t xml:space="preserve"> from import</w:t>
            </w:r>
            <w:r w:rsidRPr="688D05DB">
              <w:rPr>
                <w:rFonts w:eastAsia="Calibri"/>
                <w:color w:val="000000" w:themeColor="text1"/>
              </w:rPr>
              <w:t>).</w:t>
            </w:r>
          </w:p>
        </w:tc>
        <w:tc>
          <w:tcPr>
            <w:tcW w:w="3213" w:type="dxa"/>
            <w:tcMar/>
          </w:tcPr>
          <w:p w:rsidRPr="00D96D4F" w:rsidR="614793ED" w:rsidP="00D96D4F" w:rsidRDefault="00D96D4F" w14:paraId="52D4BC4E" w14:textId="4C3BB6C8">
            <w:pPr>
              <w:spacing w:line="259" w:lineRule="auto"/>
              <w:rPr>
                <w:rFonts w:eastAsia="Calibri"/>
                <w:color w:val="000000" w:themeColor="text1"/>
                <w:lang w:val="fr-FR"/>
              </w:rPr>
            </w:pPr>
            <w:r w:rsidRPr="688D05DB">
              <w:rPr>
                <w:rFonts w:eastAsia="Calibri"/>
                <w:color w:val="000000" w:themeColor="text1"/>
                <w:lang w:val="fr-FR"/>
              </w:rPr>
              <w:t>Le patient ${</w:t>
            </w:r>
            <w:proofErr w:type="spellStart"/>
            <w:proofErr w:type="gramStart"/>
            <w:r w:rsidRPr="688D05DB">
              <w:rPr>
                <w:rFonts w:eastAsia="Calibri"/>
                <w:color w:val="000000" w:themeColor="text1"/>
                <w:lang w:val="fr-FR"/>
              </w:rPr>
              <w:t>person.code</w:t>
            </w:r>
            <w:proofErr w:type="spellEnd"/>
            <w:proofErr w:type="gramEnd"/>
            <w:r w:rsidRPr="688D05DB">
              <w:rPr>
                <w:rFonts w:eastAsia="Calibri"/>
                <w:color w:val="000000" w:themeColor="text1"/>
                <w:lang w:val="fr-FR"/>
              </w:rPr>
              <w:t xml:space="preserve">} est exclu en raison du </w:t>
            </w:r>
            <w:proofErr w:type="spellStart"/>
            <w:r w:rsidRPr="688D05DB">
              <w:rPr>
                <w:rFonts w:eastAsia="Calibri"/>
                <w:color w:val="000000" w:themeColor="text1"/>
                <w:lang w:val="fr-FR"/>
              </w:rPr>
              <w:t>CodeModeEntrée</w:t>
            </w:r>
            <w:proofErr w:type="spellEnd"/>
            <w:r w:rsidRPr="688D05DB">
              <w:rPr>
                <w:rFonts w:eastAsia="Calibri"/>
                <w:color w:val="000000" w:themeColor="text1"/>
                <w:lang w:val="fr-FR"/>
              </w:rPr>
              <w:t xml:space="preserve"> ${</w:t>
            </w:r>
            <w:proofErr w:type="spellStart"/>
            <w:r w:rsidRPr="688D05DB">
              <w:rPr>
                <w:rFonts w:eastAsia="Calibri"/>
                <w:color w:val="000000" w:themeColor="text1"/>
                <w:lang w:val="fr-FR"/>
              </w:rPr>
              <w:t>person.entryMode</w:t>
            </w:r>
            <w:proofErr w:type="spellEnd"/>
            <w:r w:rsidRPr="688D05DB">
              <w:rPr>
                <w:rFonts w:eastAsia="Calibri"/>
                <w:color w:val="000000" w:themeColor="text1"/>
                <w:lang w:val="fr-FR"/>
              </w:rPr>
              <w:t>} (les patients en prophylaxie post-exposition et les suivis décentralisés sont exclus de l’import)</w:t>
            </w:r>
          </w:p>
        </w:tc>
        <w:tc>
          <w:tcPr>
            <w:tcW w:w="3213" w:type="dxa"/>
            <w:tcMar/>
          </w:tcPr>
          <w:p w:rsidR="6B4BBE3D" w:rsidP="6B4BBE3D" w:rsidRDefault="6B4BBE3D" w14:paraId="7182EC83" w14:textId="10837F57">
            <w:pPr>
              <w:spacing w:line="259" w:lineRule="auto"/>
              <w:rPr>
                <w:rFonts w:eastAsia="Calibri"/>
                <w:color w:val="000000" w:themeColor="text1"/>
                <w:lang w:val="fr-FR"/>
              </w:rPr>
            </w:pPr>
          </w:p>
        </w:tc>
        <w:tc>
          <w:tcPr>
            <w:tcW w:w="1682" w:type="dxa"/>
            <w:tcMar/>
          </w:tcPr>
          <w:p w:rsidR="614793ED" w:rsidP="6B4BBE3D" w:rsidRDefault="614793ED" w14:paraId="5A786031" w14:textId="5DE1DAF7">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6B4BBE3D" w:rsidTr="21F4CE64" w14:paraId="553E54AC" w14:textId="77777777">
        <w:trPr>
          <w:cantSplit/>
        </w:trPr>
        <w:tc>
          <w:tcPr>
            <w:tcW w:w="562" w:type="dxa"/>
            <w:tcMar/>
          </w:tcPr>
          <w:p w:rsidR="614793ED" w:rsidP="6B4BBE3D" w:rsidRDefault="00D6764D" w14:paraId="69C4ED3E" w14:textId="0DD032B6">
            <w:pPr>
              <w:spacing w:line="259" w:lineRule="auto"/>
              <w:rPr>
                <w:rFonts w:eastAsia="Calibri"/>
                <w:color w:val="000000" w:themeColor="text1"/>
              </w:rPr>
            </w:pPr>
            <w:r w:rsidRPr="688D05DB">
              <w:rPr>
                <w:rFonts w:eastAsia="Calibri"/>
                <w:color w:val="000000" w:themeColor="text1"/>
              </w:rPr>
              <w:t>43</w:t>
            </w:r>
          </w:p>
        </w:tc>
        <w:tc>
          <w:tcPr>
            <w:tcW w:w="2694" w:type="dxa"/>
            <w:tcMar/>
          </w:tcPr>
          <w:p w:rsidR="614793ED" w:rsidP="6B4BBE3D" w:rsidRDefault="60C01CC5" w14:paraId="351F5AA4" w14:textId="6876B6CD">
            <w:pPr>
              <w:rPr>
                <w:rFonts w:eastAsia="Calibri"/>
                <w:color w:val="000000" w:themeColor="text1"/>
              </w:rPr>
            </w:pPr>
            <w:r w:rsidRPr="1D1A7013">
              <w:rPr>
                <w:rFonts w:eastAsia="Calibri"/>
                <w:color w:val="000000" w:themeColor="text1"/>
              </w:rPr>
              <w:t xml:space="preserve">Patient payload is not generated due to empty </w:t>
            </w:r>
            <w:proofErr w:type="spellStart"/>
            <w:r w:rsidRPr="1D1A7013">
              <w:rPr>
                <w:rFonts w:eastAsia="Calibri"/>
                <w:color w:val="000000" w:themeColor="text1"/>
              </w:rPr>
              <w:t>enrollments</w:t>
            </w:r>
            <w:proofErr w:type="spellEnd"/>
          </w:p>
        </w:tc>
        <w:tc>
          <w:tcPr>
            <w:tcW w:w="3213" w:type="dxa"/>
            <w:tcMar/>
          </w:tcPr>
          <w:p w:rsidR="614793ED" w:rsidP="6B4BBE3D" w:rsidRDefault="60C01CC5" w14:paraId="04A53E3F" w14:textId="6F08391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person.code</w:t>
            </w:r>
            <w:proofErr w:type="spellEnd"/>
            <w:proofErr w:type="gramEnd"/>
            <w:r w:rsidRPr="1D1A7013">
              <w:rPr>
                <w:rFonts w:eastAsia="Calibri"/>
                <w:color w:val="000000" w:themeColor="text1"/>
              </w:rPr>
              <w:t xml:space="preserve">} is blocked </w:t>
            </w:r>
            <w:r w:rsidRPr="1D1A7013" w:rsidR="3DFED2AA">
              <w:rPr>
                <w:rFonts w:eastAsia="Calibri"/>
                <w:color w:val="000000" w:themeColor="text1"/>
              </w:rPr>
              <w:t>because they have no</w:t>
            </w:r>
            <w:r w:rsidRPr="1D1A7013">
              <w:rPr>
                <w:rFonts w:eastAsia="Calibri"/>
                <w:color w:val="000000" w:themeColor="text1"/>
              </w:rPr>
              <w:t xml:space="preserve"> </w:t>
            </w:r>
            <w:r w:rsidRPr="1D1A7013" w:rsidR="3EF5AA9E">
              <w:rPr>
                <w:rFonts w:eastAsia="Calibri"/>
                <w:color w:val="000000" w:themeColor="text1"/>
              </w:rPr>
              <w:t xml:space="preserve">ARV or PTME </w:t>
            </w:r>
            <w:r w:rsidRPr="1D1A7013" w:rsidR="55F88708">
              <w:rPr>
                <w:rFonts w:eastAsia="Calibri"/>
                <w:color w:val="000000" w:themeColor="text1"/>
              </w:rPr>
              <w:t>admissions</w:t>
            </w:r>
            <w:r w:rsidRPr="1D1A7013" w:rsidR="3EF5AA9E">
              <w:rPr>
                <w:rFonts w:eastAsia="Calibri"/>
                <w:color w:val="000000" w:themeColor="text1"/>
              </w:rPr>
              <w:t>/</w:t>
            </w:r>
            <w:proofErr w:type="spellStart"/>
            <w:r w:rsidRPr="1D1A7013" w:rsidR="3EF5AA9E">
              <w:rPr>
                <w:rFonts w:eastAsia="Calibri"/>
                <w:color w:val="000000" w:themeColor="text1"/>
              </w:rPr>
              <w:t>enrollments</w:t>
            </w:r>
            <w:proofErr w:type="spellEnd"/>
            <w:r w:rsidRPr="1D1A7013" w:rsidR="3EF5AA9E">
              <w:rPr>
                <w:rFonts w:eastAsia="Calibri"/>
                <w:color w:val="000000" w:themeColor="text1"/>
              </w:rPr>
              <w:t xml:space="preserve"> in the </w:t>
            </w:r>
            <w:proofErr w:type="spellStart"/>
            <w:r w:rsidRPr="1D1A7013" w:rsidR="3EF5AA9E">
              <w:rPr>
                <w:rFonts w:eastAsia="Calibri"/>
                <w:color w:val="000000" w:themeColor="text1"/>
              </w:rPr>
              <w:t>Admission_detail</w:t>
            </w:r>
            <w:proofErr w:type="spellEnd"/>
            <w:r w:rsidRPr="1D1A7013" w:rsidR="3EF5AA9E">
              <w:rPr>
                <w:rFonts w:eastAsia="Calibri"/>
                <w:color w:val="000000" w:themeColor="text1"/>
              </w:rPr>
              <w:t xml:space="preserve"> table</w:t>
            </w:r>
            <w:r w:rsidRPr="1D1A7013">
              <w:rPr>
                <w:rFonts w:eastAsia="Calibri"/>
                <w:color w:val="000000" w:themeColor="text1"/>
              </w:rPr>
              <w:t>.</w:t>
            </w:r>
          </w:p>
        </w:tc>
        <w:tc>
          <w:tcPr>
            <w:tcW w:w="3213" w:type="dxa"/>
            <w:tcMar/>
          </w:tcPr>
          <w:p w:rsidRPr="00D96D4F" w:rsidR="614793ED" w:rsidP="6B4BBE3D" w:rsidRDefault="60C01CC5" w14:paraId="11443E4B" w14:textId="4C62784F">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person.code</w:t>
            </w:r>
            <w:proofErr w:type="spellEnd"/>
            <w:proofErr w:type="gramEnd"/>
            <w:r w:rsidRPr="1D1A7013">
              <w:rPr>
                <w:rFonts w:eastAsia="Calibri"/>
                <w:color w:val="000000" w:themeColor="text1"/>
                <w:lang w:val="fr-FR"/>
              </w:rPr>
              <w:t xml:space="preserve">} </w:t>
            </w:r>
            <w:r w:rsidRPr="1D1A7013" w:rsidR="3DFED2AA">
              <w:rPr>
                <w:rFonts w:eastAsia="Calibri"/>
                <w:color w:val="000000" w:themeColor="text1"/>
                <w:lang w:val="fr-FR"/>
              </w:rPr>
              <w:t>est</w:t>
            </w:r>
            <w:r w:rsidRPr="1D1A7013">
              <w:rPr>
                <w:rFonts w:eastAsia="Calibri"/>
                <w:color w:val="000000" w:themeColor="text1"/>
                <w:lang w:val="fr-FR"/>
              </w:rPr>
              <w:t xml:space="preserve"> bloqué </w:t>
            </w:r>
            <w:r w:rsidRPr="1D1A7013" w:rsidR="55F88708">
              <w:rPr>
                <w:rFonts w:eastAsia="Calibri"/>
                <w:color w:val="000000" w:themeColor="text1"/>
                <w:lang w:val="fr-FR"/>
              </w:rPr>
              <w:t xml:space="preserve">parce qu’ils n’ont pas </w:t>
            </w:r>
            <w:r w:rsidRPr="1D1A7013" w:rsidR="3EF5AA9E">
              <w:rPr>
                <w:rFonts w:eastAsia="Calibri"/>
                <w:color w:val="000000" w:themeColor="text1"/>
                <w:lang w:val="fr-FR"/>
              </w:rPr>
              <w:t>d’</w:t>
            </w:r>
            <w:r w:rsidRPr="1D1A7013" w:rsidR="55F88708">
              <w:rPr>
                <w:rFonts w:eastAsia="Calibri"/>
                <w:color w:val="000000" w:themeColor="text1"/>
                <w:lang w:val="fr-FR"/>
              </w:rPr>
              <w:t>admission</w:t>
            </w:r>
            <w:r w:rsidRPr="1D1A7013" w:rsidR="3EF5AA9E">
              <w:rPr>
                <w:rFonts w:eastAsia="Calibri"/>
                <w:color w:val="000000" w:themeColor="text1"/>
                <w:lang w:val="fr-FR"/>
              </w:rPr>
              <w:t xml:space="preserve">s/inscriptions ARV ou PTME dans la table </w:t>
            </w:r>
            <w:proofErr w:type="spellStart"/>
            <w:r w:rsidRPr="1D1A7013" w:rsidR="3EF5AA9E">
              <w:rPr>
                <w:rFonts w:eastAsia="Calibri"/>
                <w:color w:val="000000" w:themeColor="text1"/>
                <w:lang w:val="fr-FR"/>
              </w:rPr>
              <w:t>Admission_detail</w:t>
            </w:r>
            <w:proofErr w:type="spellEnd"/>
            <w:r w:rsidRPr="1D1A7013" w:rsidR="3EF5AA9E">
              <w:rPr>
                <w:rFonts w:eastAsia="Calibri"/>
                <w:color w:val="000000" w:themeColor="text1"/>
                <w:lang w:val="fr-FR"/>
              </w:rPr>
              <w:t>.</w:t>
            </w:r>
          </w:p>
        </w:tc>
        <w:tc>
          <w:tcPr>
            <w:tcW w:w="3213" w:type="dxa"/>
            <w:tcMar/>
          </w:tcPr>
          <w:p w:rsidR="6B4BBE3D" w:rsidP="6B4BBE3D" w:rsidRDefault="6B4BBE3D" w14:paraId="3165EBC2" w14:textId="3E8083BA">
            <w:pPr>
              <w:spacing w:line="259" w:lineRule="auto"/>
              <w:rPr>
                <w:rFonts w:eastAsia="Calibri"/>
                <w:color w:val="000000" w:themeColor="text1"/>
                <w:lang w:val="fr-FR"/>
              </w:rPr>
            </w:pPr>
          </w:p>
        </w:tc>
        <w:tc>
          <w:tcPr>
            <w:tcW w:w="1682" w:type="dxa"/>
            <w:tcMar/>
          </w:tcPr>
          <w:p w:rsidR="614793ED" w:rsidP="6B4BBE3D" w:rsidRDefault="614793ED" w14:paraId="3B9033E3" w14:textId="47BE7496">
            <w:pPr>
              <w:spacing w:line="259" w:lineRule="auto"/>
              <w:rPr>
                <w:rFonts w:eastAsia="Calibri"/>
                <w:color w:val="000000" w:themeColor="text1"/>
              </w:rPr>
            </w:pPr>
            <w:r w:rsidRPr="6B4BBE3D">
              <w:rPr>
                <w:rFonts w:eastAsia="Calibri"/>
                <w:color w:val="000000" w:themeColor="text1"/>
              </w:rPr>
              <w:t xml:space="preserve">Error log + </w:t>
            </w:r>
            <w:r w:rsidRPr="6B4BBE3D">
              <w:rPr>
                <w:rFonts w:eastAsia="Calibri"/>
                <w:b/>
                <w:bCs/>
                <w:color w:val="000000" w:themeColor="text1"/>
              </w:rPr>
              <w:t>not import patient</w:t>
            </w:r>
          </w:p>
        </w:tc>
      </w:tr>
      <w:tr w:rsidR="006648BF" w:rsidTr="21F4CE64" w14:paraId="4F77A534" w14:textId="77777777">
        <w:trPr>
          <w:cantSplit/>
        </w:trPr>
        <w:tc>
          <w:tcPr>
            <w:tcW w:w="562" w:type="dxa"/>
            <w:tcMar/>
          </w:tcPr>
          <w:p w:rsidR="65741100" w:rsidP="65741100" w:rsidRDefault="6145552F" w14:paraId="633DE934" w14:textId="22BAAE3F" w14:noSpellErr="1">
            <w:pPr>
              <w:spacing w:line="259" w:lineRule="auto"/>
              <w:rPr>
                <w:rFonts w:eastAsia="Calibri"/>
                <w:color w:val="000000" w:themeColor="text1"/>
              </w:rPr>
            </w:pPr>
            <w:r w:rsidRPr="21F4CE64" w:rsidR="6145552F">
              <w:rPr>
                <w:rFonts w:eastAsia="Calibri"/>
                <w:color w:val="000000" w:themeColor="text1" w:themeTint="FF" w:themeShade="FF"/>
              </w:rPr>
              <w:t>44</w:t>
            </w:r>
          </w:p>
        </w:tc>
        <w:tc>
          <w:tcPr>
            <w:tcW w:w="2694" w:type="dxa"/>
            <w:tcMar/>
          </w:tcPr>
          <w:p w:rsidR="65741100" w:rsidP="65741100" w:rsidRDefault="6145552F" w14:paraId="2A645D1E" w14:textId="16137101" w14:noSpellErr="1">
            <w:pPr>
              <w:rPr>
                <w:rFonts w:eastAsia="Calibri"/>
                <w:color w:val="000000" w:themeColor="text1"/>
              </w:rPr>
            </w:pPr>
            <w:r w:rsidRPr="21F4CE64" w:rsidR="6145552F">
              <w:rPr>
                <w:rFonts w:eastAsia="Calibri"/>
                <w:color w:val="000000" w:themeColor="text1" w:themeTint="FF" w:themeShade="FF"/>
              </w:rPr>
              <w:t>Patient has more PTME finalized (date fins) than pregnancies (in FEMME_ENCEINTE table)</w:t>
            </w:r>
          </w:p>
        </w:tc>
        <w:tc>
          <w:tcPr>
            <w:tcW w:w="3213" w:type="dxa"/>
            <w:tcMar/>
          </w:tcPr>
          <w:p w:rsidR="65741100" w:rsidP="65741100" w:rsidRDefault="6145552F" w14:paraId="1D285840" w14:textId="04743933">
            <w:pPr>
              <w:rPr>
                <w:rFonts w:eastAsia="Calibri"/>
                <w:color w:val="000000" w:themeColor="text1"/>
              </w:rPr>
            </w:pPr>
            <w:r w:rsidRPr="21F4CE64" w:rsidR="6145552F">
              <w:rPr>
                <w:rFonts w:eastAsia="Calibri"/>
                <w:color w:val="000000" w:themeColor="text1" w:themeTint="FF" w:themeShade="FF"/>
              </w:rPr>
              <w:t>Patient ${</w:t>
            </w:r>
            <w:proofErr w:type="spellStart"/>
            <w:r w:rsidRPr="21F4CE64" w:rsidR="6145552F">
              <w:rPr>
                <w:rFonts w:eastAsia="Calibri"/>
                <w:color w:val="000000" w:themeColor="text1" w:themeTint="FF" w:themeShade="FF"/>
              </w:rPr>
              <w:t>this.code</w:t>
            </w:r>
            <w:proofErr w:type="spellEnd"/>
            <w:r w:rsidRPr="21F4CE64" w:rsidR="6145552F">
              <w:rPr>
                <w:rFonts w:eastAsia="Calibri"/>
                <w:color w:val="000000" w:themeColor="text1" w:themeTint="FF" w:themeShade="FF"/>
              </w:rPr>
              <w:t>} has more P</w:t>
            </w:r>
            <w:r w:rsidRPr="21F4CE64" w:rsidR="6145552F">
              <w:rPr>
                <w:rFonts w:eastAsia="Calibri"/>
                <w:color w:val="000000" w:themeColor="text1" w:themeTint="FF" w:themeShade="FF"/>
              </w:rPr>
              <w:t>M</w:t>
            </w:r>
            <w:r w:rsidRPr="21F4CE64" w:rsidR="00BD27EF">
              <w:rPr>
                <w:rFonts w:eastAsia="Calibri"/>
                <w:color w:val="000000" w:themeColor="text1" w:themeTint="FF" w:themeShade="FF"/>
              </w:rPr>
              <w:t>TCT</w:t>
            </w:r>
            <w:r w:rsidRPr="21F4CE64" w:rsidR="6145552F">
              <w:rPr>
                <w:rFonts w:eastAsia="Calibri"/>
                <w:color w:val="000000" w:themeColor="text1" w:themeTint="FF" w:themeShade="FF"/>
              </w:rPr>
              <w:t xml:space="preserve"> </w:t>
            </w:r>
            <w:r w:rsidRPr="21F4CE64" w:rsidR="00315757">
              <w:rPr>
                <w:rFonts w:eastAsia="Calibri"/>
                <w:color w:val="000000" w:themeColor="text1" w:themeTint="FF" w:themeShade="FF"/>
              </w:rPr>
              <w:t xml:space="preserve">admissions </w:t>
            </w:r>
            <w:r w:rsidRPr="21F4CE64" w:rsidR="00315757">
              <w:rPr>
                <w:rFonts w:eastAsia="Calibri"/>
                <w:color w:val="000000" w:themeColor="text1" w:themeTint="FF" w:themeShade="FF"/>
              </w:rPr>
              <w:t>completed (</w:t>
            </w:r>
            <w:r w:rsidRPr="21F4CE64" w:rsidR="6145552F">
              <w:rPr>
                <w:rFonts w:eastAsia="Calibri"/>
                <w:color w:val="000000" w:themeColor="text1" w:themeTint="FF" w:themeShade="FF"/>
              </w:rPr>
              <w:t>${</w:t>
            </w:r>
            <w:r w:rsidRPr="21F4CE64" w:rsidR="6145552F">
              <w:rPr>
                <w:rFonts w:eastAsia="Calibri"/>
                <w:color w:val="000000" w:themeColor="text1" w:themeTint="FF" w:themeShade="FF"/>
              </w:rPr>
              <w:t>datefins.length</w:t>
            </w:r>
            <w:r w:rsidRPr="21F4CE64" w:rsidR="6145552F">
              <w:rPr>
                <w:rFonts w:eastAsia="Calibri"/>
                <w:color w:val="000000" w:themeColor="text1" w:themeTint="FF" w:themeShade="FF"/>
              </w:rPr>
              <w:t>}</w:t>
            </w:r>
            <w:r w:rsidRPr="21F4CE64" w:rsidR="00315757">
              <w:rPr>
                <w:rFonts w:eastAsia="Calibri"/>
                <w:color w:val="000000" w:themeColor="text1" w:themeTint="FF" w:themeShade="FF"/>
              </w:rPr>
              <w:t xml:space="preserve">, </w:t>
            </w:r>
            <w:r w:rsidRPr="21F4CE64" w:rsidR="6145552F">
              <w:rPr>
                <w:rFonts w:eastAsia="Calibri"/>
                <w:color w:val="000000" w:themeColor="text1" w:themeTint="FF" w:themeShade="FF"/>
              </w:rPr>
              <w:t xml:space="preserve"> </w:t>
            </w:r>
            <w:r w:rsidRPr="21F4CE64" w:rsidR="6145552F">
              <w:rPr>
                <w:rFonts w:eastAsia="Calibri"/>
                <w:color w:val="000000" w:themeColor="text1" w:themeTint="FF" w:themeShade="FF"/>
              </w:rPr>
              <w:t xml:space="preserve">ADMISSION_DETAIL table) than pregnancies </w:t>
            </w:r>
            <w:r w:rsidRPr="21F4CE64" w:rsidR="00315757">
              <w:rPr>
                <w:rFonts w:eastAsia="Calibri"/>
                <w:color w:val="000000" w:themeColor="text1" w:themeTint="FF" w:themeShade="FF"/>
              </w:rPr>
              <w:t>(</w:t>
            </w:r>
            <w:r w:rsidRPr="21F4CE64" w:rsidR="6145552F">
              <w:rPr>
                <w:rFonts w:eastAsia="Calibri"/>
                <w:color w:val="000000" w:themeColor="text1" w:themeTint="FF" w:themeShade="FF"/>
              </w:rPr>
              <w:t>${</w:t>
            </w:r>
            <w:r w:rsidRPr="21F4CE64" w:rsidR="6145552F">
              <w:rPr>
                <w:rFonts w:eastAsia="Calibri"/>
                <w:color w:val="000000" w:themeColor="text1" w:themeTint="FF" w:themeShade="FF"/>
              </w:rPr>
              <w:t>enrollmentDates.length</w:t>
            </w:r>
            <w:r w:rsidRPr="21F4CE64" w:rsidR="6145552F">
              <w:rPr>
                <w:rFonts w:eastAsia="Calibri"/>
                <w:color w:val="000000" w:themeColor="text1" w:themeTint="FF" w:themeShade="FF"/>
              </w:rPr>
              <w:t>}</w:t>
            </w:r>
            <w:r w:rsidRPr="21F4CE64" w:rsidR="00315757">
              <w:rPr>
                <w:rFonts w:eastAsia="Calibri"/>
                <w:color w:val="000000" w:themeColor="text1" w:themeTint="FF" w:themeShade="FF"/>
              </w:rPr>
              <w:t xml:space="preserve">, </w:t>
            </w:r>
            <w:r w:rsidRPr="21F4CE64" w:rsidR="6145552F">
              <w:rPr>
                <w:rFonts w:eastAsia="Calibri"/>
                <w:color w:val="000000" w:themeColor="text1" w:themeTint="FF" w:themeShade="FF"/>
              </w:rPr>
              <w:t xml:space="preserve"> </w:t>
            </w:r>
            <w:r w:rsidRPr="21F4CE64" w:rsidR="6145552F">
              <w:rPr>
                <w:rFonts w:eastAsia="Calibri"/>
                <w:color w:val="000000" w:themeColor="text1" w:themeTint="FF" w:themeShade="FF"/>
              </w:rPr>
              <w:t>FEMME_ENCEINTE table). The miss</w:t>
            </w:r>
            <w:r w:rsidRPr="21F4CE64" w:rsidR="00BD27EF">
              <w:rPr>
                <w:rFonts w:eastAsia="Calibri"/>
                <w:color w:val="000000" w:themeColor="text1" w:themeTint="FF" w:themeShade="FF"/>
              </w:rPr>
              <w:t>ing</w:t>
            </w:r>
            <w:r w:rsidRPr="21F4CE64" w:rsidR="6145552F">
              <w:rPr>
                <w:rFonts w:eastAsia="Calibri"/>
                <w:color w:val="000000" w:themeColor="text1" w:themeTint="FF" w:themeShade="FF"/>
              </w:rPr>
              <w:t xml:space="preserve"> </w:t>
            </w:r>
            <w:r w:rsidRPr="21F4CE64" w:rsidR="6145552F">
              <w:rPr>
                <w:rFonts w:eastAsia="Calibri"/>
                <w:color w:val="000000" w:themeColor="text1" w:themeTint="FF" w:themeShade="FF"/>
              </w:rPr>
              <w:t>dates are: ${</w:t>
            </w:r>
            <w:proofErr w:type="spellStart"/>
            <w:r w:rsidRPr="21F4CE64" w:rsidR="6145552F">
              <w:rPr>
                <w:rFonts w:eastAsia="Calibri"/>
                <w:color w:val="000000" w:themeColor="text1" w:themeTint="FF" w:themeShade="FF"/>
              </w:rPr>
              <w:t>difference_datefins</w:t>
            </w:r>
            <w:proofErr w:type="spellEnd"/>
            <w:r w:rsidRPr="21F4CE64" w:rsidR="6145552F">
              <w:rPr>
                <w:rFonts w:eastAsia="Calibri"/>
                <w:color w:val="000000" w:themeColor="text1" w:themeTint="FF" w:themeShade="FF"/>
              </w:rPr>
              <w:t>}</w:t>
            </w:r>
          </w:p>
        </w:tc>
        <w:tc>
          <w:tcPr>
            <w:tcW w:w="3213" w:type="dxa"/>
            <w:tcMar/>
          </w:tcPr>
          <w:p w:rsidRPr="0018412F" w:rsidR="65741100" w:rsidP="1D1A7013" w:rsidRDefault="00971386" w14:paraId="3B3731E9" w14:textId="51F2B8B5">
            <w:pPr>
              <w:spacing w:line="259" w:lineRule="auto"/>
              <w:rPr>
                <w:rFonts w:eastAsia="Calibri"/>
                <w:color w:val="000000" w:themeColor="text1"/>
                <w:highlight w:val="yellow"/>
                <w:lang w:val="fr-FR"/>
              </w:rPr>
            </w:pPr>
            <w:r w:rsidRPr="21F4CE64" w:rsidR="00971386">
              <w:rPr>
                <w:rFonts w:eastAsia="Calibri"/>
                <w:color w:val="000000" w:themeColor="text1" w:themeTint="FF" w:themeShade="FF"/>
              </w:rPr>
              <w:t>Le patient ${</w:t>
            </w:r>
            <w:proofErr w:type="spellStart"/>
            <w:r w:rsidRPr="21F4CE64" w:rsidR="00971386">
              <w:rPr>
                <w:rFonts w:eastAsia="Calibri"/>
                <w:color w:val="000000" w:themeColor="text1" w:themeTint="FF" w:themeShade="FF"/>
              </w:rPr>
              <w:t>this.code</w:t>
            </w:r>
            <w:proofErr w:type="spellEnd"/>
            <w:r w:rsidRPr="21F4CE64" w:rsidR="00971386">
              <w:rPr>
                <w:rFonts w:eastAsia="Calibri"/>
                <w:color w:val="000000" w:themeColor="text1" w:themeTint="FF" w:themeShade="FF"/>
              </w:rPr>
              <w:t xml:space="preserve">} a plus </w:t>
            </w:r>
            <w:proofErr w:type="spellStart"/>
            <w:r w:rsidRPr="21F4CE64" w:rsidR="00971386">
              <w:rPr>
                <w:rFonts w:eastAsia="Calibri"/>
                <w:color w:val="000000" w:themeColor="text1" w:themeTint="FF" w:themeShade="FF"/>
              </w:rPr>
              <w:t>d</w:t>
            </w:r>
            <w:r w:rsidRPr="21F4CE64" w:rsidR="00971386">
              <w:rPr>
                <w:rFonts w:eastAsia="Calibri"/>
                <w:color w:val="000000" w:themeColor="text1" w:themeTint="FF" w:themeShade="FF"/>
              </w:rPr>
              <w:t>’admissions</w:t>
            </w:r>
            <w:proofErr w:type="spellEnd"/>
            <w:r w:rsidRPr="21F4CE64" w:rsidR="00971386">
              <w:rPr>
                <w:rFonts w:eastAsia="Calibri"/>
                <w:color w:val="000000" w:themeColor="text1" w:themeTint="FF" w:themeShade="FF"/>
              </w:rPr>
              <w:t xml:space="preserve"> </w:t>
            </w:r>
            <w:r w:rsidRPr="21F4CE64" w:rsidR="00971386">
              <w:rPr>
                <w:rFonts w:eastAsia="Calibri"/>
                <w:color w:val="000000" w:themeColor="text1" w:themeTint="FF" w:themeShade="FF"/>
              </w:rPr>
              <w:t xml:space="preserve">au </w:t>
            </w:r>
            <w:r w:rsidRPr="21F4CE64" w:rsidR="00971386">
              <w:rPr>
                <w:rFonts w:eastAsia="Calibri"/>
                <w:color w:val="000000" w:themeColor="text1" w:themeTint="FF" w:themeShade="FF"/>
              </w:rPr>
              <w:t>PTME</w:t>
            </w:r>
            <w:r w:rsidRPr="21F4CE64" w:rsidR="00971386">
              <w:rPr>
                <w:rFonts w:eastAsia="Calibri"/>
                <w:color w:val="000000" w:themeColor="text1" w:themeTint="FF" w:themeShade="FF"/>
              </w:rPr>
              <w:t xml:space="preserve"> </w:t>
            </w:r>
            <w:r w:rsidRPr="21F4CE64" w:rsidR="00971386">
              <w:rPr>
                <w:rFonts w:eastAsia="Calibri"/>
                <w:color w:val="000000" w:themeColor="text1" w:themeTint="FF" w:themeShade="FF"/>
              </w:rPr>
              <w:t>[${</w:t>
            </w:r>
            <w:proofErr w:type="spellStart"/>
            <w:r w:rsidRPr="21F4CE64" w:rsidR="00971386">
              <w:rPr>
                <w:rFonts w:eastAsia="Calibri"/>
                <w:color w:val="000000" w:themeColor="text1" w:themeTint="FF" w:themeShade="FF"/>
              </w:rPr>
              <w:t>datefins.length</w:t>
            </w:r>
            <w:proofErr w:type="spellEnd"/>
            <w:r w:rsidRPr="21F4CE64" w:rsidR="00971386">
              <w:rPr>
                <w:rFonts w:eastAsia="Calibri"/>
                <w:color w:val="000000" w:themeColor="text1" w:themeTint="FF" w:themeShade="FF"/>
              </w:rPr>
              <w:t>}] (</w:t>
            </w:r>
            <w:r w:rsidRPr="21F4CE64" w:rsidR="00971386">
              <w:rPr>
                <w:rFonts w:eastAsia="Calibri"/>
                <w:color w:val="000000" w:themeColor="text1" w:themeTint="FF" w:themeShade="FF"/>
              </w:rPr>
              <w:t xml:space="preserve">table </w:t>
            </w:r>
            <w:r w:rsidRPr="21F4CE64" w:rsidR="00971386">
              <w:rPr>
                <w:rFonts w:eastAsia="Calibri"/>
                <w:color w:val="000000" w:themeColor="text1" w:themeTint="FF" w:themeShade="FF"/>
              </w:rPr>
              <w:t xml:space="preserve">ADMISSION_DETAIL) </w:t>
            </w:r>
            <w:r w:rsidRPr="21F4CE64" w:rsidR="00971386">
              <w:rPr>
                <w:rFonts w:eastAsia="Calibri"/>
                <w:color w:val="000000" w:themeColor="text1" w:themeTint="FF" w:themeShade="FF"/>
              </w:rPr>
              <w:t xml:space="preserve">que </w:t>
            </w:r>
            <w:proofErr w:type="spellStart"/>
            <w:r w:rsidRPr="21F4CE64" w:rsidR="00971386">
              <w:rPr>
                <w:rFonts w:eastAsia="Calibri"/>
                <w:color w:val="000000" w:themeColor="text1" w:themeTint="FF" w:themeShade="FF"/>
              </w:rPr>
              <w:t>grossesses</w:t>
            </w:r>
            <w:proofErr w:type="spellEnd"/>
            <w:r w:rsidRPr="21F4CE64" w:rsidR="00971386">
              <w:rPr>
                <w:rFonts w:eastAsia="Calibri"/>
                <w:color w:val="000000" w:themeColor="text1" w:themeTint="FF" w:themeShade="FF"/>
              </w:rPr>
              <w:t xml:space="preserve"> </w:t>
            </w:r>
            <w:r w:rsidRPr="21F4CE64" w:rsidR="009A29CB">
              <w:rPr>
                <w:rFonts w:eastAsia="Calibri"/>
                <w:color w:val="000000" w:themeColor="text1" w:themeTint="FF" w:themeShade="FF"/>
              </w:rPr>
              <w:t>(</w:t>
            </w:r>
            <w:r w:rsidRPr="21F4CE64" w:rsidR="00971386">
              <w:rPr>
                <w:rFonts w:eastAsia="Calibri"/>
                <w:color w:val="000000" w:themeColor="text1" w:themeTint="FF" w:themeShade="FF"/>
              </w:rPr>
              <w:t>${</w:t>
            </w:r>
            <w:proofErr w:type="spellStart"/>
            <w:r w:rsidRPr="21F4CE64" w:rsidR="00971386">
              <w:rPr>
                <w:rFonts w:eastAsia="Calibri"/>
                <w:color w:val="000000" w:themeColor="text1" w:themeTint="FF" w:themeShade="FF"/>
              </w:rPr>
              <w:t>enrollmentDates.length</w:t>
            </w:r>
            <w:proofErr w:type="spellEnd"/>
            <w:r w:rsidRPr="21F4CE64" w:rsidR="00971386">
              <w:rPr>
                <w:rFonts w:eastAsia="Calibri"/>
                <w:color w:val="000000" w:themeColor="text1" w:themeTint="FF" w:themeShade="FF"/>
              </w:rPr>
              <w:t>}</w:t>
            </w:r>
            <w:r w:rsidRPr="21F4CE64" w:rsidR="0018412F">
              <w:rPr>
                <w:rFonts w:eastAsia="Calibri"/>
                <w:color w:val="000000" w:themeColor="text1" w:themeTint="FF" w:themeShade="FF"/>
              </w:rPr>
              <w:t>,</w:t>
            </w:r>
            <w:r w:rsidRPr="21F4CE64" w:rsidR="00971386">
              <w:rPr>
                <w:rFonts w:eastAsia="Calibri"/>
                <w:color w:val="000000" w:themeColor="text1" w:themeTint="FF" w:themeShade="FF"/>
              </w:rPr>
              <w:t xml:space="preserve"> </w:t>
            </w:r>
            <w:r w:rsidRPr="21F4CE64" w:rsidR="00971386">
              <w:rPr>
                <w:rFonts w:eastAsia="Calibri"/>
                <w:color w:val="000000" w:themeColor="text1" w:themeTint="FF" w:themeShade="FF"/>
              </w:rPr>
              <w:t xml:space="preserve">table </w:t>
            </w:r>
            <w:r w:rsidRPr="21F4CE64" w:rsidR="00971386">
              <w:rPr>
                <w:rFonts w:eastAsia="Calibri"/>
                <w:color w:val="000000" w:themeColor="text1" w:themeTint="FF" w:themeShade="FF"/>
              </w:rPr>
              <w:t xml:space="preserve">FEMME_ENCEINTE). </w:t>
            </w:r>
            <w:r w:rsidRPr="21F4CE64" w:rsidR="00BD27EF">
              <w:rPr>
                <w:rFonts w:eastAsia="Calibri"/>
                <w:color w:val="000000" w:themeColor="text1" w:themeTint="FF" w:themeShade="FF"/>
                <w:lang w:val="fr-FR"/>
              </w:rPr>
              <w:t xml:space="preserve">Les </w:t>
            </w:r>
            <w:r w:rsidRPr="21F4CE64" w:rsidR="00971386">
              <w:rPr>
                <w:rFonts w:eastAsia="Calibri"/>
                <w:color w:val="000000" w:themeColor="text1" w:themeTint="FF" w:themeShade="FF"/>
                <w:lang w:val="fr-FR"/>
              </w:rPr>
              <w:t xml:space="preserve">dates </w:t>
            </w:r>
            <w:r w:rsidRPr="21F4CE64" w:rsidR="00BD27EF">
              <w:rPr>
                <w:rFonts w:eastAsia="Calibri"/>
                <w:color w:val="000000" w:themeColor="text1" w:themeTint="FF" w:themeShade="FF"/>
                <w:lang w:val="fr-FR"/>
              </w:rPr>
              <w:t>manquant</w:t>
            </w:r>
            <w:r w:rsidRPr="21F4CE64" w:rsidR="0018412F">
              <w:rPr>
                <w:rFonts w:eastAsia="Calibri"/>
                <w:color w:val="000000" w:themeColor="text1" w:themeTint="FF" w:themeShade="FF"/>
                <w:lang w:val="fr-FR"/>
              </w:rPr>
              <w:t>es</w:t>
            </w:r>
            <w:r w:rsidRPr="21F4CE64" w:rsidR="00BD27EF">
              <w:rPr>
                <w:rFonts w:eastAsia="Calibri"/>
                <w:color w:val="000000" w:themeColor="text1" w:themeTint="FF" w:themeShade="FF"/>
                <w:lang w:val="fr-FR"/>
              </w:rPr>
              <w:t xml:space="preserve"> sont </w:t>
            </w:r>
            <w:r w:rsidRPr="21F4CE64" w:rsidR="00971386">
              <w:rPr>
                <w:rFonts w:eastAsia="Calibri"/>
                <w:color w:val="000000" w:themeColor="text1" w:themeTint="FF" w:themeShade="FF"/>
                <w:lang w:val="fr-FR"/>
              </w:rPr>
              <w:t>: ${</w:t>
            </w:r>
            <w:proofErr w:type="spellStart"/>
            <w:r w:rsidRPr="21F4CE64" w:rsidR="00971386">
              <w:rPr>
                <w:rFonts w:eastAsia="Calibri"/>
                <w:color w:val="000000" w:themeColor="text1" w:themeTint="FF" w:themeShade="FF"/>
                <w:lang w:val="fr-FR"/>
              </w:rPr>
              <w:t>difference_datefins</w:t>
            </w:r>
            <w:proofErr w:type="spellEnd"/>
            <w:r w:rsidRPr="21F4CE64" w:rsidR="00971386">
              <w:rPr>
                <w:rFonts w:eastAsia="Calibri"/>
                <w:color w:val="000000" w:themeColor="text1" w:themeTint="FF" w:themeShade="FF"/>
                <w:lang w:val="fr-FR"/>
              </w:rPr>
              <w:t>}</w:t>
            </w:r>
          </w:p>
        </w:tc>
        <w:tc>
          <w:tcPr>
            <w:tcW w:w="3213" w:type="dxa"/>
            <w:tcMar/>
          </w:tcPr>
          <w:p w:rsidRPr="0018412F" w:rsidR="65741100" w:rsidP="65741100" w:rsidRDefault="65741100" w14:paraId="4B819679" w14:textId="4BBCD9C9" w14:noSpellErr="1">
            <w:pPr>
              <w:spacing w:line="259" w:lineRule="auto"/>
              <w:rPr>
                <w:rFonts w:eastAsia="Calibri"/>
                <w:color w:val="000000" w:themeColor="text1"/>
                <w:lang w:val="fr-FR"/>
              </w:rPr>
            </w:pPr>
          </w:p>
        </w:tc>
        <w:tc>
          <w:tcPr>
            <w:tcW w:w="1682" w:type="dxa"/>
            <w:tcMar/>
          </w:tcPr>
          <w:p w:rsidR="65741100" w:rsidP="65741100" w:rsidRDefault="1983A3FD" w14:paraId="55B56A07" w14:textId="77D7A214" w14:noSpellErr="1">
            <w:pPr>
              <w:spacing w:line="259" w:lineRule="auto"/>
              <w:rPr>
                <w:rFonts w:eastAsia="Calibri"/>
                <w:color w:val="000000" w:themeColor="text1"/>
              </w:rPr>
            </w:pPr>
            <w:r w:rsidRPr="21F4CE64" w:rsidR="1983A3FD">
              <w:rPr>
                <w:rFonts w:eastAsia="Calibri"/>
                <w:color w:val="000000" w:themeColor="text1" w:themeTint="FF" w:themeShade="FF"/>
              </w:rPr>
              <w:t>Warning message (patient is imported)</w:t>
            </w:r>
          </w:p>
        </w:tc>
      </w:tr>
      <w:tr w:rsidR="1D1A7013" w:rsidTr="21F4CE64" w14:paraId="44253D1E" w14:textId="77777777">
        <w:trPr>
          <w:cantSplit/>
        </w:trPr>
        <w:tc>
          <w:tcPr>
            <w:tcW w:w="562" w:type="dxa"/>
            <w:tcMar/>
          </w:tcPr>
          <w:p w:rsidR="1D1A7013" w:rsidP="1D1A7013" w:rsidRDefault="1D1A7013" w14:paraId="72F0A036" w14:textId="1E84C633">
            <w:pPr>
              <w:spacing w:line="259" w:lineRule="auto"/>
              <w:rPr>
                <w:rFonts w:eastAsia="Calibri"/>
                <w:color w:val="000000" w:themeColor="text1"/>
              </w:rPr>
            </w:pPr>
            <w:r w:rsidRPr="1D1A7013">
              <w:rPr>
                <w:rFonts w:eastAsia="Calibri"/>
                <w:color w:val="000000" w:themeColor="text1"/>
              </w:rPr>
              <w:t>X1</w:t>
            </w:r>
          </w:p>
        </w:tc>
        <w:tc>
          <w:tcPr>
            <w:tcW w:w="2694" w:type="dxa"/>
            <w:tcMar/>
          </w:tcPr>
          <w:p w:rsidR="1D1A7013" w:rsidP="1D1A7013" w:rsidRDefault="1D1A7013" w14:paraId="53609BA6" w14:textId="439AADD7">
            <w:pPr>
              <w:rPr>
                <w:rFonts w:eastAsia="Calibri"/>
                <w:color w:val="000000" w:themeColor="text1"/>
              </w:rPr>
            </w:pPr>
            <w:r w:rsidRPr="1D1A7013">
              <w:rPr>
                <w:rFonts w:eastAsia="Calibri"/>
                <w:color w:val="000000" w:themeColor="text1"/>
              </w:rPr>
              <w:t>Patient with more RTT than LTFU. The problem is not in the source, it is in the algorithm</w:t>
            </w:r>
          </w:p>
        </w:tc>
        <w:tc>
          <w:tcPr>
            <w:tcW w:w="3213" w:type="dxa"/>
            <w:tcMar/>
          </w:tcPr>
          <w:p w:rsidR="1D1A7013" w:rsidP="1D1A7013" w:rsidRDefault="1D1A7013" w14:paraId="2F7C0C6D" w14:textId="1100BFEE">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more RTT than LTFU</w:t>
            </w:r>
          </w:p>
        </w:tc>
        <w:tc>
          <w:tcPr>
            <w:tcW w:w="3213" w:type="dxa"/>
            <w:tcMar/>
          </w:tcPr>
          <w:p w:rsidR="1D1A7013" w:rsidP="1D1A7013" w:rsidRDefault="1D1A7013" w14:paraId="7960D8FB" w14:textId="77777777">
            <w:pPr>
              <w:spacing w:line="259" w:lineRule="auto"/>
              <w:rPr>
                <w:rFonts w:eastAsia="Calibri"/>
                <w:color w:val="000000" w:themeColor="text1"/>
              </w:rPr>
            </w:pPr>
          </w:p>
        </w:tc>
        <w:tc>
          <w:tcPr>
            <w:tcW w:w="3213" w:type="dxa"/>
            <w:tcMar/>
          </w:tcPr>
          <w:p w:rsidR="1D1A7013" w:rsidP="1D1A7013" w:rsidRDefault="1D1A7013" w14:paraId="6F91AC29" w14:textId="1491D7AA">
            <w:pPr>
              <w:spacing w:line="259" w:lineRule="auto"/>
              <w:rPr>
                <w:rFonts w:eastAsia="Calibri"/>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plus de "retours à traitement" que "perdues de vue"</w:t>
            </w:r>
          </w:p>
        </w:tc>
        <w:tc>
          <w:tcPr>
            <w:tcW w:w="1682" w:type="dxa"/>
            <w:tcMar/>
          </w:tcPr>
          <w:p w:rsidR="1D1A7013" w:rsidP="1D1A7013" w:rsidRDefault="1D1A7013" w14:paraId="27DBD3CD" w14:textId="191E6EA1">
            <w:pPr>
              <w:spacing w:line="259" w:lineRule="auto"/>
              <w:rPr>
                <w:rFonts w:eastAsia="Calibri"/>
                <w:b/>
                <w:bCs/>
                <w:color w:val="000000" w:themeColor="text1"/>
              </w:rPr>
            </w:pPr>
            <w:r w:rsidRPr="1D1A7013">
              <w:rPr>
                <w:rFonts w:eastAsia="Calibri"/>
                <w:color w:val="000000" w:themeColor="text1"/>
              </w:rPr>
              <w:t>Error log</w:t>
            </w:r>
          </w:p>
        </w:tc>
      </w:tr>
      <w:tr w:rsidR="1D1A7013" w:rsidTr="21F4CE64" w14:paraId="767152E7" w14:textId="77777777">
        <w:trPr>
          <w:cantSplit/>
        </w:trPr>
        <w:tc>
          <w:tcPr>
            <w:tcW w:w="562" w:type="dxa"/>
            <w:tcMar/>
          </w:tcPr>
          <w:p w:rsidR="1D1A7013" w:rsidP="1D1A7013" w:rsidRDefault="1D1A7013" w14:paraId="29955109" w14:textId="3F8FEBE2">
            <w:pPr>
              <w:spacing w:line="259" w:lineRule="auto"/>
              <w:rPr>
                <w:rFonts w:eastAsia="Calibri"/>
                <w:color w:val="000000" w:themeColor="text1"/>
              </w:rPr>
            </w:pPr>
            <w:r w:rsidRPr="1D1A7013">
              <w:rPr>
                <w:rFonts w:eastAsia="Calibri"/>
                <w:color w:val="000000" w:themeColor="text1"/>
              </w:rPr>
              <w:t>X2</w:t>
            </w:r>
          </w:p>
        </w:tc>
        <w:tc>
          <w:tcPr>
            <w:tcW w:w="2694" w:type="dxa"/>
            <w:tcMar/>
          </w:tcPr>
          <w:p w:rsidR="1D1A7013" w:rsidP="1D1A7013" w:rsidRDefault="1D1A7013" w14:paraId="2D98B4F2" w14:textId="3DA03F6A">
            <w:pPr>
              <w:rPr>
                <w:rFonts w:eastAsia="Calibri"/>
                <w:color w:val="000000" w:themeColor="text1"/>
              </w:rPr>
            </w:pPr>
            <w:r w:rsidRPr="1D1A7013">
              <w:rPr>
                <w:rFonts w:eastAsia="Calibri"/>
                <w:color w:val="000000" w:themeColor="text1"/>
              </w:rPr>
              <w:t>The difference between LTFU and RTT is more than one. The problem is not in the source, it is in the algorithm</w:t>
            </w:r>
          </w:p>
        </w:tc>
        <w:tc>
          <w:tcPr>
            <w:tcW w:w="3213" w:type="dxa"/>
            <w:tcMar/>
          </w:tcPr>
          <w:p w:rsidR="1D1A7013" w:rsidP="1D1A7013" w:rsidRDefault="1D1A7013" w14:paraId="1E0B2E16" w14:textId="56BFEB91">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LTFU minus RTT &gt; 1 (${</w:t>
            </w:r>
            <w:proofErr w:type="spellStart"/>
            <w:r w:rsidRPr="1D1A7013">
              <w:rPr>
                <w:rFonts w:eastAsia="Calibri"/>
                <w:color w:val="000000" w:themeColor="text1"/>
              </w:rPr>
              <w:t>this.LTFU.length</w:t>
            </w:r>
            <w:proofErr w:type="spellEnd"/>
            <w:r w:rsidRPr="1D1A7013">
              <w:rPr>
                <w:rFonts w:eastAsia="Calibri"/>
                <w:color w:val="000000" w:themeColor="text1"/>
              </w:rPr>
              <w:t xml:space="preserve"> - </w:t>
            </w:r>
            <w:proofErr w:type="spellStart"/>
            <w:r w:rsidRPr="1D1A7013">
              <w:rPr>
                <w:rFonts w:eastAsia="Calibri"/>
                <w:color w:val="000000" w:themeColor="text1"/>
              </w:rPr>
              <w:t>this.RTT.length</w:t>
            </w:r>
            <w:proofErr w:type="spellEnd"/>
            <w:r w:rsidRPr="1D1A7013">
              <w:rPr>
                <w:rFonts w:eastAsia="Calibri"/>
                <w:color w:val="000000" w:themeColor="text1"/>
              </w:rPr>
              <w:t>})</w:t>
            </w:r>
          </w:p>
        </w:tc>
        <w:tc>
          <w:tcPr>
            <w:tcW w:w="3213" w:type="dxa"/>
            <w:tcMar/>
          </w:tcPr>
          <w:p w:rsidR="1D1A7013" w:rsidP="1D1A7013" w:rsidRDefault="1D1A7013" w14:paraId="4C9C128D" w14:textId="1A3B9598">
            <w:pPr>
              <w:rPr>
                <w:rFonts w:eastAsia="Times New Roman"/>
                <w:color w:val="00B050"/>
                <w:lang w:val="fr-FR"/>
              </w:rPr>
            </w:pPr>
            <w:r w:rsidRPr="1D1A7013">
              <w:rPr>
                <w:lang w:val="fr-FR"/>
              </w:rPr>
              <w:t>Le patient ${</w:t>
            </w:r>
            <w:proofErr w:type="spellStart"/>
            <w:proofErr w:type="gramStart"/>
            <w:r w:rsidRPr="1D1A7013">
              <w:rPr>
                <w:lang w:val="fr-FR"/>
              </w:rPr>
              <w:t>this.code</w:t>
            </w:r>
            <w:proofErr w:type="spellEnd"/>
            <w:proofErr w:type="gramEnd"/>
            <w:r w:rsidRPr="1D1A7013">
              <w:rPr>
                <w:lang w:val="fr-FR"/>
              </w:rPr>
              <w:t>} a perdus de vue moins retour à traitement &gt; 1 (${</w:t>
            </w:r>
            <w:proofErr w:type="spellStart"/>
            <w:r w:rsidRPr="1D1A7013">
              <w:rPr>
                <w:lang w:val="fr-FR"/>
              </w:rPr>
              <w:t>this.LTFU.length</w:t>
            </w:r>
            <w:proofErr w:type="spellEnd"/>
            <w:r w:rsidRPr="1D1A7013">
              <w:rPr>
                <w:lang w:val="fr-FR"/>
              </w:rPr>
              <w:t xml:space="preserve"> - </w:t>
            </w:r>
            <w:proofErr w:type="spellStart"/>
            <w:r w:rsidRPr="1D1A7013">
              <w:rPr>
                <w:lang w:val="fr-FR"/>
              </w:rPr>
              <w:t>this.RTT.length</w:t>
            </w:r>
            <w:proofErr w:type="spellEnd"/>
            <w:r w:rsidRPr="1D1A7013">
              <w:rPr>
                <w:lang w:val="fr-FR"/>
              </w:rPr>
              <w:t>})</w:t>
            </w:r>
          </w:p>
          <w:p w:rsidR="1D1A7013" w:rsidP="1D1A7013" w:rsidRDefault="1D1A7013" w14:paraId="31237835" w14:textId="77777777">
            <w:pPr>
              <w:rPr>
                <w:color w:val="000000" w:themeColor="text1"/>
                <w:lang w:val="fr-FR"/>
              </w:rPr>
            </w:pPr>
          </w:p>
        </w:tc>
        <w:tc>
          <w:tcPr>
            <w:tcW w:w="3213" w:type="dxa"/>
            <w:tcMar/>
          </w:tcPr>
          <w:p w:rsidR="1D1A7013" w:rsidP="1D1A7013" w:rsidRDefault="1D1A7013" w14:paraId="5A270775" w14:textId="2CBF1641">
            <w:pPr>
              <w:rPr>
                <w:rFonts w:eastAsia="Calibri"/>
                <w:lang w:val="fr-FR"/>
              </w:rPr>
            </w:pPr>
          </w:p>
        </w:tc>
        <w:tc>
          <w:tcPr>
            <w:tcW w:w="1682" w:type="dxa"/>
            <w:tcMar/>
          </w:tcPr>
          <w:p w:rsidR="1D1A7013" w:rsidP="1D1A7013" w:rsidRDefault="1D1A7013" w14:paraId="16D4E268" w14:textId="01827562">
            <w:pPr>
              <w:spacing w:line="259" w:lineRule="auto"/>
              <w:rPr>
                <w:rFonts w:eastAsia="Calibri"/>
                <w:b/>
                <w:bCs/>
                <w:color w:val="000000" w:themeColor="text1"/>
              </w:rPr>
            </w:pPr>
            <w:r w:rsidRPr="1D1A7013">
              <w:rPr>
                <w:rFonts w:eastAsia="Calibri"/>
                <w:color w:val="000000" w:themeColor="text1"/>
              </w:rPr>
              <w:t>Error log</w:t>
            </w:r>
          </w:p>
        </w:tc>
      </w:tr>
      <w:tr w:rsidR="1D1A7013" w:rsidTr="21F4CE64" w14:paraId="5D687855" w14:textId="77777777">
        <w:trPr>
          <w:cantSplit/>
        </w:trPr>
        <w:tc>
          <w:tcPr>
            <w:tcW w:w="562" w:type="dxa"/>
            <w:tcMar/>
          </w:tcPr>
          <w:p w:rsidR="1D1A7013" w:rsidP="1D1A7013" w:rsidRDefault="1D1A7013" w14:paraId="00462033" w14:textId="540D2C72">
            <w:pPr>
              <w:spacing w:line="259" w:lineRule="auto"/>
              <w:rPr>
                <w:rFonts w:eastAsia="Calibri"/>
                <w:color w:val="000000" w:themeColor="text1"/>
              </w:rPr>
            </w:pPr>
            <w:r w:rsidRPr="1D1A7013">
              <w:rPr>
                <w:rFonts w:eastAsia="Calibri"/>
                <w:color w:val="000000" w:themeColor="text1"/>
              </w:rPr>
              <w:t>X3</w:t>
            </w:r>
          </w:p>
        </w:tc>
        <w:tc>
          <w:tcPr>
            <w:tcW w:w="2694" w:type="dxa"/>
            <w:tcMar/>
          </w:tcPr>
          <w:p w:rsidR="1D1A7013" w:rsidP="1D1A7013" w:rsidRDefault="1D1A7013" w14:paraId="4826603C" w14:textId="7B050A6C">
            <w:pPr>
              <w:rPr>
                <w:rFonts w:eastAsia="Calibri"/>
                <w:color w:val="000000" w:themeColor="text1"/>
              </w:rPr>
            </w:pPr>
            <w:r w:rsidRPr="1D1A7013">
              <w:rPr>
                <w:rFonts w:eastAsia="Calibri"/>
                <w:color w:val="000000" w:themeColor="text1"/>
              </w:rPr>
              <w:t>There are duplicated RTT dates. The problem is not in the source, it is in the algorithm</w:t>
            </w:r>
          </w:p>
        </w:tc>
        <w:tc>
          <w:tcPr>
            <w:tcW w:w="3213" w:type="dxa"/>
            <w:tcMar/>
          </w:tcPr>
          <w:p w:rsidR="1D1A7013" w:rsidP="1D1A7013" w:rsidRDefault="1D1A7013" w14:paraId="72236985" w14:textId="7194123A">
            <w:pPr>
              <w:rPr>
                <w:rFonts w:eastAsia="Calibri"/>
                <w:color w:val="000000" w:themeColor="text1"/>
              </w:rPr>
            </w:pPr>
            <w:r w:rsidRPr="1D1A7013">
              <w:rPr>
                <w:rFonts w:eastAsia="Calibri"/>
                <w:color w:val="000000" w:themeColor="text1"/>
              </w:rPr>
              <w:t>Patient ${</w:t>
            </w:r>
            <w:proofErr w:type="spellStart"/>
            <w:proofErr w:type="gramStart"/>
            <w:r w:rsidRPr="1D1A7013">
              <w:rPr>
                <w:rFonts w:eastAsia="Calibri"/>
                <w:color w:val="000000" w:themeColor="text1"/>
              </w:rPr>
              <w:t>this.code</w:t>
            </w:r>
            <w:proofErr w:type="spellEnd"/>
            <w:proofErr w:type="gramEnd"/>
            <w:r w:rsidRPr="1D1A7013">
              <w:rPr>
                <w:rFonts w:eastAsia="Calibri"/>
                <w:color w:val="000000" w:themeColor="text1"/>
              </w:rPr>
              <w:t>} has same RTT date for different LTFU: ${</w:t>
            </w:r>
            <w:proofErr w:type="spellStart"/>
            <w:r w:rsidRPr="1D1A7013">
              <w:rPr>
                <w:rFonts w:eastAsia="Calibri"/>
                <w:color w:val="000000" w:themeColor="text1"/>
              </w:rPr>
              <w:t>rttDate.format</w:t>
            </w:r>
            <w:proofErr w:type="spellEnd"/>
            <w:r w:rsidRPr="1D1A7013">
              <w:rPr>
                <w:rFonts w:eastAsia="Calibri"/>
                <w:color w:val="000000" w:themeColor="text1"/>
              </w:rPr>
              <w:t>(DHIS2_DATEFORMAT)}</w:t>
            </w:r>
          </w:p>
        </w:tc>
        <w:tc>
          <w:tcPr>
            <w:tcW w:w="3213" w:type="dxa"/>
            <w:tcMar/>
          </w:tcPr>
          <w:p w:rsidR="1D1A7013" w:rsidP="1D1A7013" w:rsidRDefault="1D1A7013" w14:paraId="6541824D" w14:textId="0F323CEA">
            <w:pPr>
              <w:spacing w:line="259" w:lineRule="auto"/>
              <w:rPr>
                <w:color w:val="000000" w:themeColor="text1"/>
                <w:lang w:val="fr-FR"/>
              </w:rPr>
            </w:pPr>
            <w:r w:rsidRPr="1D1A7013">
              <w:rPr>
                <w:rFonts w:eastAsia="Calibri"/>
                <w:color w:val="000000" w:themeColor="text1"/>
                <w:lang w:val="fr-FR"/>
              </w:rPr>
              <w:t>Le patient ${</w:t>
            </w:r>
            <w:proofErr w:type="spellStart"/>
            <w:proofErr w:type="gramStart"/>
            <w:r w:rsidRPr="1D1A7013">
              <w:rPr>
                <w:rFonts w:eastAsia="Calibri"/>
                <w:color w:val="000000" w:themeColor="text1"/>
                <w:lang w:val="fr-FR"/>
              </w:rPr>
              <w:t>this.code</w:t>
            </w:r>
            <w:proofErr w:type="spellEnd"/>
            <w:proofErr w:type="gramEnd"/>
            <w:r w:rsidRPr="1D1A7013">
              <w:rPr>
                <w:rFonts w:eastAsia="Calibri"/>
                <w:color w:val="000000" w:themeColor="text1"/>
                <w:lang w:val="fr-FR"/>
              </w:rPr>
              <w:t>} a la même date de retour au traitement pour des différentes dates de perdu de vue: ${</w:t>
            </w:r>
            <w:proofErr w:type="spellStart"/>
            <w:r w:rsidRPr="1D1A7013">
              <w:rPr>
                <w:rFonts w:eastAsia="Calibri"/>
                <w:color w:val="000000" w:themeColor="text1"/>
                <w:lang w:val="fr-FR"/>
              </w:rPr>
              <w:t>rttDate.format</w:t>
            </w:r>
            <w:proofErr w:type="spellEnd"/>
            <w:r w:rsidRPr="1D1A7013">
              <w:rPr>
                <w:rFonts w:eastAsia="Calibri"/>
                <w:color w:val="000000" w:themeColor="text1"/>
                <w:lang w:val="fr-FR"/>
              </w:rPr>
              <w:t>(DHIS2_DATEFORMAT)}.</w:t>
            </w:r>
          </w:p>
        </w:tc>
        <w:tc>
          <w:tcPr>
            <w:tcW w:w="3213" w:type="dxa"/>
            <w:tcMar/>
          </w:tcPr>
          <w:p w:rsidR="1D1A7013" w:rsidP="1D1A7013" w:rsidRDefault="1D1A7013" w14:paraId="0D7236A4" w14:textId="13B64F11">
            <w:pPr>
              <w:spacing w:line="259" w:lineRule="auto"/>
              <w:rPr>
                <w:rFonts w:eastAsia="Calibri"/>
                <w:color w:val="000000" w:themeColor="text1"/>
                <w:lang w:val="fr-FR"/>
              </w:rPr>
            </w:pPr>
          </w:p>
        </w:tc>
        <w:tc>
          <w:tcPr>
            <w:tcW w:w="1682" w:type="dxa"/>
            <w:tcMar/>
          </w:tcPr>
          <w:p w:rsidR="1D1A7013" w:rsidP="1D1A7013" w:rsidRDefault="1D1A7013" w14:paraId="57D80663" w14:textId="0F86AEF7">
            <w:pPr>
              <w:spacing w:line="259" w:lineRule="auto"/>
              <w:rPr>
                <w:rFonts w:eastAsia="Calibri"/>
                <w:b/>
                <w:bCs/>
                <w:color w:val="000000" w:themeColor="text1"/>
              </w:rPr>
            </w:pPr>
            <w:r w:rsidRPr="1D1A7013">
              <w:rPr>
                <w:rFonts w:eastAsia="Calibri"/>
                <w:color w:val="000000" w:themeColor="text1"/>
              </w:rPr>
              <w:t>Error log</w:t>
            </w:r>
          </w:p>
        </w:tc>
      </w:tr>
    </w:tbl>
    <w:p w:rsidR="003C44F8" w:rsidP="2CBCF3BE" w:rsidRDefault="003C44F8" w14:paraId="51C08FB7" w14:textId="2DA69E59"/>
    <w:p w:rsidR="003C44F8" w:rsidP="003C44F8" w:rsidRDefault="003C44F8" w14:paraId="4222835B" w14:textId="77777777"/>
    <w:sectPr w:rsidR="003C44F8" w:rsidSect="00952355">
      <w:pgSz w:w="16838" w:h="11906" w:orient="landscape" w:code="9"/>
      <w:pgMar w:top="1440" w:right="1440" w:bottom="1440" w:left="1440"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J" w:author="Sam Johnson" w:date="2022-05-29T15:44:00Z" w:id="0">
    <w:p w:rsidR="009D3C2D" w:rsidP="00197706" w:rsidRDefault="009D3C2D" w14:paraId="446A907D" w14:textId="77777777">
      <w:r>
        <w:rPr>
          <w:rStyle w:val="CommentReference"/>
        </w:rPr>
        <w:annotationRef/>
      </w:r>
      <w:r>
        <w:rPr>
          <w:rFonts w:eastAsia="Times New Roman" w:cs="Times New Roman" w:asciiTheme="minorHAnsi" w:hAnsiTheme="minorHAnsi"/>
          <w:sz w:val="20"/>
          <w:szCs w:val="20"/>
        </w:rPr>
        <w:t>Loïc / Léon à remplir les détails sur quels groupes d’utilisateurs ont quel niveau d’accès.</w:t>
      </w:r>
    </w:p>
  </w:comment>
  <w:comment w:initials="ca" w:author="carlos.tejo@gmail.com" w:date="2022-01-07T15:15:00Z" w:id="2">
    <w:p w:rsidR="4FDE6CE4" w:rsidRDefault="4FDE6CE4" w14:paraId="4C14EDE6" w14:textId="53EC674E">
      <w:pPr>
        <w:pStyle w:val="CommentText"/>
      </w:pPr>
      <w:r>
        <w:t>in the PoC file, there are 148 patients without any enrollment (but they appear in the FileActive). Should they be uploaded to the dhis2?</w:t>
      </w:r>
      <w:r>
        <w:rPr>
          <w:rStyle w:val="CommentReference"/>
        </w:rPr>
        <w:annotationRef/>
      </w:r>
    </w:p>
  </w:comment>
  <w:comment w:initials="SJ" w:author="Sam Johnson" w:date="2022-02-15T12:14:00Z" w:id="3">
    <w:p w:rsidR="1C4CCFB1" w:rsidRDefault="1C4CCFB1" w14:paraId="15E7E7B1" w14:textId="555508A7">
      <w:pPr>
        <w:pStyle w:val="CommentText"/>
      </w:pPr>
      <w:r>
        <w:t>I would probably say don't load them, as if they don't have any enrolments, then DHIS2 won't in any way link them to the SIDAInfo programs, and they'll just end up as unassigned TEs floating around PSI's DHIS2 instance...</w:t>
      </w:r>
      <w:r>
        <w:rPr>
          <w:rStyle w:val="CommentReference"/>
        </w:rPr>
        <w:annotationRef/>
      </w:r>
    </w:p>
  </w:comment>
  <w:comment w:initials="ca" w:author="carlos.tejo@gmail.com" w:date="2020-09-29T07:15:00Z" w:id="4">
    <w:p w:rsidR="003716D4" w:rsidRDefault="003716D4" w14:paraId="0D471089" w14:textId="19AD21C0">
      <w:pPr>
        <w:pStyle w:val="CommentText"/>
      </w:pPr>
      <w:r>
        <w:t>Patient code: around 23 chars. dhis2 uids: 11 chars</w:t>
      </w:r>
      <w:r>
        <w:rPr>
          <w:rStyle w:val="CommentReference"/>
        </w:rPr>
        <w:annotationRef/>
      </w:r>
      <w:r>
        <w:rPr>
          <w:rStyle w:val="CommentReference"/>
        </w:rPr>
        <w:annotationRef/>
      </w:r>
    </w:p>
  </w:comment>
  <w:comment w:initials="SJ" w:author="Sam Johnson" w:date="2020-10-02T10:59:00Z" w:id="5">
    <w:p w:rsidR="003716D4" w:rsidRDefault="003716D4" w14:paraId="3CC90C6E" w14:textId="6EC74F40">
      <w:pPr>
        <w:pStyle w:val="CommentText"/>
      </w:pPr>
      <w:r>
        <w:rPr>
          <w:rStyle w:val="CommentReference"/>
        </w:rPr>
        <w:annotationRef/>
      </w:r>
      <w:r>
        <w:t>The first 16 digits of the code seem to be static for every patient in the clinic, so I’m guessing they’re some sort of constructed facility code, and it’s only the last 6 digits (7 digits for children) that are the simple ID for the patient?  If we can confirm this with Loïc or Jean Claude, we can probably just construct a simpler 11-digit ID, which is still unique across clinics.</w:t>
      </w:r>
      <w:r>
        <w:rPr>
          <w:rStyle w:val="CommentReference"/>
        </w:rPr>
        <w:annotationRef/>
      </w:r>
    </w:p>
  </w:comment>
  <w:comment w:initials="ca" w:author="carlos.tejo@gmail.com" w:date="2020-10-03T10:48:00Z" w:id="6">
    <w:p w:rsidR="003716D4" w:rsidRDefault="003716D4" w14:paraId="30C020DD" w14:textId="60C68CC0">
      <w:pPr>
        <w:pStyle w:val="CommentText"/>
      </w:pPr>
      <w:r>
        <w:t>also, we should have in mind the patient codes (+,-,dep...)  that are not following the common rule</w:t>
      </w:r>
      <w:r>
        <w:rPr>
          <w:rStyle w:val="CommentReference"/>
        </w:rPr>
        <w:annotationRef/>
      </w:r>
      <w:r>
        <w:rPr>
          <w:rStyle w:val="CommentReference"/>
        </w:rPr>
        <w:annotationRef/>
      </w:r>
    </w:p>
  </w:comment>
  <w:comment w:initials="SJ" w:author="Sam Johnson" w:date="2020-10-06T14:06:00Z" w:id="7">
    <w:p w:rsidR="003716D4" w:rsidRDefault="003716D4" w14:paraId="372C907A" w14:textId="2A46A2B5">
      <w:pPr>
        <w:pStyle w:val="CommentText"/>
      </w:pPr>
      <w:r>
        <w:rPr>
          <w:rStyle w:val="CommentReference"/>
        </w:rPr>
        <w:annotationRef/>
      </w:r>
      <w:r>
        <w:t>Léon will be dealing directly with the clinics on these data quality issues (odd codes etc).</w:t>
      </w:r>
      <w:r>
        <w:rPr>
          <w:rStyle w:val="CommentReference"/>
        </w:rPr>
        <w:annotationRef/>
      </w:r>
    </w:p>
  </w:comment>
  <w:comment w:initials="SJ" w:author="Sam Johnson" w:date="2022-04-18T16:13:00Z" w:id="8">
    <w:p w:rsidR="00EB69CC" w:rsidP="008F7D8B" w:rsidRDefault="00EB69CC" w14:paraId="415BBCE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SJ" w:author="Sam Johnson" w:date="2022-04-18T16:13:00Z" w:id="9">
    <w:p w:rsidR="00EB69CC" w:rsidP="008F7D8B" w:rsidRDefault="00EB69CC" w14:paraId="788D508F" w14:textId="77777777">
      <w:r>
        <w:rPr>
          <w:rStyle w:val="CommentReference"/>
        </w:rPr>
        <w:annotationRef/>
      </w:r>
      <w:r>
        <w:rPr>
          <w:rFonts w:eastAsia="Times New Roman" w:cs="Times New Roman" w:asciiTheme="minorHAnsi" w:hAnsiTheme="minorHAnsi"/>
          <w:sz w:val="20"/>
          <w:szCs w:val="20"/>
        </w:rPr>
        <w:t xml:space="preserve">Hi Carlos, this is an important change to this specification. Before, it said </w:t>
      </w:r>
      <w:r>
        <w:rPr>
          <w:rFonts w:eastAsia="Times New Roman" w:cs="Times New Roman" w:asciiTheme="minorHAnsi" w:hAnsiTheme="minorHAnsi"/>
          <w:i/>
          <w:iCs/>
          <w:sz w:val="20"/>
          <w:szCs w:val="20"/>
        </w:rPr>
        <w:t>any</w:t>
      </w:r>
      <w:r>
        <w:rPr>
          <w:rFonts w:eastAsia="Times New Roman" w:cs="Times New Roman" w:asciiTheme="minorHAnsi" w:hAnsiTheme="minorHAnsi"/>
          <w:sz w:val="20"/>
          <w:szCs w:val="20"/>
        </w:rPr>
        <w:t xml:space="preserve"> Table_ARV record that matches the ARVdatedebut; but if that happens to be the second or third Table_ARV, then there’s clearly an error. So I’ve changed this specification to say that we create this ‘first ARV’ program stage </w:t>
      </w:r>
      <w:r>
        <w:rPr>
          <w:rFonts w:eastAsia="Times New Roman" w:cs="Times New Roman" w:asciiTheme="minorHAnsi" w:hAnsiTheme="minorHAnsi"/>
          <w:b/>
          <w:bCs/>
          <w:i/>
          <w:iCs/>
          <w:sz w:val="20"/>
          <w:szCs w:val="20"/>
        </w:rPr>
        <w:t>only</w:t>
      </w:r>
      <w:r>
        <w:rPr>
          <w:rFonts w:eastAsia="Times New Roman" w:cs="Times New Roman" w:asciiTheme="minorHAnsi" w:hAnsiTheme="minorHAnsi"/>
          <w:sz w:val="20"/>
          <w:szCs w:val="20"/>
        </w:rPr>
        <w:t xml:space="preserve"> if the </w:t>
      </w:r>
      <w:r>
        <w:rPr>
          <w:rFonts w:eastAsia="Times New Roman" w:cs="Times New Roman" w:asciiTheme="minorHAnsi" w:hAnsiTheme="minorHAnsi"/>
          <w:b/>
          <w:bCs/>
          <w:i/>
          <w:iCs/>
          <w:sz w:val="20"/>
          <w:szCs w:val="20"/>
        </w:rPr>
        <w:t>first</w:t>
      </w:r>
      <w:r>
        <w:rPr>
          <w:rFonts w:eastAsia="Times New Roman" w:cs="Times New Roman" w:asciiTheme="minorHAnsi" w:hAnsiTheme="minorHAnsi"/>
          <w:sz w:val="20"/>
          <w:szCs w:val="20"/>
        </w:rPr>
        <w:t xml:space="preserve"> Table_ARV record matches ARVdatedebut - otherwise don’t create it.</w:t>
      </w:r>
      <w:r>
        <w:rPr>
          <w:rStyle w:val="CommentReference"/>
        </w:rPr>
        <w:annotationRef/>
      </w:r>
    </w:p>
  </w:comment>
  <w:comment w:initials="ca" w:author="carlos.tejo@gmail.com" w:date="2022-01-07T14:00:00Z" w:id="10">
    <w:p w:rsidR="4FDE6CE4" w:rsidRDefault="4FDE6CE4" w14:paraId="069F22DD" w14:textId="776BFD8E">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r>
        <w:rPr>
          <w:rStyle w:val="CommentReference"/>
        </w:rPr>
        <w:annotationRef/>
      </w:r>
    </w:p>
  </w:comment>
  <w:comment w:initials="ca" w:author="carlos.tejo@gmail.com" w:date="2022-01-07T14:00:00Z" w:id="11">
    <w:p w:rsidR="4FDE6CE4" w:rsidRDefault="4FDE6CE4" w14:paraId="6058742F" w14:textId="77777777">
      <w:pPr>
        <w:pStyle w:val="CommentText"/>
      </w:pPr>
      <w:r>
        <w:t>If there is no records in the Table ARV, and the only information available is the date debut and the date fin (from the Admission Detail table/File Active, what should be done? Currently, only the enrollment is generated, but NO events. This issue affects multiple patients.</w:t>
      </w:r>
      <w:r>
        <w:rPr>
          <w:rStyle w:val="CommentReference"/>
        </w:rPr>
        <w:annotationRef/>
      </w:r>
    </w:p>
  </w:comment>
  <w:comment w:initials="SJ" w:author="Sam Johnson" w:date="2022-02-15T12:19:00Z" w:id="12">
    <w:p w:rsidR="1C4CCFB1" w:rsidRDefault="1C4CCFB1" w14:paraId="3C6E2131" w14:textId="77777777">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p>
  </w:comment>
  <w:comment w:initials="SJ" w:author="Sam Johnson" w:date="2022-02-15T12:19:00Z" w:id="13">
    <w:p w:rsidR="1C4CCFB1" w:rsidRDefault="1C4CCFB1" w14:paraId="20B0AFE1" w14:textId="25381B54">
      <w:pPr>
        <w:pStyle w:val="CommentText"/>
      </w:pPr>
      <w:r>
        <w:t xml:space="preserve">This sounds exactly right, as Admission Detail does record an enrolment, but no actual visits have been captured. It's good to create these empty enrolments, as they won't affect the ART indicators (which are all based on events), but they could be useful in data quality audits. (I'm guessing that many of these enrolments </w:t>
      </w:r>
      <w:r w:rsidRPr="1C4CCFB1">
        <w:rPr>
          <w:i/>
          <w:iCs/>
        </w:rPr>
        <w:t>should</w:t>
      </w:r>
      <w:r>
        <w:t xml:space="preserve"> have events, so clinics will need to go back and update SIDAInfo.)</w:t>
      </w:r>
      <w:r>
        <w:rPr>
          <w:rStyle w:val="CommentReference"/>
        </w:rPr>
        <w:annotationRef/>
      </w:r>
      <w:r>
        <w:rPr>
          <w:rStyle w:val="CommentReference"/>
        </w:rPr>
        <w:annotationRef/>
      </w:r>
    </w:p>
  </w:comment>
  <w:comment w:initials="ca" w:author="carlos.tejo@solidlines.io" w:date="2022-09-01T10:37:00Z" w:id="14">
    <w:p w:rsidR="19F3FBE3" w:rsidRDefault="19F3FBE3" w14:paraId="3F292F82" w14:textId="61C8D40E">
      <w:pPr>
        <w:pStyle w:val="CommentText"/>
      </w:pPr>
      <w:r>
        <w:t>Should be raised a warning if this field is empty ?</w:t>
      </w:r>
      <w:r>
        <w:rPr>
          <w:rStyle w:val="CommentReference"/>
        </w:rPr>
        <w:annotationRef/>
      </w:r>
    </w:p>
  </w:comment>
  <w:comment w:initials="SJ" w:author="Sam Johnson" w:date="2022-09-09T00:33:00Z" w:id="15">
    <w:p w:rsidR="00FF0759" w:rsidP="00073878" w:rsidRDefault="00FF0759" w14:paraId="2B6DB35F" w14:textId="77777777">
      <w:r>
        <w:rPr>
          <w:rStyle w:val="CommentReference"/>
        </w:rPr>
        <w:annotationRef/>
      </w:r>
      <w:r>
        <w:rPr>
          <w:rFonts w:eastAsia="Times New Roman" w:cs="Times New Roman" w:asciiTheme="minorHAnsi" w:hAnsiTheme="minorHAnsi"/>
          <w:sz w:val="20"/>
          <w:szCs w:val="20"/>
        </w:rPr>
        <w:t>No, don’t worry about this one, as this data is just presented for information - no indicator calculations use it.</w:t>
      </w:r>
    </w:p>
  </w:comment>
  <w:comment w:initials="ca" w:author="carlos.tejo@solidlines.io" w:date="2022-09-01T10:37:00Z" w:id="16">
    <w:p w:rsidR="19F3FBE3" w:rsidRDefault="19F3FBE3" w14:paraId="2548993B" w14:textId="193E292A">
      <w:pPr>
        <w:pStyle w:val="CommentText"/>
      </w:pPr>
      <w:r>
        <w:t>Should be raised a warning if this field is empty ?</w:t>
      </w:r>
      <w:r>
        <w:rPr>
          <w:rStyle w:val="CommentReference"/>
        </w:rPr>
        <w:annotationRef/>
      </w:r>
    </w:p>
  </w:comment>
  <w:comment w:initials="SJ" w:author="Sam Johnson" w:date="2022-09-09T00:33:00Z" w:id="17">
    <w:p w:rsidR="00FF0759" w:rsidP="00370EAC" w:rsidRDefault="00FF0759" w14:paraId="6D7C8621" w14:textId="77777777">
      <w:r>
        <w:rPr>
          <w:rStyle w:val="CommentReference"/>
        </w:rPr>
        <w:annotationRef/>
      </w:r>
      <w:r>
        <w:rPr>
          <w:rFonts w:eastAsia="Times New Roman" w:cs="Times New Roman" w:asciiTheme="minorHAnsi" w:hAnsiTheme="minorHAnsi"/>
          <w:sz w:val="20"/>
          <w:szCs w:val="20"/>
        </w:rPr>
        <w:t>No need - see above.</w:t>
      </w:r>
    </w:p>
  </w:comment>
  <w:comment w:initials="ca" w:author="carlos.tejo@gmail.com" w:date="2020-12-11T09:44:00Z" w:id="18">
    <w:p w:rsidR="74CD6081" w:rsidRDefault="74CD6081" w14:paraId="6DCB4066" w14:textId="027C2094">
      <w:pPr>
        <w:pStyle w:val="CommentText"/>
      </w:pPr>
      <w:r>
        <w:t>Pending confirmation of 0 value (lookup table)</w:t>
      </w:r>
      <w:r>
        <w:rPr>
          <w:rStyle w:val="CommentReference"/>
        </w:rPr>
        <w:annotationRef/>
      </w:r>
    </w:p>
  </w:comment>
  <w:comment w:initials="SJ" w:author="Sam Johnson" w:date="2020-10-13T11:49:00Z" w:id="19">
    <w:p w:rsidR="00C55F11" w:rsidRDefault="00C55F11" w14:paraId="5499A13A" w14:textId="1488E9D2">
      <w:pPr>
        <w:pStyle w:val="CommentText"/>
      </w:pPr>
      <w:r>
        <w:rPr>
          <w:rStyle w:val="CommentReference"/>
        </w:rPr>
        <w:annotationRef/>
      </w:r>
      <w:r w:rsidRPr="00BE5F2A">
        <w:rPr>
          <w:i/>
          <w:iCs/>
          <w:color w:val="FF0000"/>
        </w:rPr>
        <w:t xml:space="preserve">Note that this field does not </w:t>
      </w:r>
      <w:r>
        <w:rPr>
          <w:i/>
          <w:iCs/>
          <w:color w:val="FF0000"/>
        </w:rPr>
        <w:t xml:space="preserve">currently </w:t>
      </w:r>
      <w:r w:rsidRPr="00BE5F2A">
        <w:rPr>
          <w:i/>
          <w:iCs/>
          <w:color w:val="FF0000"/>
        </w:rPr>
        <w:t>seem to be populated</w:t>
      </w:r>
      <w:r>
        <w:rPr>
          <w:i/>
          <w:iCs/>
          <w:color w:val="FF0000"/>
        </w:rPr>
        <w:t xml:space="preserve"> in the sample data that was shared</w:t>
      </w:r>
      <w:r w:rsidRPr="00BE5F2A">
        <w:rPr>
          <w:i/>
          <w:iCs/>
          <w:color w:val="FF0000"/>
        </w:rPr>
        <w:t xml:space="preserve"> – </w:t>
      </w:r>
      <w:r w:rsidRPr="004F7698" w:rsidR="004F7698">
        <w:rPr>
          <w:b/>
          <w:bCs/>
          <w:i/>
          <w:iCs/>
          <w:color w:val="FF0000"/>
        </w:rPr>
        <w:t>Léon will lead on changing TB data collection practices at clinic level</w:t>
      </w:r>
      <w:r w:rsidRPr="004F7698">
        <w:rPr>
          <w:b/>
          <w:bCs/>
          <w:i/>
          <w:iCs/>
          <w:color w:val="FF0000"/>
        </w:rPr>
        <w:t>.</w:t>
      </w:r>
    </w:p>
  </w:comment>
  <w:comment w:initials="ca" w:author="carlos.tejo@gmail.com" w:date="2021-05-05T20:48:00Z" w:id="20">
    <w:p w:rsidR="7B76C4BC" w:rsidRDefault="7B76C4BC" w14:paraId="6A0B3EBF" w14:textId="36311FF9">
      <w:pPr>
        <w:pStyle w:val="CommentText"/>
      </w:pPr>
      <w:r>
        <w:t>This case is not appearing in the PoC files</w:t>
      </w:r>
      <w:r>
        <w:rPr>
          <w:rStyle w:val="CommentReference"/>
        </w:rPr>
        <w:annotationRef/>
      </w:r>
      <w:r>
        <w:rPr>
          <w:rStyle w:val="CommentReference"/>
        </w:rPr>
        <w:annotationRef/>
      </w:r>
    </w:p>
    <w:p w:rsidR="7B76C4BC" w:rsidRDefault="7B76C4BC" w14:paraId="20010262" w14:textId="3CF44756">
      <w:pPr>
        <w:pStyle w:val="CommentText"/>
      </w:pPr>
    </w:p>
  </w:comment>
  <w:comment w:initials="ca" w:author="carlos.tejo@gmail.com" w:date="2021-05-05T20:48:00Z" w:id="21">
    <w:p w:rsidR="7B76C4BC" w:rsidRDefault="7B76C4BC" w14:paraId="67FC20C7" w14:textId="77777777">
      <w:pPr>
        <w:pStyle w:val="CommentText"/>
      </w:pPr>
      <w:r>
        <w:t>This case is not appearing in the PoC files</w:t>
      </w:r>
      <w:r>
        <w:rPr>
          <w:rStyle w:val="CommentReference"/>
        </w:rPr>
        <w:annotationRef/>
      </w:r>
      <w:r>
        <w:rPr>
          <w:rStyle w:val="CommentReference"/>
        </w:rPr>
        <w:annotationRef/>
      </w:r>
    </w:p>
    <w:p w:rsidR="7B76C4BC" w:rsidRDefault="7B76C4BC" w14:paraId="4E82532D" w14:textId="77777777">
      <w:pPr>
        <w:pStyle w:val="CommentText"/>
      </w:pPr>
    </w:p>
  </w:comment>
  <w:comment w:initials="SJ" w:author="Sam Johnson" w:date="2022-05-29T15:49:00Z" w:id="22">
    <w:p w:rsidR="001774E2" w:rsidP="00D153C5" w:rsidRDefault="001774E2" w14:paraId="78BDB9DD" w14:textId="77777777">
      <w:r>
        <w:rPr>
          <w:rStyle w:val="CommentReference"/>
        </w:rPr>
        <w:annotationRef/>
      </w:r>
      <w:r>
        <w:rPr>
          <w:rFonts w:eastAsia="Times New Roman" w:cs="Times New Roman" w:asciiTheme="minorHAnsi" w:hAnsiTheme="minorHAnsi"/>
          <w:sz w:val="20"/>
          <w:szCs w:val="20"/>
        </w:rPr>
        <w:t>Even though it is not appearing, do we still handle this correctly in the code (in case it occurs in future)? If so, please feel free to “resolve” this comment thread.</w:t>
      </w:r>
      <w:r>
        <w:rPr>
          <w:rStyle w:val="CommentReference"/>
        </w:rPr>
        <w:annotationRef/>
      </w:r>
    </w:p>
  </w:comment>
  <w:comment w:initials="ca" w:author="carlos.tejo@gmail.com" w:date="2020-10-07T07:53:00Z" w:id="23">
    <w:p w:rsidR="563BA383" w:rsidRDefault="563BA383" w14:paraId="7F85FC4C" w14:textId="266D828D">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r>
        <w:rPr>
          <w:rStyle w:val="CommentReference"/>
        </w:rPr>
        <w:annotationRef/>
      </w:r>
    </w:p>
  </w:comment>
  <w:comment w:initials="ca" w:author="carlos.tejo@gmail.com" w:date="2020-10-07T07:53:00Z" w:id="24">
    <w:p w:rsidR="563BA383" w:rsidRDefault="563BA383" w14:paraId="21904F4B" w14:textId="77777777">
      <w:pPr>
        <w:pStyle w:val="CommentText"/>
      </w:pPr>
      <w:r>
        <w:t>There are case (like patient 003BDI014S030101000487) where the number of rows in Femme Enceinte is one, and the number of rows in Admission details is two. (and we are talking about 2017-2019 cases). What should we do in these cases? should we flag something ?</w:t>
      </w:r>
      <w:r>
        <w:rPr>
          <w:rStyle w:val="CommentReference"/>
        </w:rPr>
        <w:annotationRef/>
      </w:r>
    </w:p>
  </w:comment>
  <w:comment w:initials="SJ" w:author="Sam Johnson" w:date="2020-10-13T11:21:00Z" w:id="25">
    <w:p w:rsidR="006011FF" w:rsidRDefault="006011FF" w14:paraId="383EBB66"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p>
  </w:comment>
  <w:comment w:initials="SJ" w:author="Sam Johnson" w:date="2022-05-29T15:50:00Z" w:id="26">
    <w:p w:rsidR="001774E2" w:rsidP="00E67416" w:rsidRDefault="001774E2" w14:paraId="5F0FB1B5"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p>
  </w:comment>
  <w:comment w:initials="SJ" w:author="Sam Johnson" w:date="2020-10-13T11:21:00Z" w:id="27">
    <w:p w:rsidR="006011FF" w:rsidRDefault="006011FF" w14:paraId="59A81903" w14:textId="77777777">
      <w:pPr>
        <w:pStyle w:val="CommentText"/>
      </w:pPr>
      <w:r>
        <w:rPr>
          <w:rStyle w:val="CommentReference"/>
        </w:rPr>
        <w:annotationRef/>
      </w:r>
      <w:r w:rsidR="008B6715">
        <w:t xml:space="preserve">In this case, please </w:t>
      </w:r>
      <w:r w:rsidR="00377E61">
        <w:t xml:space="preserve">choose </w:t>
      </w:r>
      <w:r w:rsidR="008B6715">
        <w:t>the Admission_detail record which matches the date in Femme_enceinte (in this case, 18/6/201</w:t>
      </w:r>
      <w:r w:rsidR="00377E61">
        <w:t xml:space="preserve">7).  </w:t>
      </w:r>
      <w:r w:rsidRPr="00EF7354" w:rsidR="00377E61">
        <w:rPr>
          <w:color w:val="FF0000"/>
        </w:rPr>
        <w:t xml:space="preserve">Can we include any orphaned Admission_detail = PTME records </w:t>
      </w:r>
      <w:r w:rsidRPr="00EF7354" w:rsidR="00EF7354">
        <w:rPr>
          <w:color w:val="FF0000"/>
        </w:rPr>
        <w:t>(without a link to Femme_enceinte) in our list of DQ issues?</w:t>
      </w:r>
      <w:r>
        <w:rPr>
          <w:rStyle w:val="CommentReference"/>
        </w:rPr>
        <w:annotationRef/>
      </w:r>
    </w:p>
  </w:comment>
  <w:comment w:initials="SJ" w:author="Sam Johnson" w:date="2022-05-29T15:50:00Z" w:id="28">
    <w:p w:rsidR="001774E2" w:rsidP="00E67416" w:rsidRDefault="001774E2" w14:paraId="20D46394" w14:textId="77777777">
      <w:r>
        <w:rPr>
          <w:rStyle w:val="CommentReference"/>
        </w:rPr>
        <w:annotationRef/>
      </w:r>
      <w:r>
        <w:rPr>
          <w:rFonts w:eastAsia="Times New Roman" w:cs="Times New Roman" w:asciiTheme="minorHAnsi" w:hAnsiTheme="minorHAnsi"/>
          <w:sz w:val="20"/>
          <w:szCs w:val="20"/>
        </w:rPr>
        <w:t>Hi Carlos, have we been able to create a validation rule for this? (If so, please feel free to resolve this comment thread.)</w:t>
      </w:r>
      <w:r>
        <w:rPr>
          <w:rStyle w:val="CommentReference"/>
        </w:rPr>
        <w:annotationRef/>
      </w:r>
    </w:p>
  </w:comment>
  <w:comment w:initials="ca" w:author="carlos.tejo@gmail.com" w:date="2020-10-02T17:37:00Z" w:id="29">
    <w:p w:rsidR="003716D4" w:rsidRDefault="003716D4" w14:paraId="3104FCD8" w14:textId="78215D38">
      <w:pPr>
        <w:pStyle w:val="CommentText"/>
      </w:pPr>
      <w:r>
        <w:t>If there is no "date sortie", the values for  cause are 0 or empty. Should we interprete 0 as empty?</w:t>
      </w:r>
      <w:r>
        <w:rPr>
          <w:rStyle w:val="CommentReference"/>
        </w:rPr>
        <w:annotationRef/>
      </w:r>
    </w:p>
  </w:comment>
  <w:comment w:initials="ca" w:author="carlos.tejo@gmail.com" w:date="2020-10-02T19:09:00Z" w:id="30">
    <w:p w:rsidR="003716D4" w:rsidRDefault="003716D4" w14:paraId="2D06072C" w14:textId="2AB3D35A">
      <w:pPr>
        <w:pStyle w:val="CommentText"/>
      </w:pPr>
      <w:r>
        <w:t>and there is ONE case of an enfant with dateSortie and causeSortie=0. What should we do in this case?</w:t>
      </w:r>
      <w:r>
        <w:rPr>
          <w:rStyle w:val="CommentReference"/>
        </w:rPr>
        <w:annotationRef/>
      </w:r>
    </w:p>
  </w:comment>
  <w:comment w:initials="SJ" w:author="Sam Johnson" w:date="2020-10-06T14:43:00Z" w:id="31">
    <w:p w:rsidR="003716D4" w:rsidRDefault="003716D4" w14:paraId="5A7CA72F" w14:textId="203E42C1">
      <w:pPr>
        <w:pStyle w:val="CommentText"/>
      </w:pPr>
      <w:r>
        <w:rPr>
          <w:rStyle w:val="CommentReference"/>
        </w:rPr>
        <w:annotationRef/>
      </w:r>
      <w:r>
        <w:t>Add 0 to the lookup table, and Jean Claude can confirm whether it’s a value, or we just treat it as empty.</w:t>
      </w:r>
    </w:p>
  </w:comment>
  <w:comment w:initials="ca" w:author="carlos.tejo@gmail.com" w:date="2020-12-11T10:19:00Z" w:id="32">
    <w:p w:rsidR="74CD6081" w:rsidRDefault="74CD6081" w14:paraId="6B89EB4B" w14:textId="3BB55A8E">
      <w:pPr>
        <w:pStyle w:val="CommentText"/>
      </w:pPr>
      <w:r>
        <w:t>Just in case, in the description of the indicator, there is no reference to this disaggregation.</w:t>
      </w:r>
      <w:r>
        <w:rPr>
          <w:rStyle w:val="CommentReference"/>
        </w:rPr>
        <w:annotationRef/>
      </w:r>
    </w:p>
  </w:comment>
  <w:comment w:initials="SJ" w:author="Sam Johnson" w:date="2021-02-03T10:59:00Z" w:id="33">
    <w:p w:rsidR="00BE4E1A" w:rsidRDefault="00BE4E1A" w14:paraId="5337B6FA" w14:textId="77777777">
      <w:pPr>
        <w:pStyle w:val="CommentText"/>
      </w:pPr>
      <w:r>
        <w:rPr>
          <w:rStyle w:val="CommentReference"/>
        </w:rPr>
        <w:annotationRef/>
      </w:r>
      <w:r>
        <w:t>I need to check this indicator (so have changed it back to yellow), as not only do I need to add the disaggregation, but I think my specification might be slightly wrong (I think we may need all positive tests, not just positive ‘PCR initial’ tests…)</w:t>
      </w:r>
    </w:p>
    <w:p w:rsidR="00BE4E1A" w:rsidRDefault="00BE4E1A" w14:paraId="3643BCC0" w14:textId="77777777">
      <w:pPr>
        <w:pStyle w:val="CommentText"/>
      </w:pPr>
    </w:p>
    <w:p w:rsidR="00BE4E1A" w:rsidRDefault="00BE4E1A" w14:paraId="784DE753" w14:textId="1288860E">
      <w:pPr>
        <w:pStyle w:val="CommentText"/>
      </w:pPr>
      <w:r>
        <w:t>I’ll confirm and get back to you.</w:t>
      </w:r>
    </w:p>
  </w:comment>
  <w:comment w:initials="ca" w:author="carlos.tejo@gmail.com" w:date="2020-12-11T09:56:00Z" w:id="34">
    <w:p w:rsidR="74CD6081" w:rsidRDefault="74CD6081" w14:paraId="4EDD6EE1" w14:textId="3991C37C">
      <w:pPr>
        <w:pStyle w:val="CommentText"/>
      </w:pPr>
      <w:r>
        <w:t>So here, do we want 2 numerators (Program Indicators) or just one? In case of just one, which aggregation is the selected?</w:t>
      </w:r>
      <w:r>
        <w:rPr>
          <w:rStyle w:val="CommentReference"/>
        </w:rPr>
        <w:annotationRef/>
      </w:r>
    </w:p>
  </w:comment>
  <w:comment w:initials="SJ" w:author="Sam Johnson" w:date="2021-02-03T10:53:00Z" w:id="35">
    <w:p w:rsidR="00F4323C" w:rsidRDefault="00F4323C" w14:paraId="69A4B67F" w14:textId="046045ED">
      <w:pPr>
        <w:pStyle w:val="CommentText"/>
      </w:pPr>
      <w:r>
        <w:rPr>
          <w:rStyle w:val="CommentReference"/>
        </w:rPr>
        <w:annotationRef/>
      </w:r>
      <w:r>
        <w:t>Structure this the same as PMTCT_EID, ie we have two program indicators (one for each disaggregation)</w:t>
      </w:r>
      <w:r w:rsidR="00003B77">
        <w:t>, and the</w:t>
      </w:r>
      <w:r w:rsidR="00AD00DB">
        <w:t>n</w:t>
      </w:r>
      <w:r w:rsidR="00003B77">
        <w:t xml:space="preserve"> we add them together to get the numerator for the overall indicator.</w:t>
      </w:r>
    </w:p>
  </w:comment>
  <w:comment w:initials="ca" w:author="carlos.tejo@gmail.com" w:date="2020-12-10T15:28:00Z" w:id="36">
    <w:p w:rsidR="74CD6081" w:rsidRDefault="74CD6081" w14:paraId="6F1E4BDB" w14:textId="04563CAA">
      <w:pPr>
        <w:pStyle w:val="CommentText"/>
      </w:pPr>
      <w:r>
        <w:t>Note: A patient could have more than one LTFU. Here we are counting events</w:t>
      </w:r>
      <w:r>
        <w:rPr>
          <w:rStyle w:val="CommentReference"/>
        </w:rPr>
        <w:annotationRef/>
      </w:r>
    </w:p>
  </w:comment>
  <w:comment w:initials="SJ" w:author="Sam Johnson" w:date="2020-12-10T22:52:00Z" w:id="37">
    <w:p w:rsidR="74CD6081" w:rsidRDefault="74CD6081" w14:paraId="7FFD6AF0" w14:textId="6A9E07DC">
      <w:pPr>
        <w:pStyle w:val="CommentText"/>
      </w:pPr>
      <w:r>
        <w:t>The PEPFAR guidance is a little hazy on this one.  It says patients should be counted if they become LTFU during the period.  And the algorithm we've used to calculate LTFU should ensure that a LTFU event is only created once for each point at which a patient becomes LTFU (if they remain LTFU, further events aren't created).  But in a three month period, it's still possible for a patient to become LTFU, then RTT, then LTFU again... resulting in 2 LTFU + 1 RTT during a single period.  I can't find anything in the PEPFAR guidance that explains how to handle this situation, so I think it's fine to leave it as-is.  (The important thing is that the TX_CURR will be accurate, as it will net off the 2 LTFUs and 1 RTT to subtract just 1 from the TX_CURR total.)</w:t>
      </w:r>
      <w:r>
        <w:rPr>
          <w:rStyle w:val="CommentReference"/>
        </w:rPr>
        <w:annotationRef/>
      </w:r>
    </w:p>
  </w:comment>
  <w:comment w:initials="ca" w:author="carlos.tejo@gmail.com" w:date="2020-12-10T18:14:00Z" w:id="38">
    <w:p w:rsidR="74CD6081" w:rsidRDefault="74CD6081" w14:paraId="2F40444E" w14:textId="46FC9643">
      <w:pPr>
        <w:pStyle w:val="CommentText"/>
      </w:pPr>
      <w:r>
        <w:t>Any update on the question about filtering out some patients ?</w:t>
      </w:r>
      <w:r>
        <w:rPr>
          <w:rStyle w:val="CommentReference"/>
        </w:rPr>
        <w:annotationRef/>
      </w:r>
    </w:p>
  </w:comment>
  <w:comment w:initials="SJ" w:author="Sam Johnson" w:date="2020-12-10T22:54:00Z" w:id="39">
    <w:p w:rsidR="74CD6081" w:rsidRDefault="74CD6081" w14:paraId="0873BDA3" w14:textId="115E2F96">
      <w:pPr>
        <w:pStyle w:val="CommentText"/>
      </w:pPr>
      <w:r>
        <w:t>I would go ahead and do this, but leave this comment/question open, so I can flag it with Jean Claude.</w:t>
      </w:r>
      <w:r>
        <w:rPr>
          <w:rStyle w:val="CommentReference"/>
        </w:rPr>
        <w:annotationRef/>
      </w:r>
    </w:p>
  </w:comment>
  <w:comment w:initials="ca" w:author="carlos.tejo@gmail.com" w:date="2020-12-11T07:49:00Z" w:id="40">
    <w:p w:rsidR="74CD6081" w:rsidRDefault="74CD6081" w14:paraId="000885DB" w14:textId="7740F6E5">
      <w:pPr>
        <w:pStyle w:val="CommentText"/>
      </w:pPr>
      <w:r>
        <w:t>Right now, we are dismissing the patients that appears with code 7 (and create a error message in the logs). This is still a pending issue in the look up tables. Could you confirm with Jean Claude in order to update it?</w:t>
      </w:r>
      <w:r>
        <w:rPr>
          <w:rStyle w:val="CommentReference"/>
        </w:rPr>
        <w:annotationRef/>
      </w:r>
    </w:p>
  </w:comment>
  <w:comment w:initials="SJ" w:author="Sam Johnson" w:date="2021-01-21T15:24:00Z" w:id="41">
    <w:p w:rsidR="72998834" w:rsidRDefault="72998834" w14:paraId="1DF897C2" w14:textId="6BBC446C">
      <w:pPr>
        <w:pStyle w:val="CommentText"/>
      </w:pPr>
      <w:r>
        <w:t>I'll follow this up with him (along with other similar lookup table issues).</w:t>
      </w:r>
      <w:r>
        <w:rPr>
          <w:rStyle w:val="CommentReference"/>
        </w:rPr>
        <w:annotationRef/>
      </w:r>
    </w:p>
  </w:comment>
  <w:comment w:initials="ca" w:author="carlos.tejo@gmail.com" w:date="2020-11-18T11:25:00Z" w:id="42">
    <w:p w:rsidR="39EEFC73" w:rsidRDefault="39EEFC73" w14:paraId="53C67162" w14:textId="2A7E87A2">
      <w:pPr>
        <w:pStyle w:val="CommentText"/>
      </w:pPr>
      <w:r>
        <w:t>maybe 2 PI ?</w:t>
      </w:r>
      <w:r>
        <w:rPr>
          <w:rStyle w:val="CommentReference"/>
        </w:rPr>
        <w:annotationRef/>
      </w:r>
      <w:r>
        <w:rPr>
          <w:rStyle w:val="CommentReference"/>
        </w:rPr>
        <w:annotationRef/>
      </w:r>
    </w:p>
  </w:comment>
  <w:comment w:initials="SJ" w:author="Sam Johnson" w:date="2020-11-18T11:58:00Z" w:id="43">
    <w:p w:rsidR="39EEFC73" w:rsidRDefault="39EEFC73" w14:paraId="1230EB7A" w14:textId="55414C2B">
      <w:pPr>
        <w:pStyle w:val="CommentText"/>
      </w:pPr>
      <w:r>
        <w:t>Sure, sounds reasonable.  Most of the other indicators will be an Indicator composed of two PIs (numerator and denominator), so there's no problem with doing the same here, but for the two different filters.</w:t>
      </w:r>
      <w:r>
        <w:rPr>
          <w:rStyle w:val="CommentReference"/>
        </w:rPr>
        <w:annotationRef/>
      </w:r>
      <w:r>
        <w:rPr>
          <w:rStyle w:val="CommentReference"/>
        </w:rPr>
        <w:annotationRef/>
      </w:r>
    </w:p>
  </w:comment>
  <w:comment w:initials="ca" w:author="carlos.tejo@gmail.com" w:date="2020-12-10T20:02:00Z" w:id="44">
    <w:p w:rsidR="74CD6081" w:rsidRDefault="74CD6081" w14:paraId="332744B3" w14:textId="0F7496BF">
      <w:pPr>
        <w:pStyle w:val="CommentText"/>
      </w:pPr>
      <w:r>
        <w:t>At the end we have created just one :) If you are needed, we can provide that pretty fast</w:t>
      </w:r>
      <w:r>
        <w:rPr>
          <w:rStyle w:val="CommentReference"/>
        </w:rPr>
        <w:annotationRef/>
      </w:r>
    </w:p>
  </w:comment>
  <w:comment w:initials="SJ" w:author="Sam Johnson" w:date="2020-10-13T11:45:00Z" w:id="45">
    <w:p w:rsidRPr="00E002EC" w:rsidR="00E002EC" w:rsidP="00E002EC" w:rsidRDefault="00E002EC" w14:paraId="40853CCE" w14:textId="32788057">
      <w:pPr>
        <w:rPr>
          <w:b/>
          <w:bCs/>
          <w:i/>
          <w:iCs/>
          <w:color w:val="FF0000"/>
          <w:sz w:val="24"/>
          <w:szCs w:val="24"/>
        </w:rPr>
      </w:pPr>
      <w:r>
        <w:rPr>
          <w:rStyle w:val="CommentReference"/>
        </w:rPr>
        <w:annotationRef/>
      </w:r>
      <w:r w:rsidRPr="00B014F3">
        <w:rPr>
          <w:rFonts w:eastAsia="Times New Roman"/>
          <w:i/>
          <w:iCs/>
          <w:color w:val="FF0000"/>
          <w:sz w:val="24"/>
          <w:szCs w:val="24"/>
        </w:rPr>
        <w:t xml:space="preserve">Important: very few patients have these fields populated in SIDAInfo – </w:t>
      </w:r>
      <w:r>
        <w:rPr>
          <w:rFonts w:eastAsia="Times New Roman"/>
          <w:i/>
          <w:iCs/>
          <w:color w:val="FF0000"/>
          <w:sz w:val="24"/>
          <w:szCs w:val="24"/>
        </w:rPr>
        <w:t xml:space="preserve">staff have only been recording positive TB tests, which means we don’t have the data necessary for the denominator.  </w:t>
      </w:r>
      <w:r w:rsidRPr="00E002EC">
        <w:rPr>
          <w:rFonts w:eastAsia="Times New Roman"/>
          <w:b/>
          <w:bCs/>
          <w:i/>
          <w:iCs/>
          <w:color w:val="FF0000"/>
          <w:sz w:val="24"/>
          <w:szCs w:val="24"/>
        </w:rPr>
        <w:t>So we will</w:t>
      </w:r>
    </w:p>
    <w:p w:rsidR="00E002EC" w:rsidP="00E002EC" w:rsidRDefault="00E002EC" w14:paraId="3CE768CF" w14:textId="614731C0">
      <w:pPr>
        <w:pStyle w:val="CommentText"/>
      </w:pPr>
      <w:r w:rsidRPr="00E002EC">
        <w:rPr>
          <w:b/>
          <w:bCs/>
          <w:i/>
          <w:iCs/>
          <w:color w:val="FF0000"/>
          <w:sz w:val="24"/>
          <w:szCs w:val="24"/>
        </w:rPr>
        <w:t>need to change practice at the sites</w:t>
      </w:r>
      <w:r>
        <w:rPr>
          <w:b/>
          <w:bCs/>
          <w:i/>
          <w:iCs/>
          <w:color w:val="FF0000"/>
          <w:sz w:val="24"/>
          <w:szCs w:val="24"/>
        </w:rPr>
        <w:t xml:space="preserve"> -</w:t>
      </w:r>
      <w:r w:rsidRPr="00E002EC">
        <w:rPr>
          <w:b/>
          <w:bCs/>
          <w:i/>
          <w:iCs/>
          <w:color w:val="FF0000"/>
          <w:sz w:val="24"/>
          <w:szCs w:val="24"/>
        </w:rPr>
        <w:t xml:space="preserve"> Léon will </w:t>
      </w:r>
      <w:r>
        <w:rPr>
          <w:b/>
          <w:bCs/>
          <w:i/>
          <w:iCs/>
          <w:color w:val="FF0000"/>
          <w:sz w:val="24"/>
          <w:szCs w:val="24"/>
        </w:rPr>
        <w:t>lead on this.</w:t>
      </w:r>
    </w:p>
  </w:comment>
  <w:comment w:initials="ca" w:author="carlos.tejo@gmail.com" w:date="2020-12-11T09:42:00Z" w:id="46">
    <w:p w:rsidR="74CD6081" w:rsidRDefault="74CD6081" w14:paraId="0C46E069" w14:textId="35355D0F">
      <w:pPr>
        <w:pStyle w:val="CommentText"/>
      </w:pPr>
      <w:r>
        <w:t>If the TBTypeExam value is 0 (zero), we are populating the DE. It looks like the value 0 in the CSV means "screening is not done", but we need a confirmation (pending in the lookup tables)</w:t>
      </w:r>
      <w:r>
        <w:rPr>
          <w:rStyle w:val="CommentReference"/>
        </w:rPr>
        <w:annotationRef/>
      </w:r>
    </w:p>
  </w:comment>
  <w:comment w:initials="ca" w:author="carlos.tejo@gmail.com" w:date="2020-10-07T09:16:00Z" w:id="47">
    <w:p w:rsidR="563BA383" w:rsidRDefault="563BA383" w14:paraId="198CAF30" w14:textId="68122C7C">
      <w:pPr>
        <w:pStyle w:val="CommentText"/>
      </w:pPr>
      <w:r>
        <w:t>not currently in feed – have asked Jean Claude if we can add it</w:t>
      </w:r>
      <w:r>
        <w:rPr>
          <w:rStyle w:val="CommentReference"/>
        </w:rPr>
        <w:annotationRef/>
      </w:r>
    </w:p>
  </w:comment>
  <w:comment w:initials="SJ" w:author="Sam Johnson" w:date="2022-07-05T23:49:00Z" w:id="68">
    <w:p w:rsidR="003B0A0A" w:rsidP="00E52653" w:rsidRDefault="003B0A0A" w14:paraId="1C67D3F0" w14:textId="77777777">
      <w:r>
        <w:rPr>
          <w:rStyle w:val="CommentReference"/>
        </w:rPr>
        <w:annotationRef/>
      </w:r>
      <w:r>
        <w:rPr>
          <w:rFonts w:eastAsia="Times New Roman" w:cs="Times New Roman" w:asciiTheme="minorHAnsi" w:hAnsiTheme="minorHAnsi"/>
          <w:sz w:val="20"/>
          <w:szCs w:val="20"/>
        </w:rPr>
        <w:t>Hi Carlos! In all cases, where 0 is recorded, they still seem to have an entry for codemolecule - so I’ve held off on creating a validation rule “2b” for that, as it doesn’t seem to be an error… So all we need to do is this tiny change to the existing validation rule #2 (from &lt;1 to &lt;0).</w:t>
      </w:r>
    </w:p>
  </w:comment>
  <w:comment w:initials="ca" w:author="carlos.tejo@solidlines.io" w:date="2022-07-11T13:15:00Z" w:id="69">
    <w:p w:rsidR="3189C81A" w:rsidRDefault="3189C81A" w14:paraId="3249C1D1" w14:textId="3FFCE5B5">
      <w:pPr>
        <w:pStyle w:val="CommentText"/>
      </w:pPr>
      <w:r>
        <w:t>Noted. Any special treatment if there is a "negative" number of Days until the next treatment ?</w:t>
      </w:r>
      <w:r>
        <w:rPr>
          <w:rStyle w:val="CommentReference"/>
        </w:rPr>
        <w:annotationRef/>
      </w:r>
    </w:p>
  </w:comment>
  <w:comment w:initials="SJ" w:author="Sam Johnson" w:date="2022-08-24T06:10:00Z" w:id="70">
    <w:p w:rsidR="006C5097" w:rsidP="007D7085" w:rsidRDefault="006C5097" w14:paraId="24CD1F43" w14:textId="77777777">
      <w:r>
        <w:rPr>
          <w:rStyle w:val="CommentReference"/>
        </w:rPr>
        <w:annotationRef/>
      </w:r>
      <w:r>
        <w:rPr>
          <w:rFonts w:eastAsia="Times New Roman" w:cs="Times New Roman" w:asciiTheme="minorHAnsi" w:hAnsiTheme="minorHAnsi"/>
          <w:sz w:val="20"/>
          <w:szCs w:val="20"/>
        </w:rPr>
        <w:t>After Jean Claude’s feedback, I’ve just updated this rule to be ONLY patients with a negative number of days.</w:t>
      </w:r>
    </w:p>
  </w:comment>
  <w:comment w:initials="SJ" w:author="Sam Johnson" w:date="2022-05-28T18:21:00Z" w:id="111">
    <w:p w:rsidR="00E55107" w:rsidP="00312F50" w:rsidRDefault="00E55107" w14:paraId="4167580D" w14:textId="33858C53">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SJ" w:author="Sam Johnson" w:date="2022-05-28T18:21:00Z" w:id="112">
    <w:p w:rsidR="00E55107" w:rsidP="00312F50" w:rsidRDefault="00E55107" w14:paraId="325C9672" w14:textId="77777777">
      <w:r>
        <w:rPr>
          <w:rStyle w:val="CommentReference"/>
        </w:rPr>
        <w:annotationRef/>
      </w:r>
      <w:r>
        <w:rPr>
          <w:rFonts w:eastAsia="Times New Roman" w:cs="Times New Roman" w:asciiTheme="minorHAnsi" w:hAnsiTheme="minorHAnsi"/>
          <w:sz w:val="20"/>
          <w:szCs w:val="20"/>
        </w:rPr>
        <w:t>Carlos, does this really stop the process? Could we continue the process, but just not import this patient (see the action for the rule above)?</w:t>
      </w:r>
      <w:r>
        <w:rPr>
          <w:rStyle w:val="CommentReference"/>
        </w:rPr>
        <w:annotationRef/>
      </w:r>
    </w:p>
  </w:comment>
  <w:comment w:initials="ca" w:author="carlos.tejo@solidlines.io" w:date="2022-06-06T11:22:00Z" w:id="113">
    <w:p w:rsidR="3D42CFBE" w:rsidRDefault="3D42CFBE" w14:paraId="25A66648" w14:textId="1F15DAC4">
      <w:pPr>
        <w:pStyle w:val="CommentText"/>
      </w:pPr>
      <w:r>
        <w:t>In the current process, this is related with all the patients from the source file.</w:t>
      </w:r>
      <w:r>
        <w:rPr>
          <w:rStyle w:val="CommentReference"/>
        </w:rPr>
        <w:annotationRef/>
      </w:r>
    </w:p>
  </w:comment>
  <w:comment w:initials="SJ" w:author="Sam Johnson" w:date="2022-05-28T18:24:00Z" w:id="149">
    <w:p w:rsidR="00E55107" w:rsidP="00087326" w:rsidRDefault="00E55107" w14:paraId="29141691" w14:textId="77777777">
      <w:r>
        <w:rPr>
          <w:rStyle w:val="CommentReference"/>
        </w:rPr>
        <w:annotationRef/>
      </w:r>
      <w:r>
        <w:rPr>
          <w:rFonts w:eastAsia="Times New Roman" w:cs="Times New Roman" w:asciiTheme="minorHAnsi" w:hAnsiTheme="minorHAnsi"/>
          <w:sz w:val="20"/>
          <w:szCs w:val="20"/>
        </w:rPr>
        <w:t>Carlos, could we not treat this the same as the other errors above - ie import the patient, and capture the error in DHIS2 (not just in the error logs)</w:t>
      </w:r>
      <w:r>
        <w:rPr>
          <w:rStyle w:val="CommentReference"/>
        </w:rPr>
        <w:annotationRef/>
      </w:r>
    </w:p>
  </w:comment>
  <w:comment w:initials="ca" w:author="carlos.tejo@solidlines.io" w:date="2022-06-06T11:31:00Z" w:id="150">
    <w:p w:rsidR="3D42CFBE" w:rsidRDefault="3D42CFBE" w14:paraId="0AE6415F" w14:textId="4543C643">
      <w:pPr>
        <w:pStyle w:val="CommentText"/>
      </w:pPr>
      <w:r>
        <w:t>This is a sintactic validation that is is done previously to the generation of the patient. I don't think that with ghe current SIDAinfo, this will be an issue anymore.</w:t>
      </w:r>
      <w:r>
        <w:rPr>
          <w:rStyle w:val="CommentReference"/>
        </w:rPr>
        <w:annotationRef/>
      </w:r>
    </w:p>
  </w:comment>
  <w:comment w:initials="SJ" w:author="Sam Johnson" w:date="2022-05-28T18:27:00Z" w:id="186">
    <w:p w:rsidR="005C60CD" w:rsidP="008941C3" w:rsidRDefault="005C60CD" w14:paraId="560CFE40" w14:textId="77777777">
      <w:r>
        <w:rPr>
          <w:rStyle w:val="CommentReference"/>
        </w:rPr>
        <w:annotationRef/>
      </w:r>
      <w:r>
        <w:rPr>
          <w:rFonts w:eastAsia="Times New Roman" w:cs="Times New Roman" w:asciiTheme="minorHAnsi" w:hAnsiTheme="minorHAnsi"/>
          <w:sz w:val="20"/>
          <w:szCs w:val="20"/>
        </w:rPr>
        <w:t>Could we import these patients into DHIS2, but just remove the enrolment end date? The ‘action’ column would say “Error message (import patient without enrolment end-date)”</w:t>
      </w:r>
    </w:p>
  </w:comment>
  <w:comment w:initials="ca" w:author="carlos.tejo@solidlines.io" w:date="2022-06-06T11:36:00Z" w:id="187">
    <w:p w:rsidR="3D42CFBE" w:rsidRDefault="3D42CFBE" w14:paraId="6299F0E4" w14:textId="13FD55A3">
      <w:pPr>
        <w:pStyle w:val="CommentText"/>
      </w:pPr>
      <w:r>
        <w:t>Yes, this could be possible. Should we do that in this version or in the next one?</w:t>
      </w:r>
      <w:r>
        <w:rPr>
          <w:rStyle w:val="CommentReference"/>
        </w:rPr>
        <w:annotationRef/>
      </w:r>
    </w:p>
  </w:comment>
  <w:comment w:initials="SJ" w:author="Sam Johnson" w:date="2022-05-28T18:38:00Z" w:id="216">
    <w:p w:rsidR="004631DB" w:rsidP="00EA76C3" w:rsidRDefault="004631DB" w14:paraId="7CFFA566" w14:textId="2460F79E">
      <w:r>
        <w:rPr>
          <w:rStyle w:val="CommentReference"/>
        </w:rPr>
        <w:annotationRef/>
      </w:r>
      <w:r>
        <w:rPr>
          <w:rFonts w:eastAsia="Times New Roman" w:cs="Times New Roman" w:asciiTheme="minorHAnsi" w:hAnsiTheme="minorHAnsi"/>
          <w:sz w:val="20"/>
          <w:szCs w:val="20"/>
        </w:rPr>
        <w:t>In this case we just automatically fix the problem (merge into a single event), so we don’t need to generate an error message in DHIS2, right? (We just keep a note in the logs.)</w:t>
      </w:r>
      <w:r>
        <w:rPr>
          <w:rStyle w:val="CommentReference"/>
        </w:rPr>
        <w:annotationRef/>
      </w:r>
      <w:r>
        <w:rPr>
          <w:rStyle w:val="CommentReference"/>
        </w:rPr>
        <w:annotationRef/>
      </w:r>
    </w:p>
  </w:comment>
  <w:comment w:initials="SJ" w:author="Sam Johnson" w:date="2022-05-28T18:39:00Z" w:id="245">
    <w:p w:rsidR="004631DB" w:rsidP="00151DEE" w:rsidRDefault="004631DB" w14:paraId="77E68333" w14:textId="77777777">
      <w:r>
        <w:rPr>
          <w:rStyle w:val="CommentReference"/>
        </w:rPr>
        <w:annotationRef/>
      </w:r>
      <w:r>
        <w:rPr>
          <w:rFonts w:eastAsia="Times New Roman" w:cs="Times New Roman" w:asciiTheme="minorHAnsi" w:hAnsiTheme="minorHAnsi"/>
          <w:sz w:val="20"/>
          <w:szCs w:val="20"/>
        </w:rPr>
        <w:t>Do we still import these events, or can’t we do it without the code?</w:t>
      </w:r>
      <w:r>
        <w:rPr>
          <w:rStyle w:val="CommentReference"/>
        </w:rPr>
        <w:annotationRef/>
      </w:r>
    </w:p>
  </w:comment>
  <w:comment w:initials="ca" w:author="carlos.tejo@solidlines.io" w:date="2022-06-06T11:51:00Z" w:id="246">
    <w:p w:rsidR="3D42CFBE" w:rsidRDefault="3D42CFBE" w14:paraId="6DACF03C" w14:textId="66855D12">
      <w:pPr>
        <w:pStyle w:val="CommentText"/>
      </w:pPr>
      <w:r>
        <w:t>no, no event is added if the codepatient is empty</w:t>
      </w:r>
      <w:r>
        <w:rPr>
          <w:rStyle w:val="CommentReference"/>
        </w:rPr>
        <w:annotationRef/>
      </w:r>
    </w:p>
  </w:comment>
  <w:comment w:initials="SJ" w:author="Sam Johnson" w:date="2022-05-29T13:20:00Z" w:id="285">
    <w:p w:rsidR="00C15FEC" w:rsidP="00B33903" w:rsidRDefault="00C15FEC" w14:paraId="670EE130" w14:textId="77777777">
      <w:r>
        <w:rPr>
          <w:rStyle w:val="CommentReference"/>
        </w:rPr>
        <w:annotationRef/>
      </w:r>
      <w:r>
        <w:rPr>
          <w:rFonts w:eastAsia="Times New Roman" w:cs="Times New Roman" w:asciiTheme="minorHAnsi" w:hAnsiTheme="minorHAnsi"/>
          <w:sz w:val="20"/>
          <w:szCs w:val="20"/>
        </w:rPr>
        <w:t>I’m not quite sure what this means - which option set is being check here? (Could we make the error description a bit more specific?)</w:t>
      </w:r>
      <w:r>
        <w:rPr>
          <w:rStyle w:val="CommentReference"/>
        </w:rPr>
        <w:annotationRef/>
      </w:r>
    </w:p>
  </w:comment>
  <w:comment w:initials="SJ" w:author="Sam Johnson" w:date="2022-05-29T13:20:00Z" w:id="286">
    <w:p w:rsidR="00BE22B8" w:rsidP="00EC5DAF" w:rsidRDefault="00C15FEC" w14:paraId="0ABC5774" w14:textId="77777777">
      <w:r>
        <w:rPr>
          <w:rStyle w:val="CommentReference"/>
        </w:rPr>
        <w:annotationRef/>
      </w:r>
      <w:r w:rsidR="00BE22B8">
        <w:rPr>
          <w:rFonts w:eastAsia="Times New Roman" w:cs="Times New Roman" w:asciiTheme="minorHAnsi" w:hAnsiTheme="minorHAnsi"/>
          <w:sz w:val="20"/>
          <w:szCs w:val="20"/>
        </w:rPr>
        <w:t>I’m not quite sure what this means - which option set is being checked here? (Could we make the error description a bit more specific?)</w:t>
      </w:r>
      <w:r>
        <w:rPr>
          <w:rStyle w:val="CommentReference"/>
        </w:rPr>
        <w:annotationRef/>
      </w:r>
    </w:p>
  </w:comment>
  <w:comment w:initials="SJ" w:author="Sam Johnson" w:date="2022-05-29T13:22:00Z" w:id="295">
    <w:p w:rsidR="00EB2B12" w:rsidP="00281347" w:rsidRDefault="00C15FEC" w14:paraId="3E1F9E5D" w14:textId="7F6B1114">
      <w:r>
        <w:rPr>
          <w:rStyle w:val="CommentReference"/>
        </w:rPr>
        <w:annotationRef/>
      </w:r>
      <w:r w:rsidR="00EB2B12">
        <w:rPr>
          <w:rFonts w:eastAsia="Times New Roman" w:cs="Times New Roman" w:asciiTheme="minorHAnsi" w:hAnsiTheme="minorHAnsi"/>
          <w:sz w:val="20"/>
          <w:szCs w:val="20"/>
        </w:rPr>
        <w:t xml:space="preserve">I’ve updated this to reflect the new CSV file patient code format (just 6 digits) - we’ll obviously need to run this validation rule </w:t>
      </w:r>
      <w:r w:rsidR="00EB2B12">
        <w:rPr>
          <w:rFonts w:eastAsia="Times New Roman" w:cs="Times New Roman" w:asciiTheme="minorHAnsi" w:hAnsiTheme="minorHAnsi"/>
          <w:i/>
          <w:iCs/>
          <w:sz w:val="20"/>
          <w:szCs w:val="20"/>
        </w:rPr>
        <w:t>before</w:t>
      </w:r>
      <w:r w:rsidR="00EB2B12">
        <w:rPr>
          <w:rFonts w:eastAsia="Times New Roman" w:cs="Times New Roman" w:asciiTheme="minorHAnsi" w:hAnsiTheme="minorHAnsi"/>
          <w:sz w:val="20"/>
          <w:szCs w:val="20"/>
        </w:rPr>
        <w:t xml:space="preserve"> we then build our DHIS2 unique patient code (which is the site code + this 6-digit patient code).</w:t>
      </w:r>
      <w:r>
        <w:rPr>
          <w:rStyle w:val="CommentReference"/>
        </w:rPr>
        <w:annotationRef/>
      </w:r>
    </w:p>
  </w:comment>
  <w:comment w:initials="ca" w:author="carlos.tejo@solidlines.io" w:date="2022-06-01T17:26:00Z" w:id="293">
    <w:p w:rsidR="695F44BB" w:rsidRDefault="695F44BB" w14:paraId="2C4440D8" w14:textId="7268380B">
      <w:pPr>
        <w:pStyle w:val="CommentText"/>
      </w:pPr>
      <w:r>
        <w:t>updated spec in order to reflect enfant codes</w:t>
      </w:r>
      <w:r>
        <w:rPr>
          <w:rStyle w:val="CommentReference"/>
        </w:rPr>
        <w:annotationRef/>
      </w:r>
      <w:r>
        <w:rPr>
          <w:rStyle w:val="CommentReference"/>
        </w:rPr>
        <w:annotationRef/>
      </w:r>
    </w:p>
  </w:comment>
  <w:comment w:initials="ca" w:author="carlos.tejo@gmail.com" w:date="2022-03-07T15:55:00Z" w:id="316">
    <w:p w:rsidR="00817592" w:rsidRDefault="00817592" w14:paraId="623FCA21" w14:textId="222CC79C">
      <w:pPr>
        <w:pStyle w:val="CommentText"/>
      </w:pPr>
      <w:r>
        <w:t>Added this new validation.</w:t>
      </w:r>
      <w:r>
        <w:rPr>
          <w:rStyle w:val="CommentReference"/>
        </w:rPr>
        <w:annotationRef/>
      </w:r>
      <w:r>
        <w:rPr>
          <w:rStyle w:val="CommentReference"/>
        </w:rPr>
        <w:annotationRef/>
      </w:r>
    </w:p>
  </w:comment>
  <w:comment w:initials="SJ" w:author="Sam Johnson" w:date="2022-03-08T04:36:00Z" w:id="317">
    <w:p w:rsidR="00817592" w:rsidRDefault="00817592" w14:paraId="4393D1F2" w14:textId="35566435">
      <w:pPr>
        <w:pStyle w:val="CommentText"/>
      </w:pPr>
      <w:r>
        <w:t xml:space="preserve">As per my Skype message, should we be keeping at least one of these PCR events? (Otherwise we'll be showing children who </w:t>
      </w:r>
      <w:r w:rsidRPr="073221FF">
        <w:rPr>
          <w:i/>
          <w:iCs/>
        </w:rPr>
        <w:t>have</w:t>
      </w:r>
      <w:r>
        <w:t xml:space="preserve"> had a test as having no test.). My suggestion would be to show 1 negative test on the day if all tests are negative, or 1 positive test if any test is positive. (But we'll need to confirm this with the clinical lead, so let's not close this comment until we've done that.)</w:t>
      </w:r>
      <w:r>
        <w:rPr>
          <w:rStyle w:val="CommentReference"/>
        </w:rPr>
        <w:annotationRef/>
      </w:r>
      <w:r>
        <w:rPr>
          <w:rStyle w:val="CommentReference"/>
        </w:rPr>
        <w:annotationRef/>
      </w:r>
    </w:p>
  </w:comment>
  <w:comment w:initials="SJ" w:author="Sam Johnson" w:date="2022-05-29T13:45:00Z" w:id="318">
    <w:p w:rsidR="002C4C40" w:rsidP="00A46A22" w:rsidRDefault="002C4C40" w14:paraId="35CA4C13" w14:textId="77777777">
      <w:r>
        <w:rPr>
          <w:rStyle w:val="CommentReference"/>
        </w:rPr>
        <w:annotationRef/>
      </w:r>
      <w:r>
        <w:rPr>
          <w:rFonts w:eastAsia="Times New Roman" w:cs="Times New Roman" w:asciiTheme="minorHAnsi" w:hAnsiTheme="minorHAnsi"/>
          <w:sz w:val="20"/>
          <w:szCs w:val="20"/>
        </w:rPr>
        <w:t>Carlos, have you been able to. Update this validation rule? (I’ve just adjusted the ‘Action’ to reflect what I’ve written above.)</w:t>
      </w:r>
      <w:r>
        <w:rPr>
          <w:rStyle w:val="CommentReference"/>
        </w:rPr>
        <w:annotationRef/>
      </w:r>
    </w:p>
  </w:comment>
  <w:comment w:initials="SJ" w:author="Sam Johnson" w:date="2022-05-29T13:39:00Z" w:id="331">
    <w:p w:rsidR="00F7798F" w:rsidP="0002648B" w:rsidRDefault="00F7798F" w14:paraId="54A0343C" w14:textId="2CD5380A">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 w:initials="SJ" w:author="Sam Johnson" w:date="2022-05-29T13:39:00Z" w:id="332">
    <w:p w:rsidR="00F7798F" w:rsidP="0002648B" w:rsidRDefault="00F7798F" w14:paraId="5F069D5F" w14:textId="77777777">
      <w:r>
        <w:rPr>
          <w:rStyle w:val="CommentReference"/>
        </w:rPr>
        <w:annotationRef/>
      </w:r>
      <w:r>
        <w:rPr>
          <w:rFonts w:eastAsia="Times New Roman" w:cs="Times New Roman" w:asciiTheme="minorHAnsi" w:hAnsiTheme="minorHAnsi"/>
          <w:sz w:val="20"/>
          <w:szCs w:val="20"/>
        </w:rPr>
        <w:t>Is this what we do right now? (If not, please update this text!)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46A907D"/>
  <w15:commentEx w15:done="1" w15:paraId="4C14EDE6"/>
  <w15:commentEx w15:done="1" w15:paraId="15E7E7B1" w15:paraIdParent="4C14EDE6"/>
  <w15:commentEx w15:done="1" w15:paraId="0D471089"/>
  <w15:commentEx w15:done="1" w15:paraId="3CC90C6E" w15:paraIdParent="0D471089"/>
  <w15:commentEx w15:done="1" w15:paraId="30C020DD" w15:paraIdParent="0D471089"/>
  <w15:commentEx w15:done="1" w15:paraId="372C907A" w15:paraIdParent="0D471089"/>
  <w15:commentEx w15:done="1" w15:paraId="415BBCEF"/>
  <w15:commentEx w15:done="1" w15:paraId="788D508F"/>
  <w15:commentEx w15:done="1" w15:paraId="069F22DD"/>
  <w15:commentEx w15:done="1" w15:paraId="6058742F"/>
  <w15:commentEx w15:done="1" w15:paraId="3C6E2131" w15:paraIdParent="6058742F"/>
  <w15:commentEx w15:done="1" w15:paraId="20B0AFE1" w15:paraIdParent="6058742F"/>
  <w15:commentEx w15:done="1" w15:paraId="3F292F82"/>
  <w15:commentEx w15:done="1" w15:paraId="2B6DB35F" w15:paraIdParent="3F292F82"/>
  <w15:commentEx w15:done="1" w15:paraId="2548993B"/>
  <w15:commentEx w15:done="1" w15:paraId="6D7C8621" w15:paraIdParent="2548993B"/>
  <w15:commentEx w15:done="0" w15:paraId="6DCB4066"/>
  <w15:commentEx w15:done="0" w15:paraId="5499A13A"/>
  <w15:commentEx w15:done="1" w15:paraId="20010262"/>
  <w15:commentEx w15:done="1" w15:paraId="4E82532D"/>
  <w15:commentEx w15:done="1" w15:paraId="78BDB9DD" w15:paraIdParent="4E82532D"/>
  <w15:commentEx w15:done="1" w15:paraId="7F85FC4C"/>
  <w15:commentEx w15:done="0" w15:paraId="21904F4B"/>
  <w15:commentEx w15:done="0" w15:paraId="383EBB66" w15:paraIdParent="21904F4B"/>
  <w15:commentEx w15:done="0" w15:paraId="5F0FB1B5" w15:paraIdParent="21904F4B"/>
  <w15:commentEx w15:done="1" w15:paraId="59A81903" w15:paraIdParent="21904F4B"/>
  <w15:commentEx w15:done="1" w15:paraId="20D46394" w15:paraIdParent="21904F4B"/>
  <w15:commentEx w15:done="0" w15:paraId="3104FCD8"/>
  <w15:commentEx w15:done="0" w15:paraId="2D06072C" w15:paraIdParent="3104FCD8"/>
  <w15:commentEx w15:done="0" w15:paraId="5A7CA72F" w15:paraIdParent="3104FCD8"/>
  <w15:commentEx w15:done="0" w15:paraId="6B89EB4B"/>
  <w15:commentEx w15:done="0" w15:paraId="784DE753" w15:paraIdParent="6B89EB4B"/>
  <w15:commentEx w15:done="1" w15:paraId="4EDD6EE1"/>
  <w15:commentEx w15:done="1" w15:paraId="69A4B67F" w15:paraIdParent="4EDD6EE1"/>
  <w15:commentEx w15:done="1" w15:paraId="6F1E4BDB"/>
  <w15:commentEx w15:done="1" w15:paraId="7FFD6AF0" w15:paraIdParent="6F1E4BDB"/>
  <w15:commentEx w15:done="0" w15:paraId="2F40444E"/>
  <w15:commentEx w15:done="0" w15:paraId="0873BDA3" w15:paraIdParent="2F40444E"/>
  <w15:commentEx w15:done="0" w15:paraId="000885DB" w15:paraIdParent="2F40444E"/>
  <w15:commentEx w15:done="0" w15:paraId="1DF897C2" w15:paraIdParent="2F40444E"/>
  <w15:commentEx w15:done="1" w15:paraId="53C67162"/>
  <w15:commentEx w15:done="1" w15:paraId="1230EB7A" w15:paraIdParent="53C67162"/>
  <w15:commentEx w15:done="1" w15:paraId="332744B3" w15:paraIdParent="53C67162"/>
  <w15:commentEx w15:done="0" w15:paraId="3CE768CF"/>
  <w15:commentEx w15:done="0" w15:paraId="0C46E069"/>
  <w15:commentEx w15:done="0" w15:paraId="198CAF30"/>
  <w15:commentEx w15:done="0" w15:paraId="1C67D3F0"/>
  <w15:commentEx w15:done="0" w15:paraId="3249C1D1" w15:paraIdParent="1C67D3F0"/>
  <w15:commentEx w15:done="0" w15:paraId="24CD1F43" w15:paraIdParent="1C67D3F0"/>
  <w15:commentEx w15:done="1" w15:paraId="4167580D"/>
  <w15:commentEx w15:done="1" w15:paraId="325C9672"/>
  <w15:commentEx w15:done="1" w15:paraId="25A66648" w15:paraIdParent="325C9672"/>
  <w15:commentEx w15:done="1" w15:paraId="29141691"/>
  <w15:commentEx w15:done="1" w15:paraId="0AE6415F" w15:paraIdParent="29141691"/>
  <w15:commentEx w15:done="0" w15:paraId="560CFE40"/>
  <w15:commentEx w15:done="0" w15:paraId="6299F0E4" w15:paraIdParent="560CFE40"/>
  <w15:commentEx w15:done="1" w15:paraId="7CFFA566"/>
  <w15:commentEx w15:done="1" w15:paraId="77E68333"/>
  <w15:commentEx w15:done="1" w15:paraId="6DACF03C" w15:paraIdParent="77E68333"/>
  <w15:commentEx w15:done="1" w15:paraId="670EE130"/>
  <w15:commentEx w15:done="1" w15:paraId="0ABC5774"/>
  <w15:commentEx w15:done="1" w15:paraId="3E1F9E5D"/>
  <w15:commentEx w15:done="1" w15:paraId="2C4440D8" w15:paraIdParent="3E1F9E5D"/>
  <w15:commentEx w15:done="1" w15:paraId="623FCA21"/>
  <w15:commentEx w15:done="1" w15:paraId="4393D1F2" w15:paraIdParent="623FCA21"/>
  <w15:commentEx w15:done="1" w15:paraId="35CA4C13" w15:paraIdParent="623FCA21"/>
  <w15:commentEx w15:done="1" w15:paraId="54A0343C"/>
  <w15:commentEx w15:done="1" w15:paraId="5F069D5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3E1340" w16cex:dateUtc="2022-05-29T14:44:00Z"/>
  <w16cex:commentExtensible w16cex:durableId="38E6F2D1" w16cex:dateUtc="2022-01-07T15:15:00Z"/>
  <w16cex:commentExtensible w16cex:durableId="13390947" w16cex:dateUtc="2022-02-15T12:14:00Z"/>
  <w16cex:commentExtensible w16cex:durableId="74E5C50E" w16cex:dateUtc="2020-09-29T06:15:00Z"/>
  <w16cex:commentExtensible w16cex:durableId="2321867C" w16cex:dateUtc="2020-10-02T09:59:00Z"/>
  <w16cex:commentExtensible w16cex:durableId="3057CEC2" w16cex:dateUtc="2020-10-03T09:48:00Z"/>
  <w16cex:commentExtensible w16cex:durableId="2326F866" w16cex:dateUtc="2020-10-06T13:06:00Z"/>
  <w16cex:commentExtensible w16cex:durableId="26088B29" w16cex:dateUtc="2022-04-18T15:13:00Z"/>
  <w16cex:commentExtensible w16cex:durableId="264A4ECC" w16cex:dateUtc="2022-04-18T15:13:00Z"/>
  <w16cex:commentExtensible w16cex:durableId="50044B22" w16cex:dateUtc="2022-01-07T14:00:00Z"/>
  <w16cex:commentExtensible w16cex:durableId="264A4ECD" w16cex:dateUtc="2022-01-07T14:00:00Z"/>
  <w16cex:commentExtensible w16cex:durableId="264A4ECE" w16cex:dateUtc="2022-02-15T12:19:00Z"/>
  <w16cex:commentExtensible w16cex:durableId="2F95F27F" w16cex:dateUtc="2022-02-15T12:19:00Z"/>
  <w16cex:commentExtensible w16cex:durableId="59DDD5C9" w16cex:dateUtc="2022-09-01T08:37:00Z"/>
  <w16cex:commentExtensible w16cex:durableId="26C50851" w16cex:dateUtc="2022-09-08T23:33:00Z"/>
  <w16cex:commentExtensible w16cex:durableId="60C66EF3" w16cex:dateUtc="2022-09-01T08:37:00Z"/>
  <w16cex:commentExtensible w16cex:durableId="26C5085F" w16cex:dateUtc="2022-09-08T23:33:00Z"/>
  <w16cex:commentExtensible w16cex:durableId="15F82030" w16cex:dateUtc="2020-12-11T09:44:00Z"/>
  <w16cex:commentExtensible w16cex:durableId="233012AF" w16cex:dateUtc="2020-10-13T10:49:00Z"/>
  <w16cex:commentExtensible w16cex:durableId="7B08A3B6" w16cex:dateUtc="2021-05-05T19:48:00Z"/>
  <w16cex:commentExtensible w16cex:durableId="264A4ECF" w16cex:dateUtc="2021-05-05T19:48:00Z"/>
  <w16cex:commentExtensible w16cex:durableId="264A4ED0" w16cex:dateUtc="2022-05-29T14:49:00Z"/>
  <w16cex:commentExtensible w16cex:durableId="10C682DA" w16cex:dateUtc="2020-10-07T06:53:00Z"/>
  <w16cex:commentExtensible w16cex:durableId="264A4ED1" w16cex:dateUtc="2020-10-07T06:53:00Z"/>
  <w16cex:commentExtensible w16cex:durableId="264A4ED2" w16cex:dateUtc="2020-10-13T10:21:00Z"/>
  <w16cex:commentExtensible w16cex:durableId="263E14DB" w16cex:dateUtc="2022-05-29T14:50:00Z"/>
  <w16cex:commentExtensible w16cex:durableId="23300C53" w16cex:dateUtc="2020-10-13T10:21:00Z"/>
  <w16cex:commentExtensible w16cex:durableId="264A4ED9" w16cex:dateUtc="2022-05-29T14:50:00Z"/>
  <w16cex:commentExtensible w16cex:durableId="3348F242" w16cex:dateUtc="2020-10-02T16:37:00Z"/>
  <w16cex:commentExtensible w16cex:durableId="2B557533" w16cex:dateUtc="2020-10-02T18:09:00Z"/>
  <w16cex:commentExtensible w16cex:durableId="23270114" w16cex:dateUtc="2020-10-06T13:43:00Z"/>
  <w16cex:commentExtensible w16cex:durableId="17272599" w16cex:dateUtc="2020-12-11T10:19:00Z"/>
  <w16cex:commentExtensible w16cex:durableId="23C50086" w16cex:dateUtc="2021-02-03T10:59:00Z"/>
  <w16cex:commentExtensible w16cex:durableId="7125537B" w16cex:dateUtc="2020-12-11T09:56:00Z"/>
  <w16cex:commentExtensible w16cex:durableId="23C4FFA8" w16cex:dateUtc="2021-02-03T10:53:00Z"/>
  <w16cex:commentExtensible w16cex:durableId="3F878388" w16cex:dateUtc="2020-12-10T15:28:00Z"/>
  <w16cex:commentExtensible w16cex:durableId="7B72796F" w16cex:dateUtc="2020-12-10T22:52:00Z"/>
  <w16cex:commentExtensible w16cex:durableId="482C9FAA" w16cex:dateUtc="2020-12-10T18:14:00Z"/>
  <w16cex:commentExtensible w16cex:durableId="522DEEEC" w16cex:dateUtc="2020-12-10T22:54:00Z"/>
  <w16cex:commentExtensible w16cex:durableId="05D67AB4" w16cex:dateUtc="2020-12-11T07:49:00Z"/>
  <w16cex:commentExtensible w16cex:durableId="649DA942" w16cex:dateUtc="2021-01-21T15:24:00Z"/>
  <w16cex:commentExtensible w16cex:durableId="2948929B" w16cex:dateUtc="2020-11-18T11:25:00Z"/>
  <w16cex:commentExtensible w16cex:durableId="52EC85AD" w16cex:dateUtc="2020-11-18T11:58:00Z"/>
  <w16cex:commentExtensible w16cex:durableId="6378A1E2" w16cex:dateUtc="2020-12-10T20:02:00Z"/>
  <w16cex:commentExtensible w16cex:durableId="233011D7" w16cex:dateUtc="2020-10-13T10:45:00Z"/>
  <w16cex:commentExtensible w16cex:durableId="3E3E0E67" w16cex:dateUtc="2020-12-11T09:42:00Z"/>
  <w16cex:commentExtensible w16cex:durableId="4FF8E306" w16cex:dateUtc="2020-10-07T08:16:00Z"/>
  <w16cex:commentExtensible w16cex:durableId="266F4C9D" w16cex:dateUtc="2022-07-05T22:49:00Z"/>
  <w16cex:commentExtensible w16cex:durableId="57C6E376" w16cex:dateUtc="2022-07-11T11:15:00Z"/>
  <w16cex:commentExtensible w16cex:durableId="26B03F64" w16cex:dateUtc="2022-08-24T05:10:00Z"/>
  <w16cex:commentExtensible w16cex:durableId="263CE6A2" w16cex:dateUtc="2022-05-28T17:21:00Z"/>
  <w16cex:commentExtensible w16cex:durableId="264A4ED3" w16cex:dateUtc="2022-05-28T17:21:00Z"/>
  <w16cex:commentExtensible w16cex:durableId="5B72FE82" w16cex:dateUtc="2022-06-06T09:22:00Z"/>
  <w16cex:commentExtensible w16cex:durableId="264A4ED4" w16cex:dateUtc="2022-05-28T17:24:00Z"/>
  <w16cex:commentExtensible w16cex:durableId="6EF323EF" w16cex:dateUtc="2022-06-06T09:31:00Z"/>
  <w16cex:commentExtensible w16cex:durableId="263CE81B" w16cex:dateUtc="2022-05-28T17:27:00Z"/>
  <w16cex:commentExtensible w16cex:durableId="20E6E9C4" w16cex:dateUtc="2022-06-06T09:36:00Z"/>
  <w16cex:commentExtensible w16cex:durableId="263CEA95" w16cex:dateUtc="2022-05-28T17:38:00Z"/>
  <w16cex:commentExtensible w16cex:durableId="264A4ED5" w16cex:dateUtc="2022-05-28T17:39:00Z"/>
  <w16cex:commentExtensible w16cex:durableId="03D95DD5" w16cex:dateUtc="2022-06-06T09:51:00Z"/>
  <w16cex:commentExtensible w16cex:durableId="263DF19E" w16cex:dateUtc="2022-05-29T12:20:00Z"/>
  <w16cex:commentExtensible w16cex:durableId="264A4ED6" w16cex:dateUtc="2022-05-29T12:20:00Z"/>
  <w16cex:commentExtensible w16cex:durableId="264A4ED7" w16cex:dateUtc="2022-05-29T12:22:00Z"/>
  <w16cex:commentExtensible w16cex:durableId="5BE76F84" w16cex:dateUtc="2022-06-01T15:26:00Z"/>
  <w16cex:commentExtensible w16cex:durableId="6E68E99D" w16cex:dateUtc="2022-03-07T15:55:00Z"/>
  <w16cex:commentExtensible w16cex:durableId="6CF8264C" w16cex:dateUtc="2022-03-08T04:36:00Z"/>
  <w16cex:commentExtensible w16cex:durableId="263DF78A" w16cex:dateUtc="2022-05-29T12:45:00Z"/>
  <w16cex:commentExtensible w16cex:durableId="263DF625" w16cex:dateUtc="2022-05-29T12:39:00Z"/>
  <w16cex:commentExtensible w16cex:durableId="264A4ED8" w16cex:dateUtc="2022-05-29T12:39:00Z"/>
</w16cex:commentsExtensible>
</file>

<file path=word/commentsIds.xml><?xml version="1.0" encoding="utf-8"?>
<w16cid:commentsIds xmlns:mc="http://schemas.openxmlformats.org/markup-compatibility/2006" xmlns:w16cid="http://schemas.microsoft.com/office/word/2016/wordml/cid" mc:Ignorable="w16cid">
  <w16cid:commentId w16cid:paraId="446A907D" w16cid:durableId="263E1340"/>
  <w16cid:commentId w16cid:paraId="4C14EDE6" w16cid:durableId="38E6F2D1"/>
  <w16cid:commentId w16cid:paraId="15E7E7B1" w16cid:durableId="13390947"/>
  <w16cid:commentId w16cid:paraId="0D471089" w16cid:durableId="74E5C50E"/>
  <w16cid:commentId w16cid:paraId="3CC90C6E" w16cid:durableId="2321867C"/>
  <w16cid:commentId w16cid:paraId="30C020DD" w16cid:durableId="3057CEC2"/>
  <w16cid:commentId w16cid:paraId="372C907A" w16cid:durableId="2326F866"/>
  <w16cid:commentId w16cid:paraId="415BBCEF" w16cid:durableId="26088B29"/>
  <w16cid:commentId w16cid:paraId="788D508F" w16cid:durableId="264A4ECC"/>
  <w16cid:commentId w16cid:paraId="069F22DD" w16cid:durableId="50044B22"/>
  <w16cid:commentId w16cid:paraId="6058742F" w16cid:durableId="264A4ECD"/>
  <w16cid:commentId w16cid:paraId="3C6E2131" w16cid:durableId="264A4ECE"/>
  <w16cid:commentId w16cid:paraId="20B0AFE1" w16cid:durableId="2F95F27F"/>
  <w16cid:commentId w16cid:paraId="3F292F82" w16cid:durableId="59DDD5C9"/>
  <w16cid:commentId w16cid:paraId="2B6DB35F" w16cid:durableId="26C50851"/>
  <w16cid:commentId w16cid:paraId="2548993B" w16cid:durableId="60C66EF3"/>
  <w16cid:commentId w16cid:paraId="6D7C8621" w16cid:durableId="26C5085F"/>
  <w16cid:commentId w16cid:paraId="6DCB4066" w16cid:durableId="15F82030"/>
  <w16cid:commentId w16cid:paraId="5499A13A" w16cid:durableId="233012AF"/>
  <w16cid:commentId w16cid:paraId="20010262" w16cid:durableId="7B08A3B6"/>
  <w16cid:commentId w16cid:paraId="4E82532D" w16cid:durableId="264A4ECF"/>
  <w16cid:commentId w16cid:paraId="78BDB9DD" w16cid:durableId="264A4ED0"/>
  <w16cid:commentId w16cid:paraId="7F85FC4C" w16cid:durableId="10C682DA"/>
  <w16cid:commentId w16cid:paraId="21904F4B" w16cid:durableId="264A4ED1"/>
  <w16cid:commentId w16cid:paraId="383EBB66" w16cid:durableId="264A4ED2"/>
  <w16cid:commentId w16cid:paraId="5F0FB1B5" w16cid:durableId="263E14DB"/>
  <w16cid:commentId w16cid:paraId="59A81903" w16cid:durableId="23300C53"/>
  <w16cid:commentId w16cid:paraId="20D46394" w16cid:durableId="264A4ED9"/>
  <w16cid:commentId w16cid:paraId="3104FCD8" w16cid:durableId="3348F242"/>
  <w16cid:commentId w16cid:paraId="2D06072C" w16cid:durableId="2B557533"/>
  <w16cid:commentId w16cid:paraId="5A7CA72F" w16cid:durableId="23270114"/>
  <w16cid:commentId w16cid:paraId="6B89EB4B" w16cid:durableId="17272599"/>
  <w16cid:commentId w16cid:paraId="784DE753" w16cid:durableId="23C50086"/>
  <w16cid:commentId w16cid:paraId="4EDD6EE1" w16cid:durableId="7125537B"/>
  <w16cid:commentId w16cid:paraId="69A4B67F" w16cid:durableId="23C4FFA8"/>
  <w16cid:commentId w16cid:paraId="6F1E4BDB" w16cid:durableId="3F878388"/>
  <w16cid:commentId w16cid:paraId="7FFD6AF0" w16cid:durableId="7B72796F"/>
  <w16cid:commentId w16cid:paraId="2F40444E" w16cid:durableId="482C9FAA"/>
  <w16cid:commentId w16cid:paraId="0873BDA3" w16cid:durableId="522DEEEC"/>
  <w16cid:commentId w16cid:paraId="000885DB" w16cid:durableId="05D67AB4"/>
  <w16cid:commentId w16cid:paraId="1DF897C2" w16cid:durableId="649DA942"/>
  <w16cid:commentId w16cid:paraId="53C67162" w16cid:durableId="2948929B"/>
  <w16cid:commentId w16cid:paraId="1230EB7A" w16cid:durableId="52EC85AD"/>
  <w16cid:commentId w16cid:paraId="332744B3" w16cid:durableId="6378A1E2"/>
  <w16cid:commentId w16cid:paraId="3CE768CF" w16cid:durableId="233011D7"/>
  <w16cid:commentId w16cid:paraId="0C46E069" w16cid:durableId="3E3E0E67"/>
  <w16cid:commentId w16cid:paraId="198CAF30" w16cid:durableId="4FF8E306"/>
  <w16cid:commentId w16cid:paraId="1C67D3F0" w16cid:durableId="266F4C9D"/>
  <w16cid:commentId w16cid:paraId="3249C1D1" w16cid:durableId="57C6E376"/>
  <w16cid:commentId w16cid:paraId="24CD1F43" w16cid:durableId="26B03F64"/>
  <w16cid:commentId w16cid:paraId="4167580D" w16cid:durableId="263CE6A2"/>
  <w16cid:commentId w16cid:paraId="325C9672" w16cid:durableId="264A4ED3"/>
  <w16cid:commentId w16cid:paraId="25A66648" w16cid:durableId="5B72FE82"/>
  <w16cid:commentId w16cid:paraId="29141691" w16cid:durableId="264A4ED4"/>
  <w16cid:commentId w16cid:paraId="0AE6415F" w16cid:durableId="6EF323EF"/>
  <w16cid:commentId w16cid:paraId="560CFE40" w16cid:durableId="263CE81B"/>
  <w16cid:commentId w16cid:paraId="6299F0E4" w16cid:durableId="20E6E9C4"/>
  <w16cid:commentId w16cid:paraId="7CFFA566" w16cid:durableId="263CEA95"/>
  <w16cid:commentId w16cid:paraId="77E68333" w16cid:durableId="264A4ED5"/>
  <w16cid:commentId w16cid:paraId="6DACF03C" w16cid:durableId="03D95DD5"/>
  <w16cid:commentId w16cid:paraId="670EE130" w16cid:durableId="263DF19E"/>
  <w16cid:commentId w16cid:paraId="0ABC5774" w16cid:durableId="264A4ED6"/>
  <w16cid:commentId w16cid:paraId="3E1F9E5D" w16cid:durableId="264A4ED7"/>
  <w16cid:commentId w16cid:paraId="2C4440D8" w16cid:durableId="5BE76F84"/>
  <w16cid:commentId w16cid:paraId="623FCA21" w16cid:durableId="6E68E99D"/>
  <w16cid:commentId w16cid:paraId="4393D1F2" w16cid:durableId="6CF8264C"/>
  <w16cid:commentId w16cid:paraId="35CA4C13" w16cid:durableId="263DF78A"/>
  <w16cid:commentId w16cid:paraId="54A0343C" w16cid:durableId="263DF625"/>
  <w16cid:commentId w16cid:paraId="5F069D5F" w16cid:durableId="264A4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2D0F" w:rsidP="002D580A" w:rsidRDefault="00352D0F" w14:paraId="423286B4" w14:textId="77777777">
      <w:r>
        <w:separator/>
      </w:r>
    </w:p>
  </w:endnote>
  <w:endnote w:type="continuationSeparator" w:id="0">
    <w:p w:rsidR="00352D0F" w:rsidP="002D580A" w:rsidRDefault="00352D0F" w14:paraId="21E30CD5" w14:textId="77777777">
      <w:r>
        <w:continuationSeparator/>
      </w:r>
    </w:p>
  </w:endnote>
  <w:endnote w:type="continuationNotice" w:id="1">
    <w:p w:rsidR="00352D0F" w:rsidRDefault="00352D0F" w14:paraId="4C448F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DBDA4BB" w14:textId="77777777">
      <w:tc>
        <w:tcPr>
          <w:tcW w:w="3005" w:type="dxa"/>
        </w:tcPr>
        <w:p w:rsidR="0A7EBB78" w:rsidP="0A7EBB78" w:rsidRDefault="0A7EBB78" w14:paraId="23EFDCB3" w14:textId="7C044604">
          <w:pPr>
            <w:pStyle w:val="Header"/>
            <w:ind w:left="-115"/>
          </w:pPr>
        </w:p>
      </w:tc>
      <w:tc>
        <w:tcPr>
          <w:tcW w:w="3005" w:type="dxa"/>
        </w:tcPr>
        <w:p w:rsidR="0A7EBB78" w:rsidP="0A7EBB78" w:rsidRDefault="0A7EBB78" w14:paraId="60C492AA" w14:textId="2B6A7005">
          <w:pPr>
            <w:pStyle w:val="Header"/>
            <w:jc w:val="center"/>
          </w:pPr>
        </w:p>
      </w:tc>
      <w:tc>
        <w:tcPr>
          <w:tcW w:w="3005" w:type="dxa"/>
        </w:tcPr>
        <w:p w:rsidR="0A7EBB78" w:rsidP="0A7EBB78" w:rsidRDefault="0A7EBB78" w14:paraId="414C2083" w14:textId="6A5F0601">
          <w:pPr>
            <w:pStyle w:val="Header"/>
            <w:ind w:right="-115"/>
            <w:jc w:val="right"/>
          </w:pPr>
        </w:p>
      </w:tc>
    </w:tr>
  </w:tbl>
  <w:p w:rsidR="0A7EBB78" w:rsidP="0A7EBB78" w:rsidRDefault="0A7EBB78" w14:paraId="38810C77" w14:textId="65302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4E5D1B29" w14:textId="77777777">
      <w:tc>
        <w:tcPr>
          <w:tcW w:w="3005" w:type="dxa"/>
        </w:tcPr>
        <w:p w:rsidR="0A7EBB78" w:rsidP="0A7EBB78" w:rsidRDefault="0A7EBB78" w14:paraId="5554204A" w14:textId="02A49534">
          <w:pPr>
            <w:pStyle w:val="Header"/>
            <w:ind w:left="-115"/>
          </w:pPr>
        </w:p>
      </w:tc>
      <w:tc>
        <w:tcPr>
          <w:tcW w:w="3005" w:type="dxa"/>
        </w:tcPr>
        <w:p w:rsidR="0A7EBB78" w:rsidP="0A7EBB78" w:rsidRDefault="0A7EBB78" w14:paraId="2AF210EC" w14:textId="43EFBC69">
          <w:pPr>
            <w:pStyle w:val="Header"/>
            <w:jc w:val="center"/>
          </w:pPr>
        </w:p>
      </w:tc>
      <w:tc>
        <w:tcPr>
          <w:tcW w:w="3005" w:type="dxa"/>
        </w:tcPr>
        <w:p w:rsidR="0A7EBB78" w:rsidP="0A7EBB78" w:rsidRDefault="0A7EBB78" w14:paraId="5CC02F39" w14:textId="415A2E3C">
          <w:pPr>
            <w:pStyle w:val="Header"/>
            <w:ind w:right="-115"/>
            <w:jc w:val="right"/>
          </w:pPr>
        </w:p>
      </w:tc>
    </w:tr>
  </w:tbl>
  <w:p w:rsidR="0A7EBB78" w:rsidP="0A7EBB78" w:rsidRDefault="0A7EBB78" w14:paraId="0BC5996B" w14:textId="10E35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0B60A13F" w14:textId="77777777">
      <w:tc>
        <w:tcPr>
          <w:tcW w:w="3005" w:type="dxa"/>
        </w:tcPr>
        <w:p w:rsidR="0A7EBB78" w:rsidP="0A7EBB78" w:rsidRDefault="0A7EBB78" w14:paraId="308E0E09" w14:textId="6F911AA9">
          <w:pPr>
            <w:pStyle w:val="Header"/>
            <w:ind w:left="-115"/>
          </w:pPr>
        </w:p>
      </w:tc>
      <w:tc>
        <w:tcPr>
          <w:tcW w:w="3005" w:type="dxa"/>
        </w:tcPr>
        <w:p w:rsidR="0A7EBB78" w:rsidP="0A7EBB78" w:rsidRDefault="0A7EBB78" w14:paraId="59F67923" w14:textId="6F948623">
          <w:pPr>
            <w:pStyle w:val="Header"/>
            <w:jc w:val="center"/>
          </w:pPr>
        </w:p>
      </w:tc>
      <w:tc>
        <w:tcPr>
          <w:tcW w:w="3005" w:type="dxa"/>
        </w:tcPr>
        <w:p w:rsidR="0A7EBB78" w:rsidP="0A7EBB78" w:rsidRDefault="0A7EBB78" w14:paraId="66705891" w14:textId="05282E45">
          <w:pPr>
            <w:pStyle w:val="Header"/>
            <w:ind w:right="-115"/>
            <w:jc w:val="right"/>
          </w:pPr>
        </w:p>
      </w:tc>
    </w:tr>
  </w:tbl>
  <w:p w:rsidR="0A7EBB78" w:rsidP="0A7EBB78" w:rsidRDefault="0A7EBB78" w14:paraId="74E3680D" w14:textId="27B49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2D0F" w:rsidP="002D580A" w:rsidRDefault="00352D0F" w14:paraId="5B8DEA7A" w14:textId="77777777">
      <w:r>
        <w:separator/>
      </w:r>
    </w:p>
  </w:footnote>
  <w:footnote w:type="continuationSeparator" w:id="0">
    <w:p w:rsidR="00352D0F" w:rsidP="002D580A" w:rsidRDefault="00352D0F" w14:paraId="530765C8" w14:textId="77777777">
      <w:r>
        <w:continuationSeparator/>
      </w:r>
    </w:p>
  </w:footnote>
  <w:footnote w:type="continuationNotice" w:id="1">
    <w:p w:rsidR="00352D0F" w:rsidRDefault="00352D0F" w14:paraId="56506F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3ECEA81B" w14:textId="77777777">
    <w:pPr>
      <w:pStyle w:val="Header"/>
      <w:tabs>
        <w:tab w:val="clear" w:pos="4513"/>
      </w:tabs>
      <w:rPr>
        <w:i/>
        <w:sz w:val="20"/>
        <w:szCs w:val="20"/>
      </w:rPr>
    </w:pP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2</w:t>
    </w:r>
    <w:r w:rsidRPr="00C333C9">
      <w:rPr>
        <w:i/>
        <w:sz w:val="20"/>
        <w:szCs w:val="20"/>
      </w:rPr>
      <w:fldChar w:fldCharType="end"/>
    </w:r>
    <w:r w:rsidRPr="00C333C9">
      <w:rPr>
        <w:i/>
        <w:sz w:val="20"/>
        <w:szCs w:val="20"/>
      </w:rPr>
      <w:tab/>
    </w:r>
    <w:r>
      <w:rPr>
        <w:i/>
        <w:sz w:val="20"/>
        <w:szCs w:val="20"/>
      </w:rPr>
      <w:t>Population Services International (PSI) Burundi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33C9" w:rsidR="003716D4" w:rsidP="00C333C9" w:rsidRDefault="003716D4" w14:paraId="2BE452BD" w14:textId="77777777">
    <w:pPr>
      <w:pStyle w:val="Header"/>
      <w:tabs>
        <w:tab w:val="clear" w:pos="4513"/>
      </w:tabs>
      <w:rPr>
        <w:i/>
        <w:sz w:val="20"/>
        <w:szCs w:val="20"/>
      </w:rPr>
    </w:pPr>
    <w:r w:rsidRPr="008B7714">
      <w:rPr>
        <w:i/>
        <w:sz w:val="20"/>
        <w:szCs w:val="20"/>
      </w:rPr>
      <w:t xml:space="preserve">Specification for configuring </w:t>
    </w:r>
    <w:proofErr w:type="spellStart"/>
    <w:r w:rsidRPr="008B7714">
      <w:rPr>
        <w:i/>
        <w:sz w:val="20"/>
        <w:szCs w:val="20"/>
      </w:rPr>
      <w:t>SIDAInfo</w:t>
    </w:r>
    <w:proofErr w:type="spellEnd"/>
    <w:r w:rsidRPr="008B7714">
      <w:rPr>
        <w:i/>
        <w:sz w:val="20"/>
        <w:szCs w:val="20"/>
      </w:rPr>
      <w:t xml:space="preserve"> interoperability with DHIS2</w:t>
    </w:r>
    <w:r w:rsidRPr="00C333C9">
      <w:rPr>
        <w:i/>
        <w:sz w:val="20"/>
        <w:szCs w:val="20"/>
      </w:rPr>
      <w:tab/>
    </w:r>
    <w:r w:rsidRPr="00C333C9">
      <w:rPr>
        <w:i/>
        <w:sz w:val="20"/>
        <w:szCs w:val="20"/>
      </w:rPr>
      <w:fldChar w:fldCharType="begin"/>
    </w:r>
    <w:r w:rsidRPr="00C333C9">
      <w:rPr>
        <w:i/>
        <w:sz w:val="20"/>
        <w:szCs w:val="20"/>
      </w:rPr>
      <w:instrText xml:space="preserve"> PAGE   \* MERGEFORMAT </w:instrText>
    </w:r>
    <w:r w:rsidRPr="00C333C9">
      <w:rPr>
        <w:i/>
        <w:sz w:val="20"/>
        <w:szCs w:val="20"/>
      </w:rPr>
      <w:fldChar w:fldCharType="separate"/>
    </w:r>
    <w:r>
      <w:rPr>
        <w:i/>
        <w:noProof/>
        <w:sz w:val="20"/>
        <w:szCs w:val="20"/>
      </w:rPr>
      <w:t>3</w:t>
    </w:r>
    <w:r w:rsidRPr="00C333C9">
      <w:rPr>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7EBB78" w:rsidTr="0A7EBB78" w14:paraId="5494B576" w14:textId="77777777">
      <w:tc>
        <w:tcPr>
          <w:tcW w:w="3005" w:type="dxa"/>
        </w:tcPr>
        <w:p w:rsidR="0A7EBB78" w:rsidP="0A7EBB78" w:rsidRDefault="0A7EBB78" w14:paraId="4E013717" w14:textId="54C5A59C">
          <w:pPr>
            <w:pStyle w:val="Header"/>
            <w:ind w:left="-115"/>
          </w:pPr>
        </w:p>
      </w:tc>
      <w:tc>
        <w:tcPr>
          <w:tcW w:w="3005" w:type="dxa"/>
        </w:tcPr>
        <w:p w:rsidR="0A7EBB78" w:rsidP="0A7EBB78" w:rsidRDefault="0A7EBB78" w14:paraId="6C511C42" w14:textId="7CF01112">
          <w:pPr>
            <w:pStyle w:val="Header"/>
            <w:jc w:val="center"/>
          </w:pPr>
        </w:p>
      </w:tc>
      <w:tc>
        <w:tcPr>
          <w:tcW w:w="3005" w:type="dxa"/>
        </w:tcPr>
        <w:p w:rsidR="0A7EBB78" w:rsidP="0A7EBB78" w:rsidRDefault="0A7EBB78" w14:paraId="7005682A" w14:textId="48E7DE42">
          <w:pPr>
            <w:pStyle w:val="Header"/>
            <w:ind w:right="-115"/>
            <w:jc w:val="right"/>
          </w:pPr>
        </w:p>
      </w:tc>
    </w:tr>
  </w:tbl>
  <w:p w:rsidR="0A7EBB78" w:rsidP="0A7EBB78" w:rsidRDefault="0A7EBB78" w14:paraId="47BEB04F" w14:textId="2B8A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23"/>
    <w:multiLevelType w:val="hybridMultilevel"/>
    <w:tmpl w:val="1D7EB9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3FA0D69"/>
    <w:multiLevelType w:val="hybridMultilevel"/>
    <w:tmpl w:val="71180ECC"/>
    <w:lvl w:ilvl="0" w:tplc="F89E58D6">
      <w:start w:val="1"/>
      <w:numFmt w:val="bullet"/>
      <w:pStyle w:val="TableDot"/>
      <w:lvlText w:val="-"/>
      <w:lvlJc w:val="left"/>
      <w:pPr>
        <w:ind w:left="1494" w:hanging="360"/>
      </w:pPr>
      <w:rPr>
        <w:rFonts w:hint="default" w:ascii="Calibri" w:hAnsi="Calibri" w:cs="Times New Roman"/>
        <w:color w:val="009FDA"/>
      </w:rPr>
    </w:lvl>
    <w:lvl w:ilvl="1" w:tplc="08090003" w:tentative="1">
      <w:start w:val="1"/>
      <w:numFmt w:val="bullet"/>
      <w:lvlText w:val="o"/>
      <w:lvlJc w:val="left"/>
      <w:pPr>
        <w:ind w:left="2214" w:hanging="360"/>
      </w:pPr>
      <w:rPr>
        <w:rFonts w:hint="default" w:ascii="Courier New" w:hAnsi="Courier New" w:cs="Courier New"/>
      </w:rPr>
    </w:lvl>
    <w:lvl w:ilvl="2" w:tplc="08090005" w:tentative="1">
      <w:start w:val="1"/>
      <w:numFmt w:val="bullet"/>
      <w:lvlText w:val=""/>
      <w:lvlJc w:val="left"/>
      <w:pPr>
        <w:ind w:left="2934" w:hanging="360"/>
      </w:pPr>
      <w:rPr>
        <w:rFonts w:hint="default" w:ascii="Wingdings" w:hAnsi="Wingdings"/>
      </w:rPr>
    </w:lvl>
    <w:lvl w:ilvl="3" w:tplc="08090001" w:tentative="1">
      <w:start w:val="1"/>
      <w:numFmt w:val="bullet"/>
      <w:lvlText w:val=""/>
      <w:lvlJc w:val="left"/>
      <w:pPr>
        <w:ind w:left="3654" w:hanging="360"/>
      </w:pPr>
      <w:rPr>
        <w:rFonts w:hint="default" w:ascii="Symbol" w:hAnsi="Symbol"/>
      </w:rPr>
    </w:lvl>
    <w:lvl w:ilvl="4" w:tplc="08090003" w:tentative="1">
      <w:start w:val="1"/>
      <w:numFmt w:val="bullet"/>
      <w:lvlText w:val="o"/>
      <w:lvlJc w:val="left"/>
      <w:pPr>
        <w:ind w:left="4374" w:hanging="360"/>
      </w:pPr>
      <w:rPr>
        <w:rFonts w:hint="default" w:ascii="Courier New" w:hAnsi="Courier New" w:cs="Courier New"/>
      </w:rPr>
    </w:lvl>
    <w:lvl w:ilvl="5" w:tplc="08090005" w:tentative="1">
      <w:start w:val="1"/>
      <w:numFmt w:val="bullet"/>
      <w:lvlText w:val=""/>
      <w:lvlJc w:val="left"/>
      <w:pPr>
        <w:ind w:left="5094" w:hanging="360"/>
      </w:pPr>
      <w:rPr>
        <w:rFonts w:hint="default" w:ascii="Wingdings" w:hAnsi="Wingdings"/>
      </w:rPr>
    </w:lvl>
    <w:lvl w:ilvl="6" w:tplc="08090001" w:tentative="1">
      <w:start w:val="1"/>
      <w:numFmt w:val="bullet"/>
      <w:lvlText w:val=""/>
      <w:lvlJc w:val="left"/>
      <w:pPr>
        <w:ind w:left="5814" w:hanging="360"/>
      </w:pPr>
      <w:rPr>
        <w:rFonts w:hint="default" w:ascii="Symbol" w:hAnsi="Symbol"/>
      </w:rPr>
    </w:lvl>
    <w:lvl w:ilvl="7" w:tplc="08090003" w:tentative="1">
      <w:start w:val="1"/>
      <w:numFmt w:val="bullet"/>
      <w:lvlText w:val="o"/>
      <w:lvlJc w:val="left"/>
      <w:pPr>
        <w:ind w:left="6534" w:hanging="360"/>
      </w:pPr>
      <w:rPr>
        <w:rFonts w:hint="default" w:ascii="Courier New" w:hAnsi="Courier New" w:cs="Courier New"/>
      </w:rPr>
    </w:lvl>
    <w:lvl w:ilvl="8" w:tplc="08090005" w:tentative="1">
      <w:start w:val="1"/>
      <w:numFmt w:val="bullet"/>
      <w:lvlText w:val=""/>
      <w:lvlJc w:val="left"/>
      <w:pPr>
        <w:ind w:left="7254" w:hanging="360"/>
      </w:pPr>
      <w:rPr>
        <w:rFonts w:hint="default" w:ascii="Wingdings" w:hAnsi="Wingdings"/>
      </w:rPr>
    </w:lvl>
  </w:abstractNum>
  <w:abstractNum w:abstractNumId="2" w15:restartNumberingAfterBreak="0">
    <w:nsid w:val="1B5B23A5"/>
    <w:multiLevelType w:val="hybridMultilevel"/>
    <w:tmpl w:val="4992CA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923730"/>
    <w:multiLevelType w:val="hybridMultilevel"/>
    <w:tmpl w:val="FB9C20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DBB168D"/>
    <w:multiLevelType w:val="hybridMultilevel"/>
    <w:tmpl w:val="8B302E9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425143A"/>
    <w:multiLevelType w:val="hybridMultilevel"/>
    <w:tmpl w:val="FA7E7A78"/>
    <w:lvl w:ilvl="0" w:tplc="FFFFFFFF">
      <w:start w:val="1"/>
      <w:numFmt w:val="bullet"/>
      <w:pStyle w:val="Do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2682381"/>
    <w:multiLevelType w:val="hybridMultilevel"/>
    <w:tmpl w:val="ADEE2406"/>
    <w:lvl w:ilvl="0" w:tplc="08090001">
      <w:start w:val="1"/>
      <w:numFmt w:val="bullet"/>
      <w:pStyle w:val="Dot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29B187D"/>
    <w:multiLevelType w:val="hybridMultilevel"/>
    <w:tmpl w:val="5288B9E4"/>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3C828B5"/>
    <w:multiLevelType w:val="hybridMultilevel"/>
    <w:tmpl w:val="A8E836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BBE1F12"/>
    <w:multiLevelType w:val="hybridMultilevel"/>
    <w:tmpl w:val="613EF9FA"/>
    <w:lvl w:ilvl="0" w:tplc="FFFFFFFF">
      <w:start w:val="1"/>
      <w:numFmt w:val="decimal"/>
      <w:lvlText w:val="%1."/>
      <w:lvlJc w:val="left"/>
      <w:pPr>
        <w:ind w:left="1080" w:hanging="360"/>
      </w:pPr>
      <w:rPr>
        <w:rFonts w:hint="default"/>
        <w:b/>
        <w:i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FDA10C3"/>
    <w:multiLevelType w:val="hybridMultilevel"/>
    <w:tmpl w:val="7C3EBBE2"/>
    <w:lvl w:ilvl="0" w:tplc="F448267E">
      <w:start w:val="1"/>
      <w:numFmt w:val="decimal"/>
      <w:lvlText w:val="%1."/>
      <w:lvlJc w:val="left"/>
      <w:pPr>
        <w:ind w:left="720" w:hanging="360"/>
      </w:pPr>
      <w:rPr>
        <w:rFonts w:hint="default"/>
        <w:b/>
        <w:i w:val="0"/>
        <w:color w:val="009FDA"/>
      </w:rPr>
    </w:lvl>
    <w:lvl w:ilvl="1" w:tplc="24367468">
      <w:start w:val="1"/>
      <w:numFmt w:val="bullet"/>
      <w:lvlText w:val="-"/>
      <w:lvlJc w:val="left"/>
      <w:pPr>
        <w:ind w:left="1440" w:hanging="360"/>
      </w:pPr>
      <w:rPr>
        <w:rFonts w:hint="default" w:ascii="Calibri" w:hAnsi="Calibri" w:eastAsia="Calibri" w:cs="Times New Roman"/>
      </w:rPr>
    </w:lvl>
    <w:lvl w:ilvl="2" w:tplc="3ABEE568">
      <w:start w:val="1"/>
      <w:numFmt w:val="bullet"/>
      <w:lvlText w:val=""/>
      <w:lvlJc w:val="left"/>
      <w:pPr>
        <w:ind w:left="2160" w:hanging="360"/>
      </w:pPr>
      <w:rPr>
        <w:rFonts w:hint="default" w:ascii="Wingdings" w:hAnsi="Wingdings"/>
      </w:rPr>
    </w:lvl>
    <w:lvl w:ilvl="3" w:tplc="748483D0">
      <w:start w:val="1"/>
      <w:numFmt w:val="bullet"/>
      <w:lvlText w:val=""/>
      <w:lvlJc w:val="left"/>
      <w:pPr>
        <w:ind w:left="2880" w:hanging="360"/>
      </w:pPr>
      <w:rPr>
        <w:rFonts w:hint="default" w:ascii="Symbol" w:hAnsi="Symbol"/>
      </w:rPr>
    </w:lvl>
    <w:lvl w:ilvl="4" w:tplc="58620A36">
      <w:start w:val="1"/>
      <w:numFmt w:val="bullet"/>
      <w:lvlText w:val="o"/>
      <w:lvlJc w:val="left"/>
      <w:pPr>
        <w:ind w:left="3600" w:hanging="360"/>
      </w:pPr>
      <w:rPr>
        <w:rFonts w:hint="default" w:ascii="Courier New" w:hAnsi="Courier New" w:cs="Courier New"/>
      </w:rPr>
    </w:lvl>
    <w:lvl w:ilvl="5" w:tplc="3050C2F4">
      <w:start w:val="1"/>
      <w:numFmt w:val="bullet"/>
      <w:lvlText w:val=""/>
      <w:lvlJc w:val="left"/>
      <w:pPr>
        <w:ind w:left="4320" w:hanging="360"/>
      </w:pPr>
      <w:rPr>
        <w:rFonts w:hint="default" w:ascii="Wingdings" w:hAnsi="Wingdings"/>
      </w:rPr>
    </w:lvl>
    <w:lvl w:ilvl="6" w:tplc="A0208C86">
      <w:start w:val="1"/>
      <w:numFmt w:val="bullet"/>
      <w:lvlText w:val=""/>
      <w:lvlJc w:val="left"/>
      <w:pPr>
        <w:ind w:left="5040" w:hanging="360"/>
      </w:pPr>
      <w:rPr>
        <w:rFonts w:hint="default" w:ascii="Symbol" w:hAnsi="Symbol"/>
      </w:rPr>
    </w:lvl>
    <w:lvl w:ilvl="7" w:tplc="7FA8D36C">
      <w:start w:val="1"/>
      <w:numFmt w:val="bullet"/>
      <w:lvlText w:val="o"/>
      <w:lvlJc w:val="left"/>
      <w:pPr>
        <w:ind w:left="5760" w:hanging="360"/>
      </w:pPr>
      <w:rPr>
        <w:rFonts w:hint="default" w:ascii="Courier New" w:hAnsi="Courier New" w:cs="Courier New"/>
      </w:rPr>
    </w:lvl>
    <w:lvl w:ilvl="8" w:tplc="7218632C">
      <w:start w:val="1"/>
      <w:numFmt w:val="bullet"/>
      <w:lvlText w:val=""/>
      <w:lvlJc w:val="left"/>
      <w:pPr>
        <w:ind w:left="6480" w:hanging="360"/>
      </w:pPr>
      <w:rPr>
        <w:rFonts w:hint="default" w:ascii="Wingdings" w:hAnsi="Wingdings"/>
      </w:rPr>
    </w:lvl>
  </w:abstractNum>
  <w:num w:numId="1" w16cid:durableId="1485008593">
    <w:abstractNumId w:val="6"/>
  </w:num>
  <w:num w:numId="2" w16cid:durableId="165826866">
    <w:abstractNumId w:val="1"/>
  </w:num>
  <w:num w:numId="3" w16cid:durableId="436566290">
    <w:abstractNumId w:val="10"/>
  </w:num>
  <w:num w:numId="4" w16cid:durableId="1105880192">
    <w:abstractNumId w:val="5"/>
  </w:num>
  <w:num w:numId="5" w16cid:durableId="1333489887">
    <w:abstractNumId w:val="4"/>
  </w:num>
  <w:num w:numId="6" w16cid:durableId="180553273">
    <w:abstractNumId w:val="3"/>
  </w:num>
  <w:num w:numId="7" w16cid:durableId="106655531">
    <w:abstractNumId w:val="0"/>
  </w:num>
  <w:num w:numId="8" w16cid:durableId="1154564667">
    <w:abstractNumId w:val="8"/>
  </w:num>
  <w:num w:numId="9" w16cid:durableId="788360008">
    <w:abstractNumId w:val="9"/>
  </w:num>
  <w:num w:numId="10" w16cid:durableId="255210666">
    <w:abstractNumId w:val="2"/>
  </w:num>
  <w:num w:numId="11" w16cid:durableId="409081299">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Johnson">
    <w15:presenceInfo w15:providerId="AD" w15:userId="S::samuel.johnson@qebo.co.uk::ce587666-b5b3-448d-a16a-3558896d0c62"/>
  </w15:person>
  <w15:person w15:author="carlos.tejo@gmail.com">
    <w15:presenceInfo w15:providerId="AD" w15:userId="S::urn:spo:guest#carlos.tejo@gmail.com::"/>
  </w15:person>
  <w15:person w15:author="carlos.tejo@solidlines.io">
    <w15:presenceInfo w15:providerId="AD" w15:userId="S::urn:spo:guest#carlos.tejo@solidlines.io::"/>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F6"/>
    <w:rsid w:val="00000748"/>
    <w:rsid w:val="000027C2"/>
    <w:rsid w:val="000030B4"/>
    <w:rsid w:val="00003B77"/>
    <w:rsid w:val="0000550C"/>
    <w:rsid w:val="00006F98"/>
    <w:rsid w:val="0000746E"/>
    <w:rsid w:val="0000794B"/>
    <w:rsid w:val="00007A0F"/>
    <w:rsid w:val="00015B43"/>
    <w:rsid w:val="00015C67"/>
    <w:rsid w:val="000171D1"/>
    <w:rsid w:val="000210C5"/>
    <w:rsid w:val="0002376E"/>
    <w:rsid w:val="0002410C"/>
    <w:rsid w:val="000410C5"/>
    <w:rsid w:val="00041974"/>
    <w:rsid w:val="00041D7B"/>
    <w:rsid w:val="000423E2"/>
    <w:rsid w:val="00051A2E"/>
    <w:rsid w:val="00051DDF"/>
    <w:rsid w:val="00052431"/>
    <w:rsid w:val="00053E7B"/>
    <w:rsid w:val="000542E2"/>
    <w:rsid w:val="00062F25"/>
    <w:rsid w:val="000646A0"/>
    <w:rsid w:val="00070D4A"/>
    <w:rsid w:val="00071872"/>
    <w:rsid w:val="00072AEB"/>
    <w:rsid w:val="00076045"/>
    <w:rsid w:val="00077339"/>
    <w:rsid w:val="00077E21"/>
    <w:rsid w:val="00083810"/>
    <w:rsid w:val="00083B15"/>
    <w:rsid w:val="000851B7"/>
    <w:rsid w:val="00087171"/>
    <w:rsid w:val="00094279"/>
    <w:rsid w:val="00096A1E"/>
    <w:rsid w:val="000A050C"/>
    <w:rsid w:val="000A271B"/>
    <w:rsid w:val="000A54E1"/>
    <w:rsid w:val="000A6509"/>
    <w:rsid w:val="000B135A"/>
    <w:rsid w:val="000B20BA"/>
    <w:rsid w:val="000B5468"/>
    <w:rsid w:val="000B6213"/>
    <w:rsid w:val="000B6A8E"/>
    <w:rsid w:val="000B7F18"/>
    <w:rsid w:val="000C0DAA"/>
    <w:rsid w:val="000C2871"/>
    <w:rsid w:val="000C3895"/>
    <w:rsid w:val="000C610A"/>
    <w:rsid w:val="000D26A3"/>
    <w:rsid w:val="000D304E"/>
    <w:rsid w:val="000D3EB5"/>
    <w:rsid w:val="000D7A3E"/>
    <w:rsid w:val="000E07C2"/>
    <w:rsid w:val="000E730A"/>
    <w:rsid w:val="000F0558"/>
    <w:rsid w:val="000F0F86"/>
    <w:rsid w:val="000F1C98"/>
    <w:rsid w:val="000F3AA1"/>
    <w:rsid w:val="000F5125"/>
    <w:rsid w:val="000F6918"/>
    <w:rsid w:val="000F6A38"/>
    <w:rsid w:val="000F793D"/>
    <w:rsid w:val="0010156A"/>
    <w:rsid w:val="00103299"/>
    <w:rsid w:val="001036C1"/>
    <w:rsid w:val="001036EE"/>
    <w:rsid w:val="0011023E"/>
    <w:rsid w:val="00110641"/>
    <w:rsid w:val="00111DA1"/>
    <w:rsid w:val="0011223D"/>
    <w:rsid w:val="00112770"/>
    <w:rsid w:val="001131C5"/>
    <w:rsid w:val="00113735"/>
    <w:rsid w:val="0011447A"/>
    <w:rsid w:val="00121F77"/>
    <w:rsid w:val="00122D2D"/>
    <w:rsid w:val="00122DCB"/>
    <w:rsid w:val="001233B4"/>
    <w:rsid w:val="00123830"/>
    <w:rsid w:val="00126C7A"/>
    <w:rsid w:val="0013158B"/>
    <w:rsid w:val="00131762"/>
    <w:rsid w:val="00131E0D"/>
    <w:rsid w:val="00134D86"/>
    <w:rsid w:val="00137444"/>
    <w:rsid w:val="00140936"/>
    <w:rsid w:val="00144BE9"/>
    <w:rsid w:val="00144F82"/>
    <w:rsid w:val="00145154"/>
    <w:rsid w:val="00146E91"/>
    <w:rsid w:val="0014771F"/>
    <w:rsid w:val="001500B3"/>
    <w:rsid w:val="001513B3"/>
    <w:rsid w:val="00152229"/>
    <w:rsid w:val="00152AB2"/>
    <w:rsid w:val="0015353D"/>
    <w:rsid w:val="00153A2B"/>
    <w:rsid w:val="00155680"/>
    <w:rsid w:val="00155A53"/>
    <w:rsid w:val="00156CEE"/>
    <w:rsid w:val="00160A93"/>
    <w:rsid w:val="00161E5F"/>
    <w:rsid w:val="0016424D"/>
    <w:rsid w:val="00164EA2"/>
    <w:rsid w:val="00164EE9"/>
    <w:rsid w:val="0016570E"/>
    <w:rsid w:val="00165D58"/>
    <w:rsid w:val="0016757D"/>
    <w:rsid w:val="00167C75"/>
    <w:rsid w:val="001702FE"/>
    <w:rsid w:val="00173C0E"/>
    <w:rsid w:val="001746F3"/>
    <w:rsid w:val="001749CF"/>
    <w:rsid w:val="001774E2"/>
    <w:rsid w:val="00181DCC"/>
    <w:rsid w:val="001820BA"/>
    <w:rsid w:val="00182E6D"/>
    <w:rsid w:val="0018412F"/>
    <w:rsid w:val="0018446E"/>
    <w:rsid w:val="001863AE"/>
    <w:rsid w:val="00186E45"/>
    <w:rsid w:val="0019076F"/>
    <w:rsid w:val="001907DD"/>
    <w:rsid w:val="0019132D"/>
    <w:rsid w:val="00192D70"/>
    <w:rsid w:val="00193524"/>
    <w:rsid w:val="00194C96"/>
    <w:rsid w:val="00195683"/>
    <w:rsid w:val="001A0F4C"/>
    <w:rsid w:val="001A1792"/>
    <w:rsid w:val="001A5C5C"/>
    <w:rsid w:val="001A6434"/>
    <w:rsid w:val="001A785F"/>
    <w:rsid w:val="001A78C5"/>
    <w:rsid w:val="001B1976"/>
    <w:rsid w:val="001B2C50"/>
    <w:rsid w:val="001B40A9"/>
    <w:rsid w:val="001B6166"/>
    <w:rsid w:val="001C09C6"/>
    <w:rsid w:val="001C2DEC"/>
    <w:rsid w:val="001C6561"/>
    <w:rsid w:val="001C6E0D"/>
    <w:rsid w:val="001C7F4B"/>
    <w:rsid w:val="001D3923"/>
    <w:rsid w:val="001D3DFD"/>
    <w:rsid w:val="001D671D"/>
    <w:rsid w:val="001E16A8"/>
    <w:rsid w:val="001E1B53"/>
    <w:rsid w:val="001E43AC"/>
    <w:rsid w:val="001E5113"/>
    <w:rsid w:val="001E5768"/>
    <w:rsid w:val="001E5A0E"/>
    <w:rsid w:val="001E63B8"/>
    <w:rsid w:val="001F002A"/>
    <w:rsid w:val="001F3B0A"/>
    <w:rsid w:val="001F45B6"/>
    <w:rsid w:val="001F5366"/>
    <w:rsid w:val="001F6A59"/>
    <w:rsid w:val="002015AD"/>
    <w:rsid w:val="002120EE"/>
    <w:rsid w:val="00212D3A"/>
    <w:rsid w:val="00215E9C"/>
    <w:rsid w:val="00215F69"/>
    <w:rsid w:val="002161DB"/>
    <w:rsid w:val="00217371"/>
    <w:rsid w:val="00217D3F"/>
    <w:rsid w:val="00217FA6"/>
    <w:rsid w:val="00220450"/>
    <w:rsid w:val="00220883"/>
    <w:rsid w:val="00221410"/>
    <w:rsid w:val="00221EC8"/>
    <w:rsid w:val="0023077B"/>
    <w:rsid w:val="00233764"/>
    <w:rsid w:val="002339AB"/>
    <w:rsid w:val="00235645"/>
    <w:rsid w:val="00236FC4"/>
    <w:rsid w:val="002371B4"/>
    <w:rsid w:val="00237999"/>
    <w:rsid w:val="00241ACF"/>
    <w:rsid w:val="00245AAC"/>
    <w:rsid w:val="00246282"/>
    <w:rsid w:val="002473DA"/>
    <w:rsid w:val="002479D8"/>
    <w:rsid w:val="002479F2"/>
    <w:rsid w:val="002502B0"/>
    <w:rsid w:val="00257347"/>
    <w:rsid w:val="002578ED"/>
    <w:rsid w:val="00261F8B"/>
    <w:rsid w:val="00262185"/>
    <w:rsid w:val="00262BFA"/>
    <w:rsid w:val="00265824"/>
    <w:rsid w:val="00265875"/>
    <w:rsid w:val="00271ED9"/>
    <w:rsid w:val="0027431F"/>
    <w:rsid w:val="00276E21"/>
    <w:rsid w:val="00281216"/>
    <w:rsid w:val="0028388C"/>
    <w:rsid w:val="00283BFB"/>
    <w:rsid w:val="00283D4E"/>
    <w:rsid w:val="00284E82"/>
    <w:rsid w:val="00290EC8"/>
    <w:rsid w:val="00292161"/>
    <w:rsid w:val="00293794"/>
    <w:rsid w:val="00294892"/>
    <w:rsid w:val="00295C56"/>
    <w:rsid w:val="002A124C"/>
    <w:rsid w:val="002A2F81"/>
    <w:rsid w:val="002A37A4"/>
    <w:rsid w:val="002A4D5C"/>
    <w:rsid w:val="002A653A"/>
    <w:rsid w:val="002B0113"/>
    <w:rsid w:val="002B3A47"/>
    <w:rsid w:val="002B5053"/>
    <w:rsid w:val="002B55C6"/>
    <w:rsid w:val="002B79BB"/>
    <w:rsid w:val="002C084B"/>
    <w:rsid w:val="002C1105"/>
    <w:rsid w:val="002C16B2"/>
    <w:rsid w:val="002C2774"/>
    <w:rsid w:val="002C3D54"/>
    <w:rsid w:val="002C4C40"/>
    <w:rsid w:val="002C5B90"/>
    <w:rsid w:val="002D1E78"/>
    <w:rsid w:val="002D49DC"/>
    <w:rsid w:val="002D580A"/>
    <w:rsid w:val="002D6EAF"/>
    <w:rsid w:val="002D7664"/>
    <w:rsid w:val="002D7BEE"/>
    <w:rsid w:val="002E07C5"/>
    <w:rsid w:val="002E2768"/>
    <w:rsid w:val="002E295E"/>
    <w:rsid w:val="002E343D"/>
    <w:rsid w:val="002E5FCA"/>
    <w:rsid w:val="002E64C6"/>
    <w:rsid w:val="002F28D9"/>
    <w:rsid w:val="002F2F5F"/>
    <w:rsid w:val="002F3833"/>
    <w:rsid w:val="002F5EBF"/>
    <w:rsid w:val="002F7B51"/>
    <w:rsid w:val="003020B0"/>
    <w:rsid w:val="00304384"/>
    <w:rsid w:val="00304774"/>
    <w:rsid w:val="00305B6B"/>
    <w:rsid w:val="00307E0E"/>
    <w:rsid w:val="003109E3"/>
    <w:rsid w:val="003109EC"/>
    <w:rsid w:val="00311E2E"/>
    <w:rsid w:val="003140A3"/>
    <w:rsid w:val="003150C9"/>
    <w:rsid w:val="00315757"/>
    <w:rsid w:val="003170B2"/>
    <w:rsid w:val="003212EB"/>
    <w:rsid w:val="00324C1B"/>
    <w:rsid w:val="00325EDA"/>
    <w:rsid w:val="0032663F"/>
    <w:rsid w:val="00326CEE"/>
    <w:rsid w:val="00326DB2"/>
    <w:rsid w:val="00327547"/>
    <w:rsid w:val="00331A8E"/>
    <w:rsid w:val="00332FDF"/>
    <w:rsid w:val="003372EA"/>
    <w:rsid w:val="003377FB"/>
    <w:rsid w:val="00341EF7"/>
    <w:rsid w:val="00342B44"/>
    <w:rsid w:val="00344084"/>
    <w:rsid w:val="00345D90"/>
    <w:rsid w:val="003502ED"/>
    <w:rsid w:val="00352D0F"/>
    <w:rsid w:val="00353C38"/>
    <w:rsid w:val="00354223"/>
    <w:rsid w:val="00354547"/>
    <w:rsid w:val="00354F24"/>
    <w:rsid w:val="00355C7A"/>
    <w:rsid w:val="00361D5F"/>
    <w:rsid w:val="0036229B"/>
    <w:rsid w:val="003716D4"/>
    <w:rsid w:val="00371BFA"/>
    <w:rsid w:val="00371D1E"/>
    <w:rsid w:val="00377E61"/>
    <w:rsid w:val="00380FF6"/>
    <w:rsid w:val="00381932"/>
    <w:rsid w:val="00384861"/>
    <w:rsid w:val="00384892"/>
    <w:rsid w:val="00384FE3"/>
    <w:rsid w:val="003873D4"/>
    <w:rsid w:val="00394D37"/>
    <w:rsid w:val="003963B2"/>
    <w:rsid w:val="00397346"/>
    <w:rsid w:val="00397584"/>
    <w:rsid w:val="003A05E4"/>
    <w:rsid w:val="003A4611"/>
    <w:rsid w:val="003A593C"/>
    <w:rsid w:val="003A7694"/>
    <w:rsid w:val="003B0A0A"/>
    <w:rsid w:val="003B0B76"/>
    <w:rsid w:val="003B206B"/>
    <w:rsid w:val="003B31D9"/>
    <w:rsid w:val="003B6443"/>
    <w:rsid w:val="003B64D2"/>
    <w:rsid w:val="003B7DB5"/>
    <w:rsid w:val="003C4399"/>
    <w:rsid w:val="003C44F8"/>
    <w:rsid w:val="003C4547"/>
    <w:rsid w:val="003C49AA"/>
    <w:rsid w:val="003C4A57"/>
    <w:rsid w:val="003C55C6"/>
    <w:rsid w:val="003C849A"/>
    <w:rsid w:val="003D0E50"/>
    <w:rsid w:val="003D1593"/>
    <w:rsid w:val="003D4276"/>
    <w:rsid w:val="003D5100"/>
    <w:rsid w:val="003D5B4E"/>
    <w:rsid w:val="003D602B"/>
    <w:rsid w:val="003D73BE"/>
    <w:rsid w:val="003D7BC5"/>
    <w:rsid w:val="003E0042"/>
    <w:rsid w:val="003E0C23"/>
    <w:rsid w:val="003E1B8D"/>
    <w:rsid w:val="003E2CEB"/>
    <w:rsid w:val="003E45CA"/>
    <w:rsid w:val="003E57E5"/>
    <w:rsid w:val="003E5D1B"/>
    <w:rsid w:val="003E6DE0"/>
    <w:rsid w:val="003E72E8"/>
    <w:rsid w:val="003E768B"/>
    <w:rsid w:val="003E79F7"/>
    <w:rsid w:val="003F1172"/>
    <w:rsid w:val="003F268F"/>
    <w:rsid w:val="003F383A"/>
    <w:rsid w:val="003F6306"/>
    <w:rsid w:val="00400DB5"/>
    <w:rsid w:val="00400FC3"/>
    <w:rsid w:val="0040258B"/>
    <w:rsid w:val="00402CD8"/>
    <w:rsid w:val="0040396B"/>
    <w:rsid w:val="00403EB4"/>
    <w:rsid w:val="004043D0"/>
    <w:rsid w:val="00405459"/>
    <w:rsid w:val="004064B0"/>
    <w:rsid w:val="00407A01"/>
    <w:rsid w:val="004105FC"/>
    <w:rsid w:val="004123F1"/>
    <w:rsid w:val="004172F0"/>
    <w:rsid w:val="00417C6B"/>
    <w:rsid w:val="00423ADB"/>
    <w:rsid w:val="00425935"/>
    <w:rsid w:val="004266E2"/>
    <w:rsid w:val="00426D2F"/>
    <w:rsid w:val="0042765A"/>
    <w:rsid w:val="00427AA0"/>
    <w:rsid w:val="00430998"/>
    <w:rsid w:val="00431484"/>
    <w:rsid w:val="0043672E"/>
    <w:rsid w:val="00437D8D"/>
    <w:rsid w:val="00437E7D"/>
    <w:rsid w:val="00440D20"/>
    <w:rsid w:val="00444AE0"/>
    <w:rsid w:val="004477DA"/>
    <w:rsid w:val="00451474"/>
    <w:rsid w:val="00452DEC"/>
    <w:rsid w:val="00453028"/>
    <w:rsid w:val="00455315"/>
    <w:rsid w:val="0045547E"/>
    <w:rsid w:val="004556D4"/>
    <w:rsid w:val="00457CCE"/>
    <w:rsid w:val="00457E58"/>
    <w:rsid w:val="00460566"/>
    <w:rsid w:val="0046253B"/>
    <w:rsid w:val="004631DB"/>
    <w:rsid w:val="00464DCD"/>
    <w:rsid w:val="0046706F"/>
    <w:rsid w:val="00467E24"/>
    <w:rsid w:val="00471B72"/>
    <w:rsid w:val="00474686"/>
    <w:rsid w:val="0047468A"/>
    <w:rsid w:val="004762D1"/>
    <w:rsid w:val="00477549"/>
    <w:rsid w:val="00482DA2"/>
    <w:rsid w:val="00486DDD"/>
    <w:rsid w:val="00491627"/>
    <w:rsid w:val="00493C40"/>
    <w:rsid w:val="00495183"/>
    <w:rsid w:val="004967A2"/>
    <w:rsid w:val="00497B79"/>
    <w:rsid w:val="004A048E"/>
    <w:rsid w:val="004A24BC"/>
    <w:rsid w:val="004A2CF5"/>
    <w:rsid w:val="004A41BD"/>
    <w:rsid w:val="004A5004"/>
    <w:rsid w:val="004A6241"/>
    <w:rsid w:val="004A65CB"/>
    <w:rsid w:val="004B0700"/>
    <w:rsid w:val="004B4896"/>
    <w:rsid w:val="004B7ED6"/>
    <w:rsid w:val="004B7EFC"/>
    <w:rsid w:val="004C1B7D"/>
    <w:rsid w:val="004C35A6"/>
    <w:rsid w:val="004C407B"/>
    <w:rsid w:val="004C5E11"/>
    <w:rsid w:val="004C7D65"/>
    <w:rsid w:val="004D0721"/>
    <w:rsid w:val="004D3D91"/>
    <w:rsid w:val="004D4B47"/>
    <w:rsid w:val="004D7D7D"/>
    <w:rsid w:val="004D7E6F"/>
    <w:rsid w:val="004E1AC6"/>
    <w:rsid w:val="004E3CEA"/>
    <w:rsid w:val="004E66FC"/>
    <w:rsid w:val="004E702E"/>
    <w:rsid w:val="004E7975"/>
    <w:rsid w:val="004F105B"/>
    <w:rsid w:val="004F2FC1"/>
    <w:rsid w:val="004F3497"/>
    <w:rsid w:val="004F3BB7"/>
    <w:rsid w:val="004F5D81"/>
    <w:rsid w:val="004F6E0B"/>
    <w:rsid w:val="004F74E4"/>
    <w:rsid w:val="004F7698"/>
    <w:rsid w:val="004F76C8"/>
    <w:rsid w:val="00503983"/>
    <w:rsid w:val="00503D3E"/>
    <w:rsid w:val="00503DC8"/>
    <w:rsid w:val="00505143"/>
    <w:rsid w:val="00507D16"/>
    <w:rsid w:val="00510285"/>
    <w:rsid w:val="00512178"/>
    <w:rsid w:val="00513429"/>
    <w:rsid w:val="005152D9"/>
    <w:rsid w:val="00515E35"/>
    <w:rsid w:val="005208A7"/>
    <w:rsid w:val="005209E4"/>
    <w:rsid w:val="00523256"/>
    <w:rsid w:val="00533016"/>
    <w:rsid w:val="00535056"/>
    <w:rsid w:val="00536089"/>
    <w:rsid w:val="00537E3E"/>
    <w:rsid w:val="005417A3"/>
    <w:rsid w:val="005422C0"/>
    <w:rsid w:val="00550F3F"/>
    <w:rsid w:val="00552379"/>
    <w:rsid w:val="00553FC4"/>
    <w:rsid w:val="0055452F"/>
    <w:rsid w:val="0055455F"/>
    <w:rsid w:val="00554FD4"/>
    <w:rsid w:val="0055525E"/>
    <w:rsid w:val="00556530"/>
    <w:rsid w:val="005568D2"/>
    <w:rsid w:val="00562DE6"/>
    <w:rsid w:val="0056629D"/>
    <w:rsid w:val="0057125D"/>
    <w:rsid w:val="00572009"/>
    <w:rsid w:val="00574245"/>
    <w:rsid w:val="00577290"/>
    <w:rsid w:val="005779A7"/>
    <w:rsid w:val="0058191E"/>
    <w:rsid w:val="00581B23"/>
    <w:rsid w:val="00590BE6"/>
    <w:rsid w:val="005910B2"/>
    <w:rsid w:val="005910C5"/>
    <w:rsid w:val="005914F2"/>
    <w:rsid w:val="005949D1"/>
    <w:rsid w:val="005A0188"/>
    <w:rsid w:val="005A3716"/>
    <w:rsid w:val="005A40DB"/>
    <w:rsid w:val="005A4ACD"/>
    <w:rsid w:val="005A5257"/>
    <w:rsid w:val="005A5BDD"/>
    <w:rsid w:val="005A703F"/>
    <w:rsid w:val="005A727E"/>
    <w:rsid w:val="005B2688"/>
    <w:rsid w:val="005B2A2E"/>
    <w:rsid w:val="005B2A69"/>
    <w:rsid w:val="005B3017"/>
    <w:rsid w:val="005B5B02"/>
    <w:rsid w:val="005B5E10"/>
    <w:rsid w:val="005B7584"/>
    <w:rsid w:val="005C0795"/>
    <w:rsid w:val="005C0E93"/>
    <w:rsid w:val="005C2DCF"/>
    <w:rsid w:val="005C3ABC"/>
    <w:rsid w:val="005C43EE"/>
    <w:rsid w:val="005C5E51"/>
    <w:rsid w:val="005C60CD"/>
    <w:rsid w:val="005D08E7"/>
    <w:rsid w:val="005D26F3"/>
    <w:rsid w:val="005D3E02"/>
    <w:rsid w:val="005D46F0"/>
    <w:rsid w:val="005D47F5"/>
    <w:rsid w:val="005D6228"/>
    <w:rsid w:val="005D6D7B"/>
    <w:rsid w:val="005E4533"/>
    <w:rsid w:val="005E4E94"/>
    <w:rsid w:val="005E6508"/>
    <w:rsid w:val="005E6B5E"/>
    <w:rsid w:val="005F3D72"/>
    <w:rsid w:val="005F561A"/>
    <w:rsid w:val="005F60C6"/>
    <w:rsid w:val="005F750A"/>
    <w:rsid w:val="005F7F99"/>
    <w:rsid w:val="006011FF"/>
    <w:rsid w:val="00602183"/>
    <w:rsid w:val="00602475"/>
    <w:rsid w:val="0060370C"/>
    <w:rsid w:val="00603944"/>
    <w:rsid w:val="00604436"/>
    <w:rsid w:val="006049C5"/>
    <w:rsid w:val="00605C08"/>
    <w:rsid w:val="00605D81"/>
    <w:rsid w:val="0060646C"/>
    <w:rsid w:val="00606A65"/>
    <w:rsid w:val="00607DC2"/>
    <w:rsid w:val="00612D9E"/>
    <w:rsid w:val="00613ED1"/>
    <w:rsid w:val="006149AB"/>
    <w:rsid w:val="00615ADE"/>
    <w:rsid w:val="00620706"/>
    <w:rsid w:val="00621112"/>
    <w:rsid w:val="006230C2"/>
    <w:rsid w:val="00623BF0"/>
    <w:rsid w:val="0062787D"/>
    <w:rsid w:val="00632FD7"/>
    <w:rsid w:val="00636942"/>
    <w:rsid w:val="0063F2A2"/>
    <w:rsid w:val="00644542"/>
    <w:rsid w:val="00646395"/>
    <w:rsid w:val="006472B7"/>
    <w:rsid w:val="00647963"/>
    <w:rsid w:val="0065006A"/>
    <w:rsid w:val="006505CD"/>
    <w:rsid w:val="0065381C"/>
    <w:rsid w:val="006560C8"/>
    <w:rsid w:val="00656405"/>
    <w:rsid w:val="00663F45"/>
    <w:rsid w:val="0066474C"/>
    <w:rsid w:val="006648BF"/>
    <w:rsid w:val="0066530D"/>
    <w:rsid w:val="00670756"/>
    <w:rsid w:val="00671007"/>
    <w:rsid w:val="00671536"/>
    <w:rsid w:val="006720E7"/>
    <w:rsid w:val="00672861"/>
    <w:rsid w:val="00673AD3"/>
    <w:rsid w:val="0067588C"/>
    <w:rsid w:val="00675D5A"/>
    <w:rsid w:val="0067685A"/>
    <w:rsid w:val="00682183"/>
    <w:rsid w:val="00682A2E"/>
    <w:rsid w:val="00684209"/>
    <w:rsid w:val="00684EF6"/>
    <w:rsid w:val="00686D4A"/>
    <w:rsid w:val="006875CF"/>
    <w:rsid w:val="0069000F"/>
    <w:rsid w:val="00691904"/>
    <w:rsid w:val="00695281"/>
    <w:rsid w:val="00696007"/>
    <w:rsid w:val="006A0083"/>
    <w:rsid w:val="006A13BD"/>
    <w:rsid w:val="006A25F6"/>
    <w:rsid w:val="006A26A4"/>
    <w:rsid w:val="006A4B02"/>
    <w:rsid w:val="006A4D5F"/>
    <w:rsid w:val="006A5100"/>
    <w:rsid w:val="006A6E76"/>
    <w:rsid w:val="006B06FB"/>
    <w:rsid w:val="006B31AB"/>
    <w:rsid w:val="006B4DE2"/>
    <w:rsid w:val="006B7792"/>
    <w:rsid w:val="006B7ADD"/>
    <w:rsid w:val="006C5097"/>
    <w:rsid w:val="006C6366"/>
    <w:rsid w:val="006C6FAB"/>
    <w:rsid w:val="006D332C"/>
    <w:rsid w:val="006D42B1"/>
    <w:rsid w:val="006D4DCB"/>
    <w:rsid w:val="006D6E3E"/>
    <w:rsid w:val="006D75BF"/>
    <w:rsid w:val="006E0189"/>
    <w:rsid w:val="006E0203"/>
    <w:rsid w:val="006E0557"/>
    <w:rsid w:val="006E0E30"/>
    <w:rsid w:val="006E108D"/>
    <w:rsid w:val="006E28B9"/>
    <w:rsid w:val="006E3B53"/>
    <w:rsid w:val="006E3ED4"/>
    <w:rsid w:val="006E7098"/>
    <w:rsid w:val="006E7A29"/>
    <w:rsid w:val="006F0950"/>
    <w:rsid w:val="006F2535"/>
    <w:rsid w:val="006F26ED"/>
    <w:rsid w:val="006F60BC"/>
    <w:rsid w:val="006F718A"/>
    <w:rsid w:val="006F7B5A"/>
    <w:rsid w:val="00702212"/>
    <w:rsid w:val="00703512"/>
    <w:rsid w:val="0070425A"/>
    <w:rsid w:val="00704937"/>
    <w:rsid w:val="007106D8"/>
    <w:rsid w:val="0071170B"/>
    <w:rsid w:val="007136FF"/>
    <w:rsid w:val="00714A89"/>
    <w:rsid w:val="00716B60"/>
    <w:rsid w:val="00717690"/>
    <w:rsid w:val="00717814"/>
    <w:rsid w:val="00717F87"/>
    <w:rsid w:val="00720366"/>
    <w:rsid w:val="007205AE"/>
    <w:rsid w:val="00720999"/>
    <w:rsid w:val="00721B2D"/>
    <w:rsid w:val="007227C8"/>
    <w:rsid w:val="00724390"/>
    <w:rsid w:val="007258BD"/>
    <w:rsid w:val="00725A35"/>
    <w:rsid w:val="00730F85"/>
    <w:rsid w:val="007310A1"/>
    <w:rsid w:val="00733023"/>
    <w:rsid w:val="007343DC"/>
    <w:rsid w:val="0073472A"/>
    <w:rsid w:val="00734B26"/>
    <w:rsid w:val="007350E6"/>
    <w:rsid w:val="00736336"/>
    <w:rsid w:val="00740DDE"/>
    <w:rsid w:val="007443D2"/>
    <w:rsid w:val="007446A9"/>
    <w:rsid w:val="00745914"/>
    <w:rsid w:val="0074769C"/>
    <w:rsid w:val="0074786F"/>
    <w:rsid w:val="00752804"/>
    <w:rsid w:val="00763AC4"/>
    <w:rsid w:val="00763EBF"/>
    <w:rsid w:val="007654F6"/>
    <w:rsid w:val="00766F8A"/>
    <w:rsid w:val="00770560"/>
    <w:rsid w:val="0077080A"/>
    <w:rsid w:val="007728F0"/>
    <w:rsid w:val="00773EEE"/>
    <w:rsid w:val="00774FE5"/>
    <w:rsid w:val="00774FF8"/>
    <w:rsid w:val="00776057"/>
    <w:rsid w:val="00776A3E"/>
    <w:rsid w:val="00776DDE"/>
    <w:rsid w:val="0079385D"/>
    <w:rsid w:val="0079426A"/>
    <w:rsid w:val="007A1213"/>
    <w:rsid w:val="007A302E"/>
    <w:rsid w:val="007B18EE"/>
    <w:rsid w:val="007B5054"/>
    <w:rsid w:val="007B790A"/>
    <w:rsid w:val="007C06E1"/>
    <w:rsid w:val="007C17C4"/>
    <w:rsid w:val="007C2A5A"/>
    <w:rsid w:val="007C4662"/>
    <w:rsid w:val="007C48A4"/>
    <w:rsid w:val="007D08AB"/>
    <w:rsid w:val="007D1A77"/>
    <w:rsid w:val="007D3114"/>
    <w:rsid w:val="007D514C"/>
    <w:rsid w:val="007D5E6A"/>
    <w:rsid w:val="007E068F"/>
    <w:rsid w:val="007E1276"/>
    <w:rsid w:val="007E7468"/>
    <w:rsid w:val="007F1266"/>
    <w:rsid w:val="007F12C6"/>
    <w:rsid w:val="007F1B8E"/>
    <w:rsid w:val="007F29B7"/>
    <w:rsid w:val="007F7946"/>
    <w:rsid w:val="00804C96"/>
    <w:rsid w:val="00804CDB"/>
    <w:rsid w:val="00806870"/>
    <w:rsid w:val="0080708D"/>
    <w:rsid w:val="00807F53"/>
    <w:rsid w:val="00810A58"/>
    <w:rsid w:val="00814CA5"/>
    <w:rsid w:val="00815B4A"/>
    <w:rsid w:val="00816826"/>
    <w:rsid w:val="00817592"/>
    <w:rsid w:val="008178E7"/>
    <w:rsid w:val="008179F5"/>
    <w:rsid w:val="0082026C"/>
    <w:rsid w:val="008202F5"/>
    <w:rsid w:val="008244F3"/>
    <w:rsid w:val="00824AC6"/>
    <w:rsid w:val="00825F49"/>
    <w:rsid w:val="00831B4A"/>
    <w:rsid w:val="00831BF0"/>
    <w:rsid w:val="00833146"/>
    <w:rsid w:val="008352E1"/>
    <w:rsid w:val="00835CCE"/>
    <w:rsid w:val="00841BB9"/>
    <w:rsid w:val="00845163"/>
    <w:rsid w:val="0084549F"/>
    <w:rsid w:val="00847410"/>
    <w:rsid w:val="00851CD7"/>
    <w:rsid w:val="00857297"/>
    <w:rsid w:val="008624B5"/>
    <w:rsid w:val="008634F7"/>
    <w:rsid w:val="008709A1"/>
    <w:rsid w:val="00871671"/>
    <w:rsid w:val="00872A08"/>
    <w:rsid w:val="00873CBE"/>
    <w:rsid w:val="0087453E"/>
    <w:rsid w:val="00874B0C"/>
    <w:rsid w:val="00874B3B"/>
    <w:rsid w:val="00881A7F"/>
    <w:rsid w:val="0088224F"/>
    <w:rsid w:val="00884A3E"/>
    <w:rsid w:val="0088652B"/>
    <w:rsid w:val="00886C32"/>
    <w:rsid w:val="00887FE5"/>
    <w:rsid w:val="00894276"/>
    <w:rsid w:val="00896794"/>
    <w:rsid w:val="00896D58"/>
    <w:rsid w:val="0089797B"/>
    <w:rsid w:val="008A0167"/>
    <w:rsid w:val="008A3E58"/>
    <w:rsid w:val="008A5C96"/>
    <w:rsid w:val="008B3A21"/>
    <w:rsid w:val="008B6715"/>
    <w:rsid w:val="008B67DB"/>
    <w:rsid w:val="008B7714"/>
    <w:rsid w:val="008B79AF"/>
    <w:rsid w:val="008C003B"/>
    <w:rsid w:val="008C04AC"/>
    <w:rsid w:val="008C0ABE"/>
    <w:rsid w:val="008C0E73"/>
    <w:rsid w:val="008C2DF4"/>
    <w:rsid w:val="008C365F"/>
    <w:rsid w:val="008C5554"/>
    <w:rsid w:val="008C595E"/>
    <w:rsid w:val="008C6917"/>
    <w:rsid w:val="008D2437"/>
    <w:rsid w:val="008D7ABD"/>
    <w:rsid w:val="008E00AD"/>
    <w:rsid w:val="008E1C80"/>
    <w:rsid w:val="008E26C0"/>
    <w:rsid w:val="008E368E"/>
    <w:rsid w:val="008E401D"/>
    <w:rsid w:val="008E59D3"/>
    <w:rsid w:val="008E5E54"/>
    <w:rsid w:val="008E5E7A"/>
    <w:rsid w:val="008E65DF"/>
    <w:rsid w:val="008E71E5"/>
    <w:rsid w:val="008E7943"/>
    <w:rsid w:val="008F004F"/>
    <w:rsid w:val="008F07A6"/>
    <w:rsid w:val="008F21A0"/>
    <w:rsid w:val="008F7E59"/>
    <w:rsid w:val="00901ABD"/>
    <w:rsid w:val="0090202F"/>
    <w:rsid w:val="00902066"/>
    <w:rsid w:val="009064BE"/>
    <w:rsid w:val="00906BF8"/>
    <w:rsid w:val="009075FD"/>
    <w:rsid w:val="0090761E"/>
    <w:rsid w:val="009112FF"/>
    <w:rsid w:val="00913A08"/>
    <w:rsid w:val="00914BD6"/>
    <w:rsid w:val="00915374"/>
    <w:rsid w:val="00915629"/>
    <w:rsid w:val="00916770"/>
    <w:rsid w:val="00917209"/>
    <w:rsid w:val="009179EE"/>
    <w:rsid w:val="0092063D"/>
    <w:rsid w:val="0092229C"/>
    <w:rsid w:val="00923616"/>
    <w:rsid w:val="00926482"/>
    <w:rsid w:val="00927373"/>
    <w:rsid w:val="00927555"/>
    <w:rsid w:val="00927919"/>
    <w:rsid w:val="00932B2B"/>
    <w:rsid w:val="00933B00"/>
    <w:rsid w:val="009367A4"/>
    <w:rsid w:val="00936FF7"/>
    <w:rsid w:val="00942BFE"/>
    <w:rsid w:val="00942FD4"/>
    <w:rsid w:val="009446A3"/>
    <w:rsid w:val="00945813"/>
    <w:rsid w:val="00945C1E"/>
    <w:rsid w:val="009462BA"/>
    <w:rsid w:val="0095000E"/>
    <w:rsid w:val="00952355"/>
    <w:rsid w:val="00955779"/>
    <w:rsid w:val="00960FCD"/>
    <w:rsid w:val="0096175D"/>
    <w:rsid w:val="00961C2B"/>
    <w:rsid w:val="009633F7"/>
    <w:rsid w:val="009647EE"/>
    <w:rsid w:val="00966B2B"/>
    <w:rsid w:val="00967E0D"/>
    <w:rsid w:val="009712B9"/>
    <w:rsid w:val="00971386"/>
    <w:rsid w:val="0097310A"/>
    <w:rsid w:val="009739C8"/>
    <w:rsid w:val="00974964"/>
    <w:rsid w:val="00974D76"/>
    <w:rsid w:val="00977806"/>
    <w:rsid w:val="00980338"/>
    <w:rsid w:val="0098050E"/>
    <w:rsid w:val="009819B2"/>
    <w:rsid w:val="00983862"/>
    <w:rsid w:val="009841ED"/>
    <w:rsid w:val="0098429B"/>
    <w:rsid w:val="009862B4"/>
    <w:rsid w:val="0099205F"/>
    <w:rsid w:val="00992A32"/>
    <w:rsid w:val="00994940"/>
    <w:rsid w:val="009A127F"/>
    <w:rsid w:val="009A1698"/>
    <w:rsid w:val="009A2613"/>
    <w:rsid w:val="009A29CB"/>
    <w:rsid w:val="009A456E"/>
    <w:rsid w:val="009A7110"/>
    <w:rsid w:val="009B2A6D"/>
    <w:rsid w:val="009B581A"/>
    <w:rsid w:val="009B5BA4"/>
    <w:rsid w:val="009B7A51"/>
    <w:rsid w:val="009B7AD0"/>
    <w:rsid w:val="009C1EE6"/>
    <w:rsid w:val="009C2236"/>
    <w:rsid w:val="009C23BA"/>
    <w:rsid w:val="009C77B0"/>
    <w:rsid w:val="009CD8BE"/>
    <w:rsid w:val="009D00D2"/>
    <w:rsid w:val="009D0492"/>
    <w:rsid w:val="009D1FA3"/>
    <w:rsid w:val="009D22F6"/>
    <w:rsid w:val="009D3BBE"/>
    <w:rsid w:val="009D3C2D"/>
    <w:rsid w:val="009D6F5B"/>
    <w:rsid w:val="009D6F73"/>
    <w:rsid w:val="009E1C80"/>
    <w:rsid w:val="009E4468"/>
    <w:rsid w:val="009E5C6B"/>
    <w:rsid w:val="009F2197"/>
    <w:rsid w:val="00A000BF"/>
    <w:rsid w:val="00A077DE"/>
    <w:rsid w:val="00A243DC"/>
    <w:rsid w:val="00A25C19"/>
    <w:rsid w:val="00A31865"/>
    <w:rsid w:val="00A32A69"/>
    <w:rsid w:val="00A33F5E"/>
    <w:rsid w:val="00A35369"/>
    <w:rsid w:val="00A36E8B"/>
    <w:rsid w:val="00A37DD9"/>
    <w:rsid w:val="00A4290A"/>
    <w:rsid w:val="00A43095"/>
    <w:rsid w:val="00A44CCC"/>
    <w:rsid w:val="00A47A5A"/>
    <w:rsid w:val="00A50ABD"/>
    <w:rsid w:val="00A5172E"/>
    <w:rsid w:val="00A52A36"/>
    <w:rsid w:val="00A55B04"/>
    <w:rsid w:val="00A60BBF"/>
    <w:rsid w:val="00A60CEC"/>
    <w:rsid w:val="00A610B8"/>
    <w:rsid w:val="00A629B7"/>
    <w:rsid w:val="00A62CFF"/>
    <w:rsid w:val="00A62F08"/>
    <w:rsid w:val="00A65A63"/>
    <w:rsid w:val="00A667BB"/>
    <w:rsid w:val="00A66B07"/>
    <w:rsid w:val="00A708F2"/>
    <w:rsid w:val="00A71E64"/>
    <w:rsid w:val="00A7329D"/>
    <w:rsid w:val="00A77D8C"/>
    <w:rsid w:val="00A85B8D"/>
    <w:rsid w:val="00A85F46"/>
    <w:rsid w:val="00A8728E"/>
    <w:rsid w:val="00A91BE2"/>
    <w:rsid w:val="00A9573C"/>
    <w:rsid w:val="00A95992"/>
    <w:rsid w:val="00AA065D"/>
    <w:rsid w:val="00AA1C04"/>
    <w:rsid w:val="00AA458F"/>
    <w:rsid w:val="00AA6AAF"/>
    <w:rsid w:val="00AA6ED9"/>
    <w:rsid w:val="00AB01C0"/>
    <w:rsid w:val="00AB0B81"/>
    <w:rsid w:val="00AB3702"/>
    <w:rsid w:val="00AB3744"/>
    <w:rsid w:val="00AB3E1A"/>
    <w:rsid w:val="00AC201E"/>
    <w:rsid w:val="00AC6ACF"/>
    <w:rsid w:val="00ACBFDB"/>
    <w:rsid w:val="00AD00DB"/>
    <w:rsid w:val="00AD47FC"/>
    <w:rsid w:val="00AD4896"/>
    <w:rsid w:val="00AE13B2"/>
    <w:rsid w:val="00AE2470"/>
    <w:rsid w:val="00AE254B"/>
    <w:rsid w:val="00AE33D1"/>
    <w:rsid w:val="00AE522E"/>
    <w:rsid w:val="00AF21B8"/>
    <w:rsid w:val="00AF4BC2"/>
    <w:rsid w:val="00AF52DA"/>
    <w:rsid w:val="00AF5E1A"/>
    <w:rsid w:val="00AFFD8E"/>
    <w:rsid w:val="00B00CCA"/>
    <w:rsid w:val="00B014F3"/>
    <w:rsid w:val="00B0344A"/>
    <w:rsid w:val="00B03A50"/>
    <w:rsid w:val="00B05187"/>
    <w:rsid w:val="00B053FA"/>
    <w:rsid w:val="00B05A7B"/>
    <w:rsid w:val="00B07BC9"/>
    <w:rsid w:val="00B103A7"/>
    <w:rsid w:val="00B118D5"/>
    <w:rsid w:val="00B11AD1"/>
    <w:rsid w:val="00B141E9"/>
    <w:rsid w:val="00B14596"/>
    <w:rsid w:val="00B150DF"/>
    <w:rsid w:val="00B155FF"/>
    <w:rsid w:val="00B1771C"/>
    <w:rsid w:val="00B20E3E"/>
    <w:rsid w:val="00B21A76"/>
    <w:rsid w:val="00B21DF0"/>
    <w:rsid w:val="00B236B0"/>
    <w:rsid w:val="00B236C7"/>
    <w:rsid w:val="00B24795"/>
    <w:rsid w:val="00B24E14"/>
    <w:rsid w:val="00B24F6F"/>
    <w:rsid w:val="00B25FA3"/>
    <w:rsid w:val="00B26077"/>
    <w:rsid w:val="00B263C2"/>
    <w:rsid w:val="00B32629"/>
    <w:rsid w:val="00B33661"/>
    <w:rsid w:val="00B351E2"/>
    <w:rsid w:val="00B36004"/>
    <w:rsid w:val="00B41A2B"/>
    <w:rsid w:val="00B54A69"/>
    <w:rsid w:val="00B54C0E"/>
    <w:rsid w:val="00B54CFF"/>
    <w:rsid w:val="00B55F04"/>
    <w:rsid w:val="00B603E3"/>
    <w:rsid w:val="00B60AD2"/>
    <w:rsid w:val="00B6180A"/>
    <w:rsid w:val="00B6308D"/>
    <w:rsid w:val="00B668C6"/>
    <w:rsid w:val="00B7027C"/>
    <w:rsid w:val="00B70647"/>
    <w:rsid w:val="00B71C2C"/>
    <w:rsid w:val="00B720CC"/>
    <w:rsid w:val="00B72284"/>
    <w:rsid w:val="00B72869"/>
    <w:rsid w:val="00B72FF6"/>
    <w:rsid w:val="00B74128"/>
    <w:rsid w:val="00B74AB3"/>
    <w:rsid w:val="00B7506B"/>
    <w:rsid w:val="00B76321"/>
    <w:rsid w:val="00B808C9"/>
    <w:rsid w:val="00B828F1"/>
    <w:rsid w:val="00B837B7"/>
    <w:rsid w:val="00B86684"/>
    <w:rsid w:val="00B9294C"/>
    <w:rsid w:val="00B931E8"/>
    <w:rsid w:val="00B932A6"/>
    <w:rsid w:val="00B936D4"/>
    <w:rsid w:val="00B95263"/>
    <w:rsid w:val="00B9581B"/>
    <w:rsid w:val="00B95F10"/>
    <w:rsid w:val="00B968D1"/>
    <w:rsid w:val="00B96B71"/>
    <w:rsid w:val="00BA266F"/>
    <w:rsid w:val="00BA2B7F"/>
    <w:rsid w:val="00BA32B6"/>
    <w:rsid w:val="00BA4708"/>
    <w:rsid w:val="00BB04F3"/>
    <w:rsid w:val="00BB18B6"/>
    <w:rsid w:val="00BB274B"/>
    <w:rsid w:val="00BB3CE6"/>
    <w:rsid w:val="00BB45E8"/>
    <w:rsid w:val="00BC012E"/>
    <w:rsid w:val="00BC0DE7"/>
    <w:rsid w:val="00BC1611"/>
    <w:rsid w:val="00BC4C40"/>
    <w:rsid w:val="00BC518A"/>
    <w:rsid w:val="00BC5C9C"/>
    <w:rsid w:val="00BD0311"/>
    <w:rsid w:val="00BD1A45"/>
    <w:rsid w:val="00BD27EF"/>
    <w:rsid w:val="00BD2C71"/>
    <w:rsid w:val="00BE0A40"/>
    <w:rsid w:val="00BE22B8"/>
    <w:rsid w:val="00BE4C63"/>
    <w:rsid w:val="00BE4E1A"/>
    <w:rsid w:val="00BE5F2A"/>
    <w:rsid w:val="00BF077F"/>
    <w:rsid w:val="00BF08EE"/>
    <w:rsid w:val="00BF189D"/>
    <w:rsid w:val="00BF2990"/>
    <w:rsid w:val="00BF2E6D"/>
    <w:rsid w:val="00BF39D3"/>
    <w:rsid w:val="00BF45EA"/>
    <w:rsid w:val="00C01740"/>
    <w:rsid w:val="00C025AC"/>
    <w:rsid w:val="00C03CC9"/>
    <w:rsid w:val="00C04551"/>
    <w:rsid w:val="00C10265"/>
    <w:rsid w:val="00C11D7F"/>
    <w:rsid w:val="00C14AE1"/>
    <w:rsid w:val="00C15237"/>
    <w:rsid w:val="00C157A2"/>
    <w:rsid w:val="00C15FEC"/>
    <w:rsid w:val="00C16999"/>
    <w:rsid w:val="00C16D90"/>
    <w:rsid w:val="00C1760D"/>
    <w:rsid w:val="00C2187B"/>
    <w:rsid w:val="00C2485F"/>
    <w:rsid w:val="00C24A0E"/>
    <w:rsid w:val="00C30000"/>
    <w:rsid w:val="00C333C9"/>
    <w:rsid w:val="00C33E7C"/>
    <w:rsid w:val="00C34A8B"/>
    <w:rsid w:val="00C35B5A"/>
    <w:rsid w:val="00C377DB"/>
    <w:rsid w:val="00C40B49"/>
    <w:rsid w:val="00C424C2"/>
    <w:rsid w:val="00C433D0"/>
    <w:rsid w:val="00C44567"/>
    <w:rsid w:val="00C46C4E"/>
    <w:rsid w:val="00C51050"/>
    <w:rsid w:val="00C55F11"/>
    <w:rsid w:val="00C563E2"/>
    <w:rsid w:val="00C608DB"/>
    <w:rsid w:val="00C61E07"/>
    <w:rsid w:val="00C625E2"/>
    <w:rsid w:val="00C64E19"/>
    <w:rsid w:val="00C720FE"/>
    <w:rsid w:val="00C721D8"/>
    <w:rsid w:val="00C72D03"/>
    <w:rsid w:val="00C7370C"/>
    <w:rsid w:val="00C75320"/>
    <w:rsid w:val="00C757D4"/>
    <w:rsid w:val="00C7799F"/>
    <w:rsid w:val="00C814BF"/>
    <w:rsid w:val="00C819B7"/>
    <w:rsid w:val="00C85FE9"/>
    <w:rsid w:val="00C86B24"/>
    <w:rsid w:val="00C87EA9"/>
    <w:rsid w:val="00C9284A"/>
    <w:rsid w:val="00C92F2D"/>
    <w:rsid w:val="00C932F2"/>
    <w:rsid w:val="00C933C7"/>
    <w:rsid w:val="00C9436D"/>
    <w:rsid w:val="00C9672B"/>
    <w:rsid w:val="00CA2362"/>
    <w:rsid w:val="00CB12A5"/>
    <w:rsid w:val="00CB3C71"/>
    <w:rsid w:val="00CB70B3"/>
    <w:rsid w:val="00CC12C8"/>
    <w:rsid w:val="00CC35BA"/>
    <w:rsid w:val="00CD0DC4"/>
    <w:rsid w:val="00CD1CE1"/>
    <w:rsid w:val="00CD27E2"/>
    <w:rsid w:val="00CD29FE"/>
    <w:rsid w:val="00CD30F9"/>
    <w:rsid w:val="00CD3966"/>
    <w:rsid w:val="00CD47A8"/>
    <w:rsid w:val="00CD53F8"/>
    <w:rsid w:val="00CD5EE0"/>
    <w:rsid w:val="00CE264C"/>
    <w:rsid w:val="00CE4CB4"/>
    <w:rsid w:val="00CE50F1"/>
    <w:rsid w:val="00CE549A"/>
    <w:rsid w:val="00CE6052"/>
    <w:rsid w:val="00CE69C1"/>
    <w:rsid w:val="00CE6E6A"/>
    <w:rsid w:val="00CF3C1B"/>
    <w:rsid w:val="00D00733"/>
    <w:rsid w:val="00D014F3"/>
    <w:rsid w:val="00D108EE"/>
    <w:rsid w:val="00D1091A"/>
    <w:rsid w:val="00D12A89"/>
    <w:rsid w:val="00D13757"/>
    <w:rsid w:val="00D154EF"/>
    <w:rsid w:val="00D15C55"/>
    <w:rsid w:val="00D16DAF"/>
    <w:rsid w:val="00D202FB"/>
    <w:rsid w:val="00D222EF"/>
    <w:rsid w:val="00D2278E"/>
    <w:rsid w:val="00D2308F"/>
    <w:rsid w:val="00D234F9"/>
    <w:rsid w:val="00D23F69"/>
    <w:rsid w:val="00D26568"/>
    <w:rsid w:val="00D30F25"/>
    <w:rsid w:val="00D3172C"/>
    <w:rsid w:val="00D324D1"/>
    <w:rsid w:val="00D3363C"/>
    <w:rsid w:val="00D357D8"/>
    <w:rsid w:val="00D3623C"/>
    <w:rsid w:val="00D36A68"/>
    <w:rsid w:val="00D374C9"/>
    <w:rsid w:val="00D37D02"/>
    <w:rsid w:val="00D400E7"/>
    <w:rsid w:val="00D40532"/>
    <w:rsid w:val="00D41C57"/>
    <w:rsid w:val="00D42788"/>
    <w:rsid w:val="00D4304F"/>
    <w:rsid w:val="00D43F5F"/>
    <w:rsid w:val="00D4598B"/>
    <w:rsid w:val="00D560C1"/>
    <w:rsid w:val="00D562E2"/>
    <w:rsid w:val="00D5692C"/>
    <w:rsid w:val="00D56AF7"/>
    <w:rsid w:val="00D56F2C"/>
    <w:rsid w:val="00D57000"/>
    <w:rsid w:val="00D60741"/>
    <w:rsid w:val="00D61E5E"/>
    <w:rsid w:val="00D626CE"/>
    <w:rsid w:val="00D6324B"/>
    <w:rsid w:val="00D644B3"/>
    <w:rsid w:val="00D66568"/>
    <w:rsid w:val="00D66A95"/>
    <w:rsid w:val="00D6764D"/>
    <w:rsid w:val="00D67867"/>
    <w:rsid w:val="00D71484"/>
    <w:rsid w:val="00D71AD6"/>
    <w:rsid w:val="00D72590"/>
    <w:rsid w:val="00D72860"/>
    <w:rsid w:val="00D7397E"/>
    <w:rsid w:val="00D75C47"/>
    <w:rsid w:val="00D761A7"/>
    <w:rsid w:val="00D769BB"/>
    <w:rsid w:val="00D81D9C"/>
    <w:rsid w:val="00D821EC"/>
    <w:rsid w:val="00D82622"/>
    <w:rsid w:val="00D8348B"/>
    <w:rsid w:val="00D86713"/>
    <w:rsid w:val="00D87A4D"/>
    <w:rsid w:val="00D9217C"/>
    <w:rsid w:val="00D9297D"/>
    <w:rsid w:val="00D95359"/>
    <w:rsid w:val="00D96D4F"/>
    <w:rsid w:val="00D97AC7"/>
    <w:rsid w:val="00D97C01"/>
    <w:rsid w:val="00D97C80"/>
    <w:rsid w:val="00DA0770"/>
    <w:rsid w:val="00DA3215"/>
    <w:rsid w:val="00DA600E"/>
    <w:rsid w:val="00DA620C"/>
    <w:rsid w:val="00DA77AA"/>
    <w:rsid w:val="00DA78D4"/>
    <w:rsid w:val="00DB1749"/>
    <w:rsid w:val="00DB20CE"/>
    <w:rsid w:val="00DB46A1"/>
    <w:rsid w:val="00DB4C1A"/>
    <w:rsid w:val="00DC150F"/>
    <w:rsid w:val="00DC26F5"/>
    <w:rsid w:val="00DC31F3"/>
    <w:rsid w:val="00DC396B"/>
    <w:rsid w:val="00DC3E29"/>
    <w:rsid w:val="00DC5981"/>
    <w:rsid w:val="00DD069D"/>
    <w:rsid w:val="00DD0AE4"/>
    <w:rsid w:val="00DD11DE"/>
    <w:rsid w:val="00DD1D37"/>
    <w:rsid w:val="00DD4CBC"/>
    <w:rsid w:val="00DD611E"/>
    <w:rsid w:val="00DE14F2"/>
    <w:rsid w:val="00DE2B79"/>
    <w:rsid w:val="00DE35B0"/>
    <w:rsid w:val="00DE4350"/>
    <w:rsid w:val="00DE7443"/>
    <w:rsid w:val="00DE7B0D"/>
    <w:rsid w:val="00DF1872"/>
    <w:rsid w:val="00DF2271"/>
    <w:rsid w:val="00DF52A0"/>
    <w:rsid w:val="00E002EC"/>
    <w:rsid w:val="00E00855"/>
    <w:rsid w:val="00E00D61"/>
    <w:rsid w:val="00E06741"/>
    <w:rsid w:val="00E07A78"/>
    <w:rsid w:val="00E121BA"/>
    <w:rsid w:val="00E12E6C"/>
    <w:rsid w:val="00E137F5"/>
    <w:rsid w:val="00E1473B"/>
    <w:rsid w:val="00E165F5"/>
    <w:rsid w:val="00E17212"/>
    <w:rsid w:val="00E200D5"/>
    <w:rsid w:val="00E20B2E"/>
    <w:rsid w:val="00E23183"/>
    <w:rsid w:val="00E232BA"/>
    <w:rsid w:val="00E23307"/>
    <w:rsid w:val="00E23315"/>
    <w:rsid w:val="00E2438D"/>
    <w:rsid w:val="00E271CC"/>
    <w:rsid w:val="00E33123"/>
    <w:rsid w:val="00E35562"/>
    <w:rsid w:val="00E41239"/>
    <w:rsid w:val="00E42B4D"/>
    <w:rsid w:val="00E4358E"/>
    <w:rsid w:val="00E46C61"/>
    <w:rsid w:val="00E51E0C"/>
    <w:rsid w:val="00E523B9"/>
    <w:rsid w:val="00E5261D"/>
    <w:rsid w:val="00E55107"/>
    <w:rsid w:val="00E60DEA"/>
    <w:rsid w:val="00E63040"/>
    <w:rsid w:val="00E714CC"/>
    <w:rsid w:val="00E71A82"/>
    <w:rsid w:val="00E759AF"/>
    <w:rsid w:val="00E76BBF"/>
    <w:rsid w:val="00E82998"/>
    <w:rsid w:val="00E8456C"/>
    <w:rsid w:val="00E84DBF"/>
    <w:rsid w:val="00E86A76"/>
    <w:rsid w:val="00E911F0"/>
    <w:rsid w:val="00E91747"/>
    <w:rsid w:val="00E9286C"/>
    <w:rsid w:val="00E93686"/>
    <w:rsid w:val="00E945A6"/>
    <w:rsid w:val="00E954A8"/>
    <w:rsid w:val="00E97081"/>
    <w:rsid w:val="00E985FF"/>
    <w:rsid w:val="00EA1573"/>
    <w:rsid w:val="00EA214A"/>
    <w:rsid w:val="00EA2919"/>
    <w:rsid w:val="00EA5D09"/>
    <w:rsid w:val="00EB03C9"/>
    <w:rsid w:val="00EB1986"/>
    <w:rsid w:val="00EB2B12"/>
    <w:rsid w:val="00EB3E0B"/>
    <w:rsid w:val="00EB5348"/>
    <w:rsid w:val="00EB58EE"/>
    <w:rsid w:val="00EB69CC"/>
    <w:rsid w:val="00EC1BD9"/>
    <w:rsid w:val="00EC28B8"/>
    <w:rsid w:val="00EC6232"/>
    <w:rsid w:val="00EC65E5"/>
    <w:rsid w:val="00EC7E16"/>
    <w:rsid w:val="00ED0736"/>
    <w:rsid w:val="00ED1D09"/>
    <w:rsid w:val="00ED1ECD"/>
    <w:rsid w:val="00ED27DE"/>
    <w:rsid w:val="00ED6041"/>
    <w:rsid w:val="00ED6752"/>
    <w:rsid w:val="00ED6900"/>
    <w:rsid w:val="00ED6C10"/>
    <w:rsid w:val="00ED76DB"/>
    <w:rsid w:val="00EE0C3E"/>
    <w:rsid w:val="00EE1E12"/>
    <w:rsid w:val="00EE1F59"/>
    <w:rsid w:val="00EE1FBC"/>
    <w:rsid w:val="00EE5563"/>
    <w:rsid w:val="00EE590D"/>
    <w:rsid w:val="00EE6FA9"/>
    <w:rsid w:val="00EE72E3"/>
    <w:rsid w:val="00EE7A62"/>
    <w:rsid w:val="00EEC67A"/>
    <w:rsid w:val="00EF1847"/>
    <w:rsid w:val="00EF2613"/>
    <w:rsid w:val="00EF4715"/>
    <w:rsid w:val="00EF64E9"/>
    <w:rsid w:val="00EF712B"/>
    <w:rsid w:val="00EF71A0"/>
    <w:rsid w:val="00EF7354"/>
    <w:rsid w:val="00EF763C"/>
    <w:rsid w:val="00EF7815"/>
    <w:rsid w:val="00F002AF"/>
    <w:rsid w:val="00F01B88"/>
    <w:rsid w:val="00F04A7B"/>
    <w:rsid w:val="00F04DFD"/>
    <w:rsid w:val="00F05829"/>
    <w:rsid w:val="00F112FA"/>
    <w:rsid w:val="00F13F02"/>
    <w:rsid w:val="00F155AC"/>
    <w:rsid w:val="00F1588E"/>
    <w:rsid w:val="00F17769"/>
    <w:rsid w:val="00F20577"/>
    <w:rsid w:val="00F274C2"/>
    <w:rsid w:val="00F322DB"/>
    <w:rsid w:val="00F33110"/>
    <w:rsid w:val="00F339BC"/>
    <w:rsid w:val="00F34434"/>
    <w:rsid w:val="00F34A46"/>
    <w:rsid w:val="00F370ED"/>
    <w:rsid w:val="00F37C7A"/>
    <w:rsid w:val="00F403E2"/>
    <w:rsid w:val="00F431B0"/>
    <w:rsid w:val="00F4323C"/>
    <w:rsid w:val="00F4351E"/>
    <w:rsid w:val="00F43D4F"/>
    <w:rsid w:val="00F44DFA"/>
    <w:rsid w:val="00F4675B"/>
    <w:rsid w:val="00F47B34"/>
    <w:rsid w:val="00F567AF"/>
    <w:rsid w:val="00F60A74"/>
    <w:rsid w:val="00F60C9B"/>
    <w:rsid w:val="00F61026"/>
    <w:rsid w:val="00F70B21"/>
    <w:rsid w:val="00F70D33"/>
    <w:rsid w:val="00F72D94"/>
    <w:rsid w:val="00F736B9"/>
    <w:rsid w:val="00F74DB4"/>
    <w:rsid w:val="00F7512C"/>
    <w:rsid w:val="00F75E57"/>
    <w:rsid w:val="00F76140"/>
    <w:rsid w:val="00F77340"/>
    <w:rsid w:val="00F77634"/>
    <w:rsid w:val="00F7798F"/>
    <w:rsid w:val="00F77F14"/>
    <w:rsid w:val="00F81072"/>
    <w:rsid w:val="00F834DA"/>
    <w:rsid w:val="00F845F7"/>
    <w:rsid w:val="00F85F21"/>
    <w:rsid w:val="00F90774"/>
    <w:rsid w:val="00F92A68"/>
    <w:rsid w:val="00F9376A"/>
    <w:rsid w:val="00F956BE"/>
    <w:rsid w:val="00F964AC"/>
    <w:rsid w:val="00FA0FBC"/>
    <w:rsid w:val="00FA2A70"/>
    <w:rsid w:val="00FA2B4E"/>
    <w:rsid w:val="00FA31AD"/>
    <w:rsid w:val="00FA33D4"/>
    <w:rsid w:val="00FA348E"/>
    <w:rsid w:val="00FA5280"/>
    <w:rsid w:val="00FA6363"/>
    <w:rsid w:val="00FA7909"/>
    <w:rsid w:val="00FB0926"/>
    <w:rsid w:val="00FB3979"/>
    <w:rsid w:val="00FB3C38"/>
    <w:rsid w:val="00FB47BF"/>
    <w:rsid w:val="00FB67AF"/>
    <w:rsid w:val="00FC07F2"/>
    <w:rsid w:val="00FC0939"/>
    <w:rsid w:val="00FC3626"/>
    <w:rsid w:val="00FC46BC"/>
    <w:rsid w:val="00FC64AA"/>
    <w:rsid w:val="00FD155A"/>
    <w:rsid w:val="00FD260E"/>
    <w:rsid w:val="00FD43D1"/>
    <w:rsid w:val="00FD62B9"/>
    <w:rsid w:val="00FD6AD6"/>
    <w:rsid w:val="00FD6FEA"/>
    <w:rsid w:val="00FE01EB"/>
    <w:rsid w:val="00FE1401"/>
    <w:rsid w:val="00FE1CA4"/>
    <w:rsid w:val="00FE391A"/>
    <w:rsid w:val="00FE7A6C"/>
    <w:rsid w:val="00FE7CD3"/>
    <w:rsid w:val="00FF0759"/>
    <w:rsid w:val="00FF134E"/>
    <w:rsid w:val="00FF20E6"/>
    <w:rsid w:val="00FF5D17"/>
    <w:rsid w:val="01030C9F"/>
    <w:rsid w:val="0122E20A"/>
    <w:rsid w:val="012774A0"/>
    <w:rsid w:val="0127BE9B"/>
    <w:rsid w:val="014F3183"/>
    <w:rsid w:val="016425B1"/>
    <w:rsid w:val="017BC9CB"/>
    <w:rsid w:val="01857832"/>
    <w:rsid w:val="0191B2C2"/>
    <w:rsid w:val="0193236F"/>
    <w:rsid w:val="01BEDF1A"/>
    <w:rsid w:val="01E9219F"/>
    <w:rsid w:val="01EB9FE0"/>
    <w:rsid w:val="01FA4F24"/>
    <w:rsid w:val="01FB1D13"/>
    <w:rsid w:val="02064FFE"/>
    <w:rsid w:val="020FF0F2"/>
    <w:rsid w:val="0217ADE2"/>
    <w:rsid w:val="021E2D08"/>
    <w:rsid w:val="024779D6"/>
    <w:rsid w:val="024ADE19"/>
    <w:rsid w:val="025CE490"/>
    <w:rsid w:val="0290225B"/>
    <w:rsid w:val="0292602B"/>
    <w:rsid w:val="02B6DD2B"/>
    <w:rsid w:val="02BD8C2B"/>
    <w:rsid w:val="02BDF4B1"/>
    <w:rsid w:val="02C492DA"/>
    <w:rsid w:val="02EDF756"/>
    <w:rsid w:val="0309E241"/>
    <w:rsid w:val="03173145"/>
    <w:rsid w:val="034999A9"/>
    <w:rsid w:val="037177F5"/>
    <w:rsid w:val="0399B38D"/>
    <w:rsid w:val="039EE147"/>
    <w:rsid w:val="03B778EA"/>
    <w:rsid w:val="03BAADD3"/>
    <w:rsid w:val="03C60E08"/>
    <w:rsid w:val="03D126F2"/>
    <w:rsid w:val="03E42040"/>
    <w:rsid w:val="03E78D3D"/>
    <w:rsid w:val="03FB649B"/>
    <w:rsid w:val="03FBF3E5"/>
    <w:rsid w:val="04079E8F"/>
    <w:rsid w:val="041547C3"/>
    <w:rsid w:val="04216BF7"/>
    <w:rsid w:val="04341E92"/>
    <w:rsid w:val="0445F827"/>
    <w:rsid w:val="04585469"/>
    <w:rsid w:val="0466DC66"/>
    <w:rsid w:val="0492A766"/>
    <w:rsid w:val="049A31F0"/>
    <w:rsid w:val="049F5E1E"/>
    <w:rsid w:val="04A9E404"/>
    <w:rsid w:val="04AF6D5C"/>
    <w:rsid w:val="04BF1EC0"/>
    <w:rsid w:val="04C4E151"/>
    <w:rsid w:val="04CAC809"/>
    <w:rsid w:val="04D2E6BA"/>
    <w:rsid w:val="04E582D9"/>
    <w:rsid w:val="04F28557"/>
    <w:rsid w:val="04F67FDC"/>
    <w:rsid w:val="04FF0ED0"/>
    <w:rsid w:val="05092234"/>
    <w:rsid w:val="0514E284"/>
    <w:rsid w:val="05499888"/>
    <w:rsid w:val="0549F23B"/>
    <w:rsid w:val="0550641B"/>
    <w:rsid w:val="0561F768"/>
    <w:rsid w:val="057C8D37"/>
    <w:rsid w:val="058CFB8B"/>
    <w:rsid w:val="05914FCE"/>
    <w:rsid w:val="05A23540"/>
    <w:rsid w:val="05BBD1AA"/>
    <w:rsid w:val="05BD3C58"/>
    <w:rsid w:val="05BFE570"/>
    <w:rsid w:val="05C23C3A"/>
    <w:rsid w:val="05C4DD78"/>
    <w:rsid w:val="05E0D774"/>
    <w:rsid w:val="060E646B"/>
    <w:rsid w:val="060F3819"/>
    <w:rsid w:val="06170395"/>
    <w:rsid w:val="0623EF1E"/>
    <w:rsid w:val="063ECEC6"/>
    <w:rsid w:val="065EDD8B"/>
    <w:rsid w:val="0661F7DE"/>
    <w:rsid w:val="0666B5AC"/>
    <w:rsid w:val="066E433E"/>
    <w:rsid w:val="068CBEBF"/>
    <w:rsid w:val="06A3FD07"/>
    <w:rsid w:val="06AEB49D"/>
    <w:rsid w:val="06C04586"/>
    <w:rsid w:val="06C212D3"/>
    <w:rsid w:val="06C55FFE"/>
    <w:rsid w:val="06C73319"/>
    <w:rsid w:val="06E74E6D"/>
    <w:rsid w:val="06F9A533"/>
    <w:rsid w:val="06FA5542"/>
    <w:rsid w:val="07124645"/>
    <w:rsid w:val="073221FF"/>
    <w:rsid w:val="07329B2D"/>
    <w:rsid w:val="0740978D"/>
    <w:rsid w:val="075A7721"/>
    <w:rsid w:val="0761D569"/>
    <w:rsid w:val="0769F286"/>
    <w:rsid w:val="078B6BF6"/>
    <w:rsid w:val="07905E48"/>
    <w:rsid w:val="079F2A9C"/>
    <w:rsid w:val="07A1991F"/>
    <w:rsid w:val="07BBC730"/>
    <w:rsid w:val="07C0A523"/>
    <w:rsid w:val="07C13C88"/>
    <w:rsid w:val="07F8A11B"/>
    <w:rsid w:val="08067CB9"/>
    <w:rsid w:val="080C624D"/>
    <w:rsid w:val="081B74AC"/>
    <w:rsid w:val="0827EF12"/>
    <w:rsid w:val="083820FE"/>
    <w:rsid w:val="08387E5E"/>
    <w:rsid w:val="0839EC39"/>
    <w:rsid w:val="0844269D"/>
    <w:rsid w:val="084C7A07"/>
    <w:rsid w:val="0862CEEA"/>
    <w:rsid w:val="086592B0"/>
    <w:rsid w:val="0867DAFC"/>
    <w:rsid w:val="08729888"/>
    <w:rsid w:val="08796BD1"/>
    <w:rsid w:val="088141CB"/>
    <w:rsid w:val="089758A8"/>
    <w:rsid w:val="08A1806D"/>
    <w:rsid w:val="08BE801B"/>
    <w:rsid w:val="08E7E2FF"/>
    <w:rsid w:val="08F27F82"/>
    <w:rsid w:val="0927F76A"/>
    <w:rsid w:val="09594D5E"/>
    <w:rsid w:val="0975A2F7"/>
    <w:rsid w:val="09806577"/>
    <w:rsid w:val="099C52CA"/>
    <w:rsid w:val="09A339F5"/>
    <w:rsid w:val="09B0A304"/>
    <w:rsid w:val="09BAD423"/>
    <w:rsid w:val="09C45C41"/>
    <w:rsid w:val="09D1C3F7"/>
    <w:rsid w:val="09E4F4A6"/>
    <w:rsid w:val="09F93FD2"/>
    <w:rsid w:val="0A0AF213"/>
    <w:rsid w:val="0A1360B0"/>
    <w:rsid w:val="0A36E5EA"/>
    <w:rsid w:val="0A5C8F3C"/>
    <w:rsid w:val="0A5EF93A"/>
    <w:rsid w:val="0A62B609"/>
    <w:rsid w:val="0A662998"/>
    <w:rsid w:val="0A7EBB78"/>
    <w:rsid w:val="0A978DEE"/>
    <w:rsid w:val="0AC1CA86"/>
    <w:rsid w:val="0AC8EC02"/>
    <w:rsid w:val="0ADBEAF9"/>
    <w:rsid w:val="0B143861"/>
    <w:rsid w:val="0B2C3B28"/>
    <w:rsid w:val="0B307D95"/>
    <w:rsid w:val="0B36130C"/>
    <w:rsid w:val="0B38D425"/>
    <w:rsid w:val="0B5C317D"/>
    <w:rsid w:val="0B93EBB5"/>
    <w:rsid w:val="0BA2E283"/>
    <w:rsid w:val="0BB3D477"/>
    <w:rsid w:val="0BBB3D92"/>
    <w:rsid w:val="0BD41CBC"/>
    <w:rsid w:val="0BD48CDA"/>
    <w:rsid w:val="0BE536E5"/>
    <w:rsid w:val="0BF0B195"/>
    <w:rsid w:val="0C0675F2"/>
    <w:rsid w:val="0C094BBD"/>
    <w:rsid w:val="0C111EA2"/>
    <w:rsid w:val="0C1C85B7"/>
    <w:rsid w:val="0C1F2A30"/>
    <w:rsid w:val="0C22906C"/>
    <w:rsid w:val="0C41DAFE"/>
    <w:rsid w:val="0C72DA6D"/>
    <w:rsid w:val="0C76ED01"/>
    <w:rsid w:val="0C79EB24"/>
    <w:rsid w:val="0C85FB70"/>
    <w:rsid w:val="0C863D7C"/>
    <w:rsid w:val="0C9F6D76"/>
    <w:rsid w:val="0CA8E704"/>
    <w:rsid w:val="0CBA460B"/>
    <w:rsid w:val="0CC46DED"/>
    <w:rsid w:val="0CD00E77"/>
    <w:rsid w:val="0CD28686"/>
    <w:rsid w:val="0CE812FF"/>
    <w:rsid w:val="0CF1E410"/>
    <w:rsid w:val="0CFC0E2F"/>
    <w:rsid w:val="0D09F58F"/>
    <w:rsid w:val="0D0D39AE"/>
    <w:rsid w:val="0D16B2A3"/>
    <w:rsid w:val="0D1A232C"/>
    <w:rsid w:val="0D25C19E"/>
    <w:rsid w:val="0D270FB9"/>
    <w:rsid w:val="0D55333C"/>
    <w:rsid w:val="0D58E54F"/>
    <w:rsid w:val="0D5B5306"/>
    <w:rsid w:val="0D5F4B4F"/>
    <w:rsid w:val="0D60553F"/>
    <w:rsid w:val="0D6B6F98"/>
    <w:rsid w:val="0D6CDD68"/>
    <w:rsid w:val="0D71C911"/>
    <w:rsid w:val="0D810746"/>
    <w:rsid w:val="0D973822"/>
    <w:rsid w:val="0D9752BE"/>
    <w:rsid w:val="0DB2DD11"/>
    <w:rsid w:val="0DFC5FDC"/>
    <w:rsid w:val="0E1E4384"/>
    <w:rsid w:val="0E2311EF"/>
    <w:rsid w:val="0E2BC25E"/>
    <w:rsid w:val="0E3E3C42"/>
    <w:rsid w:val="0E4F0F7D"/>
    <w:rsid w:val="0E50C64A"/>
    <w:rsid w:val="0E590DBE"/>
    <w:rsid w:val="0E738647"/>
    <w:rsid w:val="0E89426C"/>
    <w:rsid w:val="0EAF956E"/>
    <w:rsid w:val="0EBE44A7"/>
    <w:rsid w:val="0ED5DD3F"/>
    <w:rsid w:val="0EEB7539"/>
    <w:rsid w:val="0EFD66DB"/>
    <w:rsid w:val="0F1439E2"/>
    <w:rsid w:val="0F14F63D"/>
    <w:rsid w:val="0F2FC968"/>
    <w:rsid w:val="0F308AB9"/>
    <w:rsid w:val="0F5AD84C"/>
    <w:rsid w:val="0F5BD0DD"/>
    <w:rsid w:val="0F9BB0AD"/>
    <w:rsid w:val="0FB28EAB"/>
    <w:rsid w:val="0FBF6F61"/>
    <w:rsid w:val="0FC6DB80"/>
    <w:rsid w:val="0FD8F6E3"/>
    <w:rsid w:val="0FDADDD8"/>
    <w:rsid w:val="10105AE4"/>
    <w:rsid w:val="101FC95D"/>
    <w:rsid w:val="10442819"/>
    <w:rsid w:val="10962E29"/>
    <w:rsid w:val="10988071"/>
    <w:rsid w:val="10AB9104"/>
    <w:rsid w:val="10C21759"/>
    <w:rsid w:val="10E26473"/>
    <w:rsid w:val="10E3CCD9"/>
    <w:rsid w:val="112336A5"/>
    <w:rsid w:val="112CDD96"/>
    <w:rsid w:val="112DA4CF"/>
    <w:rsid w:val="114045E1"/>
    <w:rsid w:val="1145753A"/>
    <w:rsid w:val="11487B65"/>
    <w:rsid w:val="1155FB1A"/>
    <w:rsid w:val="116F3C40"/>
    <w:rsid w:val="11757606"/>
    <w:rsid w:val="11789707"/>
    <w:rsid w:val="11A94B11"/>
    <w:rsid w:val="11CDAFDC"/>
    <w:rsid w:val="11D8B149"/>
    <w:rsid w:val="11E1EA1B"/>
    <w:rsid w:val="11EF9765"/>
    <w:rsid w:val="11F4E9C3"/>
    <w:rsid w:val="12008960"/>
    <w:rsid w:val="1204A412"/>
    <w:rsid w:val="1205E9F5"/>
    <w:rsid w:val="1211A69C"/>
    <w:rsid w:val="121514D0"/>
    <w:rsid w:val="122C531B"/>
    <w:rsid w:val="122DB4FE"/>
    <w:rsid w:val="123727DC"/>
    <w:rsid w:val="1249604E"/>
    <w:rsid w:val="1268C7A7"/>
    <w:rsid w:val="1271113B"/>
    <w:rsid w:val="127A2846"/>
    <w:rsid w:val="127B60DE"/>
    <w:rsid w:val="12856ED0"/>
    <w:rsid w:val="12A82E5F"/>
    <w:rsid w:val="12B1BD2E"/>
    <w:rsid w:val="12D3F6CD"/>
    <w:rsid w:val="12DB8874"/>
    <w:rsid w:val="12ED8B9B"/>
    <w:rsid w:val="13020C0B"/>
    <w:rsid w:val="13028BF4"/>
    <w:rsid w:val="1308F5D8"/>
    <w:rsid w:val="130C4755"/>
    <w:rsid w:val="1315E641"/>
    <w:rsid w:val="13177093"/>
    <w:rsid w:val="13483B5C"/>
    <w:rsid w:val="1357AAE8"/>
    <w:rsid w:val="1360342A"/>
    <w:rsid w:val="13618D3A"/>
    <w:rsid w:val="13724967"/>
    <w:rsid w:val="1377CCA4"/>
    <w:rsid w:val="13855605"/>
    <w:rsid w:val="13873F32"/>
    <w:rsid w:val="138C98A3"/>
    <w:rsid w:val="13AC4CD5"/>
    <w:rsid w:val="13AEFD99"/>
    <w:rsid w:val="13B8EF33"/>
    <w:rsid w:val="13BA6027"/>
    <w:rsid w:val="13CF631C"/>
    <w:rsid w:val="13D6B610"/>
    <w:rsid w:val="13E15C0A"/>
    <w:rsid w:val="13EAF53E"/>
    <w:rsid w:val="14080A92"/>
    <w:rsid w:val="14137FB2"/>
    <w:rsid w:val="14143E31"/>
    <w:rsid w:val="143F7ABC"/>
    <w:rsid w:val="145A79CF"/>
    <w:rsid w:val="14773F27"/>
    <w:rsid w:val="14837D01"/>
    <w:rsid w:val="14AA7F5B"/>
    <w:rsid w:val="14BEF46D"/>
    <w:rsid w:val="14D04BCB"/>
    <w:rsid w:val="14E36E43"/>
    <w:rsid w:val="14E79E93"/>
    <w:rsid w:val="14FE2118"/>
    <w:rsid w:val="14FF447C"/>
    <w:rsid w:val="150B05F5"/>
    <w:rsid w:val="15158725"/>
    <w:rsid w:val="15191A6D"/>
    <w:rsid w:val="151AFA21"/>
    <w:rsid w:val="15263CFB"/>
    <w:rsid w:val="158C26AA"/>
    <w:rsid w:val="158C79F2"/>
    <w:rsid w:val="159EB7C5"/>
    <w:rsid w:val="15CC8A5F"/>
    <w:rsid w:val="15E3422D"/>
    <w:rsid w:val="1621C98D"/>
    <w:rsid w:val="16347279"/>
    <w:rsid w:val="163682E8"/>
    <w:rsid w:val="164E79B0"/>
    <w:rsid w:val="1651819A"/>
    <w:rsid w:val="1676F148"/>
    <w:rsid w:val="16933D21"/>
    <w:rsid w:val="16A1A57B"/>
    <w:rsid w:val="16A38D28"/>
    <w:rsid w:val="16B0B2BC"/>
    <w:rsid w:val="16C1ABDF"/>
    <w:rsid w:val="16C20D5C"/>
    <w:rsid w:val="16CD6E60"/>
    <w:rsid w:val="16CEC435"/>
    <w:rsid w:val="1713D6B0"/>
    <w:rsid w:val="1713E897"/>
    <w:rsid w:val="1718FCCC"/>
    <w:rsid w:val="172A1C96"/>
    <w:rsid w:val="172D9CD9"/>
    <w:rsid w:val="172E4B6D"/>
    <w:rsid w:val="17478628"/>
    <w:rsid w:val="174AA72A"/>
    <w:rsid w:val="1751A5F7"/>
    <w:rsid w:val="175B3FC7"/>
    <w:rsid w:val="1765EA31"/>
    <w:rsid w:val="1766CCF8"/>
    <w:rsid w:val="177C3EDB"/>
    <w:rsid w:val="17830E9D"/>
    <w:rsid w:val="178DDFD3"/>
    <w:rsid w:val="17A1380D"/>
    <w:rsid w:val="17ABE09C"/>
    <w:rsid w:val="17BD4210"/>
    <w:rsid w:val="17C02FC0"/>
    <w:rsid w:val="17C3EDE5"/>
    <w:rsid w:val="17D5FE91"/>
    <w:rsid w:val="181BAC7F"/>
    <w:rsid w:val="183A71B0"/>
    <w:rsid w:val="18698467"/>
    <w:rsid w:val="186EE40A"/>
    <w:rsid w:val="18709E14"/>
    <w:rsid w:val="1876BF7D"/>
    <w:rsid w:val="1883F541"/>
    <w:rsid w:val="189B4C5B"/>
    <w:rsid w:val="18C0E428"/>
    <w:rsid w:val="18C36557"/>
    <w:rsid w:val="18D5C60E"/>
    <w:rsid w:val="18DB88F2"/>
    <w:rsid w:val="18DCEA0C"/>
    <w:rsid w:val="191C0EB2"/>
    <w:rsid w:val="191FA0E1"/>
    <w:rsid w:val="19232136"/>
    <w:rsid w:val="192697DB"/>
    <w:rsid w:val="192DC511"/>
    <w:rsid w:val="19334B73"/>
    <w:rsid w:val="19419FD3"/>
    <w:rsid w:val="19530E10"/>
    <w:rsid w:val="195C0021"/>
    <w:rsid w:val="1983A3FD"/>
    <w:rsid w:val="19A38D5D"/>
    <w:rsid w:val="19A4EF3C"/>
    <w:rsid w:val="19B037E4"/>
    <w:rsid w:val="19B5CC28"/>
    <w:rsid w:val="19B6B8F9"/>
    <w:rsid w:val="19F2FB8E"/>
    <w:rsid w:val="19F3FBE3"/>
    <w:rsid w:val="1A09620D"/>
    <w:rsid w:val="1A1D902B"/>
    <w:rsid w:val="1A1DE4B2"/>
    <w:rsid w:val="1A30981D"/>
    <w:rsid w:val="1A42B6AE"/>
    <w:rsid w:val="1A4863A0"/>
    <w:rsid w:val="1A510F60"/>
    <w:rsid w:val="1A5B621E"/>
    <w:rsid w:val="1A5F62EF"/>
    <w:rsid w:val="1A6FC803"/>
    <w:rsid w:val="1A7EE355"/>
    <w:rsid w:val="1A832AB6"/>
    <w:rsid w:val="1A94FE9D"/>
    <w:rsid w:val="1AADD70F"/>
    <w:rsid w:val="1AE70FDB"/>
    <w:rsid w:val="1AF7D082"/>
    <w:rsid w:val="1B1115AF"/>
    <w:rsid w:val="1B199619"/>
    <w:rsid w:val="1B20044A"/>
    <w:rsid w:val="1B20A6E9"/>
    <w:rsid w:val="1B21EAD3"/>
    <w:rsid w:val="1B35FCB4"/>
    <w:rsid w:val="1B3BEA41"/>
    <w:rsid w:val="1B48BFD2"/>
    <w:rsid w:val="1B690A26"/>
    <w:rsid w:val="1B6F1D18"/>
    <w:rsid w:val="1B957E7F"/>
    <w:rsid w:val="1B9D5BD7"/>
    <w:rsid w:val="1BB5687D"/>
    <w:rsid w:val="1BB60DBC"/>
    <w:rsid w:val="1BB9B513"/>
    <w:rsid w:val="1BC6B43F"/>
    <w:rsid w:val="1BC9F841"/>
    <w:rsid w:val="1BD17F78"/>
    <w:rsid w:val="1BD792A7"/>
    <w:rsid w:val="1BEE0BD0"/>
    <w:rsid w:val="1BEF1E57"/>
    <w:rsid w:val="1C0AFDAE"/>
    <w:rsid w:val="1C122202"/>
    <w:rsid w:val="1C298DCD"/>
    <w:rsid w:val="1C2A71EA"/>
    <w:rsid w:val="1C2AC7ED"/>
    <w:rsid w:val="1C3837B1"/>
    <w:rsid w:val="1C4970F9"/>
    <w:rsid w:val="1C4BD1FA"/>
    <w:rsid w:val="1C4CCFB1"/>
    <w:rsid w:val="1C57895B"/>
    <w:rsid w:val="1C6E4091"/>
    <w:rsid w:val="1C7336B2"/>
    <w:rsid w:val="1C79F335"/>
    <w:rsid w:val="1C7E4B65"/>
    <w:rsid w:val="1CB5DB5A"/>
    <w:rsid w:val="1CB92287"/>
    <w:rsid w:val="1CC2622E"/>
    <w:rsid w:val="1CC666C6"/>
    <w:rsid w:val="1CCD1D6A"/>
    <w:rsid w:val="1CE307EC"/>
    <w:rsid w:val="1CF1F420"/>
    <w:rsid w:val="1D02938F"/>
    <w:rsid w:val="1D0995FF"/>
    <w:rsid w:val="1D1A0E53"/>
    <w:rsid w:val="1D1A7013"/>
    <w:rsid w:val="1D1ECE3D"/>
    <w:rsid w:val="1D1F1E03"/>
    <w:rsid w:val="1D2134FF"/>
    <w:rsid w:val="1D2D3E2A"/>
    <w:rsid w:val="1D426E79"/>
    <w:rsid w:val="1D471359"/>
    <w:rsid w:val="1D4A42B3"/>
    <w:rsid w:val="1D55ECC7"/>
    <w:rsid w:val="1D5B1318"/>
    <w:rsid w:val="1D7EF0FF"/>
    <w:rsid w:val="1DA0180A"/>
    <w:rsid w:val="1DA2B09B"/>
    <w:rsid w:val="1DA9179F"/>
    <w:rsid w:val="1DB0823C"/>
    <w:rsid w:val="1DC0E77B"/>
    <w:rsid w:val="1DDE1FE8"/>
    <w:rsid w:val="1DE5E7C9"/>
    <w:rsid w:val="1DFC6BF0"/>
    <w:rsid w:val="1E091CAD"/>
    <w:rsid w:val="1E172D91"/>
    <w:rsid w:val="1E221FA5"/>
    <w:rsid w:val="1E2F013C"/>
    <w:rsid w:val="1E312EBC"/>
    <w:rsid w:val="1E489E94"/>
    <w:rsid w:val="1E4C66AF"/>
    <w:rsid w:val="1E4DE3EB"/>
    <w:rsid w:val="1E857D48"/>
    <w:rsid w:val="1EA7282C"/>
    <w:rsid w:val="1EAED73B"/>
    <w:rsid w:val="1EC52B5C"/>
    <w:rsid w:val="1ECCF660"/>
    <w:rsid w:val="1ECE8ED0"/>
    <w:rsid w:val="1EF57303"/>
    <w:rsid w:val="1EFC57A6"/>
    <w:rsid w:val="1EFD43F4"/>
    <w:rsid w:val="1F137808"/>
    <w:rsid w:val="1F1D53E4"/>
    <w:rsid w:val="1F20A507"/>
    <w:rsid w:val="1F21C09A"/>
    <w:rsid w:val="1F222D6C"/>
    <w:rsid w:val="1F3DE455"/>
    <w:rsid w:val="1F4ACC94"/>
    <w:rsid w:val="1F8982D0"/>
    <w:rsid w:val="1F9EF100"/>
    <w:rsid w:val="1FA57567"/>
    <w:rsid w:val="1FB61890"/>
    <w:rsid w:val="1FEB0D15"/>
    <w:rsid w:val="2025758B"/>
    <w:rsid w:val="20387793"/>
    <w:rsid w:val="2042F88D"/>
    <w:rsid w:val="2043712E"/>
    <w:rsid w:val="204ABEEC"/>
    <w:rsid w:val="20554456"/>
    <w:rsid w:val="205C7E1E"/>
    <w:rsid w:val="206BC5EE"/>
    <w:rsid w:val="2081BB5A"/>
    <w:rsid w:val="20966855"/>
    <w:rsid w:val="209709B3"/>
    <w:rsid w:val="209AD617"/>
    <w:rsid w:val="20C470AA"/>
    <w:rsid w:val="20D63796"/>
    <w:rsid w:val="20DB7ADE"/>
    <w:rsid w:val="210D49D7"/>
    <w:rsid w:val="2117BB39"/>
    <w:rsid w:val="211D888B"/>
    <w:rsid w:val="212AFA7E"/>
    <w:rsid w:val="212BDBA8"/>
    <w:rsid w:val="2130B60C"/>
    <w:rsid w:val="21322152"/>
    <w:rsid w:val="213CE22C"/>
    <w:rsid w:val="2156199A"/>
    <w:rsid w:val="2163CF41"/>
    <w:rsid w:val="21699473"/>
    <w:rsid w:val="216F5B54"/>
    <w:rsid w:val="2189D9E0"/>
    <w:rsid w:val="21A259D9"/>
    <w:rsid w:val="21AD8EB4"/>
    <w:rsid w:val="21C145EC"/>
    <w:rsid w:val="21CD8D78"/>
    <w:rsid w:val="21D8010E"/>
    <w:rsid w:val="21DACEE4"/>
    <w:rsid w:val="21EBD532"/>
    <w:rsid w:val="21F0AD5F"/>
    <w:rsid w:val="21F4CE64"/>
    <w:rsid w:val="22015AE9"/>
    <w:rsid w:val="221DB3D6"/>
    <w:rsid w:val="222240A0"/>
    <w:rsid w:val="22235059"/>
    <w:rsid w:val="222FF6B0"/>
    <w:rsid w:val="2233D904"/>
    <w:rsid w:val="223F2B4E"/>
    <w:rsid w:val="22526222"/>
    <w:rsid w:val="22752070"/>
    <w:rsid w:val="227D69E9"/>
    <w:rsid w:val="2282494C"/>
    <w:rsid w:val="229C4529"/>
    <w:rsid w:val="22A46E83"/>
    <w:rsid w:val="22AA4DD0"/>
    <w:rsid w:val="22AF0E44"/>
    <w:rsid w:val="22BA1204"/>
    <w:rsid w:val="22C3FD0C"/>
    <w:rsid w:val="22C6CADF"/>
    <w:rsid w:val="22D48558"/>
    <w:rsid w:val="22D790C5"/>
    <w:rsid w:val="230ACFED"/>
    <w:rsid w:val="23260FED"/>
    <w:rsid w:val="2332D975"/>
    <w:rsid w:val="2349458B"/>
    <w:rsid w:val="23708143"/>
    <w:rsid w:val="2381AB4D"/>
    <w:rsid w:val="2382C90D"/>
    <w:rsid w:val="239381DC"/>
    <w:rsid w:val="239D173A"/>
    <w:rsid w:val="23A2A2C2"/>
    <w:rsid w:val="23E03030"/>
    <w:rsid w:val="23EE6B74"/>
    <w:rsid w:val="23F11063"/>
    <w:rsid w:val="24034CCD"/>
    <w:rsid w:val="240F5B45"/>
    <w:rsid w:val="24136424"/>
    <w:rsid w:val="24323582"/>
    <w:rsid w:val="2435D9D2"/>
    <w:rsid w:val="2438DE25"/>
    <w:rsid w:val="243AD90C"/>
    <w:rsid w:val="245F237B"/>
    <w:rsid w:val="247890D9"/>
    <w:rsid w:val="24845013"/>
    <w:rsid w:val="24AA37CD"/>
    <w:rsid w:val="24ADFB98"/>
    <w:rsid w:val="24DA0957"/>
    <w:rsid w:val="24E84849"/>
    <w:rsid w:val="24FBBE9D"/>
    <w:rsid w:val="24FE1746"/>
    <w:rsid w:val="25057E6C"/>
    <w:rsid w:val="25107C29"/>
    <w:rsid w:val="251BBC6C"/>
    <w:rsid w:val="251EDD01"/>
    <w:rsid w:val="2533F931"/>
    <w:rsid w:val="255676E3"/>
    <w:rsid w:val="25718797"/>
    <w:rsid w:val="25733DAC"/>
    <w:rsid w:val="2578C80D"/>
    <w:rsid w:val="2580586E"/>
    <w:rsid w:val="258C9175"/>
    <w:rsid w:val="25B6FAE4"/>
    <w:rsid w:val="25EE9C51"/>
    <w:rsid w:val="261E013D"/>
    <w:rsid w:val="262132A0"/>
    <w:rsid w:val="26245B45"/>
    <w:rsid w:val="263581D3"/>
    <w:rsid w:val="2636637A"/>
    <w:rsid w:val="2639BA97"/>
    <w:rsid w:val="264E8F71"/>
    <w:rsid w:val="265E3A25"/>
    <w:rsid w:val="2663151A"/>
    <w:rsid w:val="26724C18"/>
    <w:rsid w:val="268178E2"/>
    <w:rsid w:val="268DFDD1"/>
    <w:rsid w:val="2696AAEA"/>
    <w:rsid w:val="269B4930"/>
    <w:rsid w:val="269C6F8D"/>
    <w:rsid w:val="269F89C3"/>
    <w:rsid w:val="26A30E5A"/>
    <w:rsid w:val="26A79B5F"/>
    <w:rsid w:val="26B2B2B2"/>
    <w:rsid w:val="26C1D57B"/>
    <w:rsid w:val="26C6CCF9"/>
    <w:rsid w:val="26CAFDC2"/>
    <w:rsid w:val="26E72D40"/>
    <w:rsid w:val="26F124F9"/>
    <w:rsid w:val="26F15746"/>
    <w:rsid w:val="26FBDFEF"/>
    <w:rsid w:val="27098EF1"/>
    <w:rsid w:val="270CAAE8"/>
    <w:rsid w:val="272BB9BD"/>
    <w:rsid w:val="272C4147"/>
    <w:rsid w:val="272FE7DB"/>
    <w:rsid w:val="27388BF8"/>
    <w:rsid w:val="274ED07C"/>
    <w:rsid w:val="275E2727"/>
    <w:rsid w:val="278BDC4E"/>
    <w:rsid w:val="27A25CC3"/>
    <w:rsid w:val="27ABE287"/>
    <w:rsid w:val="27C2C165"/>
    <w:rsid w:val="27CDE0B3"/>
    <w:rsid w:val="27DF9FC8"/>
    <w:rsid w:val="27E693AE"/>
    <w:rsid w:val="27F20B9D"/>
    <w:rsid w:val="27F453CB"/>
    <w:rsid w:val="27FF2E48"/>
    <w:rsid w:val="28033FE1"/>
    <w:rsid w:val="2848F881"/>
    <w:rsid w:val="28AA310E"/>
    <w:rsid w:val="28B0EE20"/>
    <w:rsid w:val="28BD0CE2"/>
    <w:rsid w:val="28CA86D7"/>
    <w:rsid w:val="28E571E0"/>
    <w:rsid w:val="28E6E832"/>
    <w:rsid w:val="28F31D1E"/>
    <w:rsid w:val="2907DC86"/>
    <w:rsid w:val="29095B12"/>
    <w:rsid w:val="2926F938"/>
    <w:rsid w:val="293DE494"/>
    <w:rsid w:val="2942958E"/>
    <w:rsid w:val="2959211E"/>
    <w:rsid w:val="2963D73D"/>
    <w:rsid w:val="2965096F"/>
    <w:rsid w:val="2974D7E6"/>
    <w:rsid w:val="297CFF6A"/>
    <w:rsid w:val="298DDBFE"/>
    <w:rsid w:val="298E57E2"/>
    <w:rsid w:val="299B7AA0"/>
    <w:rsid w:val="29A1A648"/>
    <w:rsid w:val="29CA6D5C"/>
    <w:rsid w:val="29DB1185"/>
    <w:rsid w:val="29E69D37"/>
    <w:rsid w:val="29E6B7EC"/>
    <w:rsid w:val="2A130DA7"/>
    <w:rsid w:val="2A1DFC1B"/>
    <w:rsid w:val="2A29A985"/>
    <w:rsid w:val="2A2CE618"/>
    <w:rsid w:val="2A2F45FE"/>
    <w:rsid w:val="2A4444A9"/>
    <w:rsid w:val="2A45C466"/>
    <w:rsid w:val="2A77813C"/>
    <w:rsid w:val="2A7781D5"/>
    <w:rsid w:val="2A9D18A0"/>
    <w:rsid w:val="2AAC658E"/>
    <w:rsid w:val="2ABFB00C"/>
    <w:rsid w:val="2AC9E2A9"/>
    <w:rsid w:val="2B13B6FF"/>
    <w:rsid w:val="2B343245"/>
    <w:rsid w:val="2B3DF247"/>
    <w:rsid w:val="2B579966"/>
    <w:rsid w:val="2B6BEDD6"/>
    <w:rsid w:val="2B6CD3BB"/>
    <w:rsid w:val="2B73253F"/>
    <w:rsid w:val="2B8ACE7D"/>
    <w:rsid w:val="2B983014"/>
    <w:rsid w:val="2BA8660A"/>
    <w:rsid w:val="2BAC9C36"/>
    <w:rsid w:val="2BAE0F0D"/>
    <w:rsid w:val="2BB19B28"/>
    <w:rsid w:val="2BE01C0B"/>
    <w:rsid w:val="2BE51B2B"/>
    <w:rsid w:val="2BF94468"/>
    <w:rsid w:val="2C035EA4"/>
    <w:rsid w:val="2C06B1CB"/>
    <w:rsid w:val="2C18EFB5"/>
    <w:rsid w:val="2C2260D9"/>
    <w:rsid w:val="2C2D2CE7"/>
    <w:rsid w:val="2C5DFF94"/>
    <w:rsid w:val="2C693AFE"/>
    <w:rsid w:val="2C8065BD"/>
    <w:rsid w:val="2C81AA23"/>
    <w:rsid w:val="2CA9F03D"/>
    <w:rsid w:val="2CAB6365"/>
    <w:rsid w:val="2CBCF3BE"/>
    <w:rsid w:val="2CEB6514"/>
    <w:rsid w:val="2CEE5B15"/>
    <w:rsid w:val="2D130E9C"/>
    <w:rsid w:val="2D31D249"/>
    <w:rsid w:val="2D472DBA"/>
    <w:rsid w:val="2D4F6030"/>
    <w:rsid w:val="2D50EC9F"/>
    <w:rsid w:val="2D67A08B"/>
    <w:rsid w:val="2D77A185"/>
    <w:rsid w:val="2D8D07FF"/>
    <w:rsid w:val="2D903601"/>
    <w:rsid w:val="2DB41653"/>
    <w:rsid w:val="2DC12742"/>
    <w:rsid w:val="2DC8FD48"/>
    <w:rsid w:val="2DD57D68"/>
    <w:rsid w:val="2DD9FE93"/>
    <w:rsid w:val="2DEF4B8E"/>
    <w:rsid w:val="2DF07648"/>
    <w:rsid w:val="2E06237E"/>
    <w:rsid w:val="2E12F5CF"/>
    <w:rsid w:val="2E149AF7"/>
    <w:rsid w:val="2E1B02E8"/>
    <w:rsid w:val="2E1D75BA"/>
    <w:rsid w:val="2E21ABC3"/>
    <w:rsid w:val="2E3004A2"/>
    <w:rsid w:val="2E35CAF7"/>
    <w:rsid w:val="2E49676A"/>
    <w:rsid w:val="2E4E4CBC"/>
    <w:rsid w:val="2E541279"/>
    <w:rsid w:val="2E69BA6F"/>
    <w:rsid w:val="2E7796C4"/>
    <w:rsid w:val="2E83C140"/>
    <w:rsid w:val="2E8B6A40"/>
    <w:rsid w:val="2E965DFA"/>
    <w:rsid w:val="2EBDC497"/>
    <w:rsid w:val="2EDA914F"/>
    <w:rsid w:val="2EDF0A26"/>
    <w:rsid w:val="2EEB3091"/>
    <w:rsid w:val="2EF6FBE9"/>
    <w:rsid w:val="2F32EF1D"/>
    <w:rsid w:val="2F3D93F1"/>
    <w:rsid w:val="2F422001"/>
    <w:rsid w:val="2F5313F7"/>
    <w:rsid w:val="2F537600"/>
    <w:rsid w:val="2F54417C"/>
    <w:rsid w:val="2F5A224B"/>
    <w:rsid w:val="2F6A17EA"/>
    <w:rsid w:val="2F6C1135"/>
    <w:rsid w:val="2F6DBF8B"/>
    <w:rsid w:val="2F7221BD"/>
    <w:rsid w:val="2F80B5A2"/>
    <w:rsid w:val="2F88BF0A"/>
    <w:rsid w:val="2FBD45BC"/>
    <w:rsid w:val="2FC353E7"/>
    <w:rsid w:val="2FF1E4C4"/>
    <w:rsid w:val="2FFB6FA6"/>
    <w:rsid w:val="2FFBACB5"/>
    <w:rsid w:val="3003FB72"/>
    <w:rsid w:val="3006B4C0"/>
    <w:rsid w:val="3013D52E"/>
    <w:rsid w:val="301F91A1"/>
    <w:rsid w:val="302084B7"/>
    <w:rsid w:val="3020E0FC"/>
    <w:rsid w:val="302972B9"/>
    <w:rsid w:val="302DD68E"/>
    <w:rsid w:val="303B2672"/>
    <w:rsid w:val="3048D20C"/>
    <w:rsid w:val="3049D9BE"/>
    <w:rsid w:val="305B6298"/>
    <w:rsid w:val="3072EDF7"/>
    <w:rsid w:val="307DA91A"/>
    <w:rsid w:val="3085A0DF"/>
    <w:rsid w:val="3093698D"/>
    <w:rsid w:val="30A082ED"/>
    <w:rsid w:val="30B078EB"/>
    <w:rsid w:val="30B0E1B4"/>
    <w:rsid w:val="30C26041"/>
    <w:rsid w:val="30CB576D"/>
    <w:rsid w:val="30D07694"/>
    <w:rsid w:val="30E6DA5E"/>
    <w:rsid w:val="30EBF78D"/>
    <w:rsid w:val="30F0E075"/>
    <w:rsid w:val="30F2413B"/>
    <w:rsid w:val="30F61B41"/>
    <w:rsid w:val="310B670E"/>
    <w:rsid w:val="311BD366"/>
    <w:rsid w:val="312AA69F"/>
    <w:rsid w:val="312B608D"/>
    <w:rsid w:val="314CBA91"/>
    <w:rsid w:val="316664DB"/>
    <w:rsid w:val="316CC7F7"/>
    <w:rsid w:val="316FB607"/>
    <w:rsid w:val="3177D1B7"/>
    <w:rsid w:val="317FE8BD"/>
    <w:rsid w:val="3189C81A"/>
    <w:rsid w:val="319AE7E3"/>
    <w:rsid w:val="31B5D084"/>
    <w:rsid w:val="31BABC2D"/>
    <w:rsid w:val="31C206FD"/>
    <w:rsid w:val="31CDD552"/>
    <w:rsid w:val="31DADD88"/>
    <w:rsid w:val="3205E965"/>
    <w:rsid w:val="321F214F"/>
    <w:rsid w:val="32394867"/>
    <w:rsid w:val="323D9A59"/>
    <w:rsid w:val="32450DFE"/>
    <w:rsid w:val="32764A8A"/>
    <w:rsid w:val="3280E206"/>
    <w:rsid w:val="3292B044"/>
    <w:rsid w:val="32AF4863"/>
    <w:rsid w:val="32D29E19"/>
    <w:rsid w:val="32D722E7"/>
    <w:rsid w:val="32E8F54B"/>
    <w:rsid w:val="32FA40E0"/>
    <w:rsid w:val="3350FD22"/>
    <w:rsid w:val="335C8103"/>
    <w:rsid w:val="3364F670"/>
    <w:rsid w:val="336FC80F"/>
    <w:rsid w:val="3377E2D5"/>
    <w:rsid w:val="338072CE"/>
    <w:rsid w:val="33848726"/>
    <w:rsid w:val="338D625E"/>
    <w:rsid w:val="33B28395"/>
    <w:rsid w:val="33CD836F"/>
    <w:rsid w:val="33CF56E7"/>
    <w:rsid w:val="33CFA801"/>
    <w:rsid w:val="33DBEB57"/>
    <w:rsid w:val="33E03D4F"/>
    <w:rsid w:val="33E8805E"/>
    <w:rsid w:val="33F49D37"/>
    <w:rsid w:val="3409C41F"/>
    <w:rsid w:val="3446F24C"/>
    <w:rsid w:val="344A3BC7"/>
    <w:rsid w:val="34515C2B"/>
    <w:rsid w:val="3451E70E"/>
    <w:rsid w:val="34570B0C"/>
    <w:rsid w:val="345D5F1D"/>
    <w:rsid w:val="34606DCF"/>
    <w:rsid w:val="34626DC3"/>
    <w:rsid w:val="347130E3"/>
    <w:rsid w:val="34746207"/>
    <w:rsid w:val="3474AE91"/>
    <w:rsid w:val="3474D70F"/>
    <w:rsid w:val="348B3230"/>
    <w:rsid w:val="3492152F"/>
    <w:rsid w:val="34A39BBB"/>
    <w:rsid w:val="34A3AFF8"/>
    <w:rsid w:val="34D5E7C8"/>
    <w:rsid w:val="34EB0B78"/>
    <w:rsid w:val="34F02BBA"/>
    <w:rsid w:val="351BBECA"/>
    <w:rsid w:val="3559C542"/>
    <w:rsid w:val="355B8540"/>
    <w:rsid w:val="355D973D"/>
    <w:rsid w:val="3566C3F9"/>
    <w:rsid w:val="357C160C"/>
    <w:rsid w:val="358233DF"/>
    <w:rsid w:val="358B9E36"/>
    <w:rsid w:val="35AFE5AC"/>
    <w:rsid w:val="35B5605D"/>
    <w:rsid w:val="35E56092"/>
    <w:rsid w:val="3600C9C4"/>
    <w:rsid w:val="36028538"/>
    <w:rsid w:val="361C89A4"/>
    <w:rsid w:val="36205F06"/>
    <w:rsid w:val="362A5B37"/>
    <w:rsid w:val="36308A80"/>
    <w:rsid w:val="364854F4"/>
    <w:rsid w:val="36618093"/>
    <w:rsid w:val="367BDBF9"/>
    <w:rsid w:val="367EEB80"/>
    <w:rsid w:val="368F18C7"/>
    <w:rsid w:val="36AAD2D4"/>
    <w:rsid w:val="36AD4E6C"/>
    <w:rsid w:val="36B91B42"/>
    <w:rsid w:val="36C615DD"/>
    <w:rsid w:val="36D60391"/>
    <w:rsid w:val="3700C955"/>
    <w:rsid w:val="371A2A0B"/>
    <w:rsid w:val="371D09D2"/>
    <w:rsid w:val="3720DBBD"/>
    <w:rsid w:val="373A9C50"/>
    <w:rsid w:val="37431CD7"/>
    <w:rsid w:val="37A06904"/>
    <w:rsid w:val="37C4BEED"/>
    <w:rsid w:val="37CEFFDE"/>
    <w:rsid w:val="37D11399"/>
    <w:rsid w:val="37DAF5F8"/>
    <w:rsid w:val="37DEFF43"/>
    <w:rsid w:val="37E9F1B0"/>
    <w:rsid w:val="37EAF94C"/>
    <w:rsid w:val="37EF070A"/>
    <w:rsid w:val="38216273"/>
    <w:rsid w:val="383F5063"/>
    <w:rsid w:val="384F1FA3"/>
    <w:rsid w:val="38508D62"/>
    <w:rsid w:val="3852B161"/>
    <w:rsid w:val="38627391"/>
    <w:rsid w:val="38639840"/>
    <w:rsid w:val="387EDE5A"/>
    <w:rsid w:val="388AFA62"/>
    <w:rsid w:val="388E2F3E"/>
    <w:rsid w:val="389B1097"/>
    <w:rsid w:val="38AAE208"/>
    <w:rsid w:val="38B98729"/>
    <w:rsid w:val="38B9C50F"/>
    <w:rsid w:val="38C96952"/>
    <w:rsid w:val="38E1D961"/>
    <w:rsid w:val="3913A1E9"/>
    <w:rsid w:val="39251A2C"/>
    <w:rsid w:val="39367731"/>
    <w:rsid w:val="3936928C"/>
    <w:rsid w:val="393809F4"/>
    <w:rsid w:val="39559788"/>
    <w:rsid w:val="396B1291"/>
    <w:rsid w:val="39733BF7"/>
    <w:rsid w:val="39810085"/>
    <w:rsid w:val="398CB340"/>
    <w:rsid w:val="3992BA83"/>
    <w:rsid w:val="39EEFC73"/>
    <w:rsid w:val="39F46BF4"/>
    <w:rsid w:val="39FABE98"/>
    <w:rsid w:val="3A167290"/>
    <w:rsid w:val="3A51F5EA"/>
    <w:rsid w:val="3A64C198"/>
    <w:rsid w:val="3A658CDC"/>
    <w:rsid w:val="3A714204"/>
    <w:rsid w:val="3A768191"/>
    <w:rsid w:val="3A8CFC9C"/>
    <w:rsid w:val="3AA1116F"/>
    <w:rsid w:val="3AA45376"/>
    <w:rsid w:val="3ABD9230"/>
    <w:rsid w:val="3AC32CA6"/>
    <w:rsid w:val="3AE173DD"/>
    <w:rsid w:val="3B24DC51"/>
    <w:rsid w:val="3B624448"/>
    <w:rsid w:val="3B8A6AF6"/>
    <w:rsid w:val="3B968EF9"/>
    <w:rsid w:val="3BA4A17F"/>
    <w:rsid w:val="3BAF6549"/>
    <w:rsid w:val="3BB5F41A"/>
    <w:rsid w:val="3BB68715"/>
    <w:rsid w:val="3BD4B2E4"/>
    <w:rsid w:val="3BE084A9"/>
    <w:rsid w:val="3BE0A881"/>
    <w:rsid w:val="3C0573A1"/>
    <w:rsid w:val="3C091F2F"/>
    <w:rsid w:val="3C0BCF3A"/>
    <w:rsid w:val="3C27DC15"/>
    <w:rsid w:val="3C332C5A"/>
    <w:rsid w:val="3C40684D"/>
    <w:rsid w:val="3C4444D9"/>
    <w:rsid w:val="3C4E19B5"/>
    <w:rsid w:val="3C592D22"/>
    <w:rsid w:val="3C718C7D"/>
    <w:rsid w:val="3C78C31A"/>
    <w:rsid w:val="3CC7DF86"/>
    <w:rsid w:val="3CD0F44B"/>
    <w:rsid w:val="3CE59047"/>
    <w:rsid w:val="3D1123BB"/>
    <w:rsid w:val="3D164F9D"/>
    <w:rsid w:val="3D28B6D5"/>
    <w:rsid w:val="3D31DF6C"/>
    <w:rsid w:val="3D3ED9EA"/>
    <w:rsid w:val="3D40DABB"/>
    <w:rsid w:val="3D42CFBE"/>
    <w:rsid w:val="3D56E007"/>
    <w:rsid w:val="3D709231"/>
    <w:rsid w:val="3D768289"/>
    <w:rsid w:val="3D8B0406"/>
    <w:rsid w:val="3DBD61CD"/>
    <w:rsid w:val="3DC9AFF0"/>
    <w:rsid w:val="3DD0F95C"/>
    <w:rsid w:val="3DDE7A89"/>
    <w:rsid w:val="3DF06F66"/>
    <w:rsid w:val="3DF64ABA"/>
    <w:rsid w:val="3DFACD68"/>
    <w:rsid w:val="3DFED2AA"/>
    <w:rsid w:val="3DFEFFB9"/>
    <w:rsid w:val="3E25E1F2"/>
    <w:rsid w:val="3E2A9CD4"/>
    <w:rsid w:val="3E2B4810"/>
    <w:rsid w:val="3E2C643C"/>
    <w:rsid w:val="3E3E9567"/>
    <w:rsid w:val="3E53D250"/>
    <w:rsid w:val="3E5D7D1B"/>
    <w:rsid w:val="3E89E457"/>
    <w:rsid w:val="3E9356E4"/>
    <w:rsid w:val="3E94A885"/>
    <w:rsid w:val="3EA91FF0"/>
    <w:rsid w:val="3EDCE20A"/>
    <w:rsid w:val="3EEFB590"/>
    <w:rsid w:val="3EF5AA9E"/>
    <w:rsid w:val="3F0C5CE4"/>
    <w:rsid w:val="3F2CCC2C"/>
    <w:rsid w:val="3F3E7B79"/>
    <w:rsid w:val="3F45E80E"/>
    <w:rsid w:val="3F64ECEE"/>
    <w:rsid w:val="3F6858B9"/>
    <w:rsid w:val="3FAD02C0"/>
    <w:rsid w:val="3FC10783"/>
    <w:rsid w:val="3FDE231B"/>
    <w:rsid w:val="3FDF753B"/>
    <w:rsid w:val="3FF74056"/>
    <w:rsid w:val="4012F343"/>
    <w:rsid w:val="403DD411"/>
    <w:rsid w:val="407D38B9"/>
    <w:rsid w:val="407FCBC6"/>
    <w:rsid w:val="4080C3B6"/>
    <w:rsid w:val="4098F423"/>
    <w:rsid w:val="40A7C0EE"/>
    <w:rsid w:val="40C30BB7"/>
    <w:rsid w:val="40E24033"/>
    <w:rsid w:val="40E888E4"/>
    <w:rsid w:val="40ECDD25"/>
    <w:rsid w:val="41282634"/>
    <w:rsid w:val="41301D59"/>
    <w:rsid w:val="4132A8DC"/>
    <w:rsid w:val="41359D90"/>
    <w:rsid w:val="41481D09"/>
    <w:rsid w:val="41720422"/>
    <w:rsid w:val="41858D9A"/>
    <w:rsid w:val="4194DCB0"/>
    <w:rsid w:val="41966699"/>
    <w:rsid w:val="41A2E7E4"/>
    <w:rsid w:val="41A537EC"/>
    <w:rsid w:val="41ABCFF7"/>
    <w:rsid w:val="41D6B634"/>
    <w:rsid w:val="420EF4BB"/>
    <w:rsid w:val="42124B0D"/>
    <w:rsid w:val="4219F1D1"/>
    <w:rsid w:val="4229B14E"/>
    <w:rsid w:val="4229D921"/>
    <w:rsid w:val="424ACCD9"/>
    <w:rsid w:val="4253C95C"/>
    <w:rsid w:val="426BD944"/>
    <w:rsid w:val="428FFA5C"/>
    <w:rsid w:val="42BD1601"/>
    <w:rsid w:val="42C982DF"/>
    <w:rsid w:val="42CA21C7"/>
    <w:rsid w:val="42CAD572"/>
    <w:rsid w:val="42D16AA5"/>
    <w:rsid w:val="42D85FD9"/>
    <w:rsid w:val="42E09300"/>
    <w:rsid w:val="42EB1FDF"/>
    <w:rsid w:val="42F98D07"/>
    <w:rsid w:val="430745B4"/>
    <w:rsid w:val="43284764"/>
    <w:rsid w:val="43312239"/>
    <w:rsid w:val="43474DFA"/>
    <w:rsid w:val="43490D86"/>
    <w:rsid w:val="43622870"/>
    <w:rsid w:val="4368CA58"/>
    <w:rsid w:val="437C0C12"/>
    <w:rsid w:val="43815B7F"/>
    <w:rsid w:val="4382E0CE"/>
    <w:rsid w:val="43ABF963"/>
    <w:rsid w:val="43B21CA6"/>
    <w:rsid w:val="43E4CD29"/>
    <w:rsid w:val="43E716AF"/>
    <w:rsid w:val="443D0028"/>
    <w:rsid w:val="444FDE49"/>
    <w:rsid w:val="44540679"/>
    <w:rsid w:val="44784AF8"/>
    <w:rsid w:val="447EC644"/>
    <w:rsid w:val="448AC381"/>
    <w:rsid w:val="448DA1DB"/>
    <w:rsid w:val="44AFEB2C"/>
    <w:rsid w:val="44B2D4B2"/>
    <w:rsid w:val="44C3DE41"/>
    <w:rsid w:val="44EA7AA1"/>
    <w:rsid w:val="45057111"/>
    <w:rsid w:val="4520F7EC"/>
    <w:rsid w:val="4522330A"/>
    <w:rsid w:val="4524649E"/>
    <w:rsid w:val="4534B946"/>
    <w:rsid w:val="454850F1"/>
    <w:rsid w:val="45607149"/>
    <w:rsid w:val="45622F97"/>
    <w:rsid w:val="4565CB8D"/>
    <w:rsid w:val="456F5072"/>
    <w:rsid w:val="4577AB0B"/>
    <w:rsid w:val="457F9F48"/>
    <w:rsid w:val="459E009F"/>
    <w:rsid w:val="45A2D16A"/>
    <w:rsid w:val="45B17B8A"/>
    <w:rsid w:val="45B31A5B"/>
    <w:rsid w:val="45ECBB05"/>
    <w:rsid w:val="45F36F01"/>
    <w:rsid w:val="4602EC28"/>
    <w:rsid w:val="46136C43"/>
    <w:rsid w:val="46275DCB"/>
    <w:rsid w:val="463121E5"/>
    <w:rsid w:val="463DB7C7"/>
    <w:rsid w:val="464445F8"/>
    <w:rsid w:val="4668CF17"/>
    <w:rsid w:val="4678A4A9"/>
    <w:rsid w:val="468D987F"/>
    <w:rsid w:val="46BBF920"/>
    <w:rsid w:val="46CDD271"/>
    <w:rsid w:val="46D93DDD"/>
    <w:rsid w:val="46DA90B7"/>
    <w:rsid w:val="46F18B36"/>
    <w:rsid w:val="46F2A318"/>
    <w:rsid w:val="46F2F44D"/>
    <w:rsid w:val="46F2FD44"/>
    <w:rsid w:val="46FABC70"/>
    <w:rsid w:val="47064556"/>
    <w:rsid w:val="470A740D"/>
    <w:rsid w:val="470E1548"/>
    <w:rsid w:val="4717448A"/>
    <w:rsid w:val="476037E4"/>
    <w:rsid w:val="476E4CBE"/>
    <w:rsid w:val="476F1BF2"/>
    <w:rsid w:val="4770427B"/>
    <w:rsid w:val="477855BD"/>
    <w:rsid w:val="4789D7E5"/>
    <w:rsid w:val="478BA09C"/>
    <w:rsid w:val="4795B724"/>
    <w:rsid w:val="479A24B3"/>
    <w:rsid w:val="479F5EDD"/>
    <w:rsid w:val="47A0D2D3"/>
    <w:rsid w:val="47BD55B9"/>
    <w:rsid w:val="47BDBFCC"/>
    <w:rsid w:val="47DC3F03"/>
    <w:rsid w:val="47DC9297"/>
    <w:rsid w:val="47E6B135"/>
    <w:rsid w:val="47ED5D91"/>
    <w:rsid w:val="48138D12"/>
    <w:rsid w:val="481B7A98"/>
    <w:rsid w:val="481C55B6"/>
    <w:rsid w:val="482C6206"/>
    <w:rsid w:val="483C99A4"/>
    <w:rsid w:val="485E4BA1"/>
    <w:rsid w:val="48603232"/>
    <w:rsid w:val="4864AAF4"/>
    <w:rsid w:val="48702F93"/>
    <w:rsid w:val="487D4C31"/>
    <w:rsid w:val="489C6E2E"/>
    <w:rsid w:val="48AA216D"/>
    <w:rsid w:val="48AA63E7"/>
    <w:rsid w:val="48E8E600"/>
    <w:rsid w:val="490FD90B"/>
    <w:rsid w:val="4936FDEF"/>
    <w:rsid w:val="4954E846"/>
    <w:rsid w:val="495E5801"/>
    <w:rsid w:val="4969AD03"/>
    <w:rsid w:val="496D4F7A"/>
    <w:rsid w:val="496D6D46"/>
    <w:rsid w:val="4981E2CE"/>
    <w:rsid w:val="4994A568"/>
    <w:rsid w:val="499E5170"/>
    <w:rsid w:val="499F80D5"/>
    <w:rsid w:val="49A6B734"/>
    <w:rsid w:val="49CCA312"/>
    <w:rsid w:val="49D0F8A7"/>
    <w:rsid w:val="49DB9FF0"/>
    <w:rsid w:val="49EE1389"/>
    <w:rsid w:val="49F4B53B"/>
    <w:rsid w:val="4A0D4724"/>
    <w:rsid w:val="4A4B3C53"/>
    <w:rsid w:val="4A5BA4F8"/>
    <w:rsid w:val="4A68B9AA"/>
    <w:rsid w:val="4A73A60B"/>
    <w:rsid w:val="4A764512"/>
    <w:rsid w:val="4A7BFBE0"/>
    <w:rsid w:val="4A7C4B0E"/>
    <w:rsid w:val="4A879A77"/>
    <w:rsid w:val="4A89BB9B"/>
    <w:rsid w:val="4A99BDF4"/>
    <w:rsid w:val="4A9CA140"/>
    <w:rsid w:val="4AC47025"/>
    <w:rsid w:val="4ADB7BDD"/>
    <w:rsid w:val="4AE0D121"/>
    <w:rsid w:val="4AF3AEB1"/>
    <w:rsid w:val="4B2B0A33"/>
    <w:rsid w:val="4B51444F"/>
    <w:rsid w:val="4B53A444"/>
    <w:rsid w:val="4B60B04F"/>
    <w:rsid w:val="4B655203"/>
    <w:rsid w:val="4B89BA5C"/>
    <w:rsid w:val="4BB16EB0"/>
    <w:rsid w:val="4BB17F80"/>
    <w:rsid w:val="4BE0AC74"/>
    <w:rsid w:val="4BFFA075"/>
    <w:rsid w:val="4C1CC3FC"/>
    <w:rsid w:val="4C2C4636"/>
    <w:rsid w:val="4C318CF0"/>
    <w:rsid w:val="4C4E6D20"/>
    <w:rsid w:val="4C4EF84E"/>
    <w:rsid w:val="4C8E6830"/>
    <w:rsid w:val="4CB1BAB8"/>
    <w:rsid w:val="4CB3E66C"/>
    <w:rsid w:val="4CDEA88D"/>
    <w:rsid w:val="4D0ECC41"/>
    <w:rsid w:val="4D22CAF4"/>
    <w:rsid w:val="4D2BD3B4"/>
    <w:rsid w:val="4D411E4C"/>
    <w:rsid w:val="4D4281EE"/>
    <w:rsid w:val="4D604651"/>
    <w:rsid w:val="4D6667B8"/>
    <w:rsid w:val="4D6B7CBD"/>
    <w:rsid w:val="4D79A651"/>
    <w:rsid w:val="4D88FCFE"/>
    <w:rsid w:val="4D96D68A"/>
    <w:rsid w:val="4D96F228"/>
    <w:rsid w:val="4D9EC06F"/>
    <w:rsid w:val="4DB8945D"/>
    <w:rsid w:val="4DB9E222"/>
    <w:rsid w:val="4DBB56F9"/>
    <w:rsid w:val="4DDA1DC6"/>
    <w:rsid w:val="4DEBD04B"/>
    <w:rsid w:val="4DF15E19"/>
    <w:rsid w:val="4DF9645C"/>
    <w:rsid w:val="4DFC4367"/>
    <w:rsid w:val="4DFFB65B"/>
    <w:rsid w:val="4E070B9A"/>
    <w:rsid w:val="4E191B26"/>
    <w:rsid w:val="4E290928"/>
    <w:rsid w:val="4E422FB6"/>
    <w:rsid w:val="4E552BF7"/>
    <w:rsid w:val="4E6BA0B6"/>
    <w:rsid w:val="4E6C41DE"/>
    <w:rsid w:val="4E784C20"/>
    <w:rsid w:val="4E835E7B"/>
    <w:rsid w:val="4EB86F8A"/>
    <w:rsid w:val="4EB939FD"/>
    <w:rsid w:val="4EC7A415"/>
    <w:rsid w:val="4ECAA7C3"/>
    <w:rsid w:val="4EEEABB2"/>
    <w:rsid w:val="4EF43DD8"/>
    <w:rsid w:val="4F18014E"/>
    <w:rsid w:val="4F18A2F6"/>
    <w:rsid w:val="4F3B3C61"/>
    <w:rsid w:val="4F3ECD2E"/>
    <w:rsid w:val="4F440461"/>
    <w:rsid w:val="4F4EFA11"/>
    <w:rsid w:val="4F5464BE"/>
    <w:rsid w:val="4F56FF95"/>
    <w:rsid w:val="4F5F2EC3"/>
    <w:rsid w:val="4F7E4152"/>
    <w:rsid w:val="4F9290F0"/>
    <w:rsid w:val="4F96B920"/>
    <w:rsid w:val="4FB7004F"/>
    <w:rsid w:val="4FCC9447"/>
    <w:rsid w:val="4FCEAA87"/>
    <w:rsid w:val="4FD9FAD6"/>
    <w:rsid w:val="4FDE6CE4"/>
    <w:rsid w:val="4FDF7AE5"/>
    <w:rsid w:val="4FE7AB83"/>
    <w:rsid w:val="4FE7E95C"/>
    <w:rsid w:val="4FF79C35"/>
    <w:rsid w:val="4FFD796C"/>
    <w:rsid w:val="5019D91F"/>
    <w:rsid w:val="505BB6F1"/>
    <w:rsid w:val="50619D1A"/>
    <w:rsid w:val="5067FCD2"/>
    <w:rsid w:val="506E97EE"/>
    <w:rsid w:val="5082790D"/>
    <w:rsid w:val="508BA1F6"/>
    <w:rsid w:val="509809BB"/>
    <w:rsid w:val="50C4585C"/>
    <w:rsid w:val="50E8A4EB"/>
    <w:rsid w:val="510C19B4"/>
    <w:rsid w:val="511538F4"/>
    <w:rsid w:val="511C1B87"/>
    <w:rsid w:val="512781E1"/>
    <w:rsid w:val="512B8A47"/>
    <w:rsid w:val="512CA89B"/>
    <w:rsid w:val="513ACAB0"/>
    <w:rsid w:val="514135F6"/>
    <w:rsid w:val="5171C266"/>
    <w:rsid w:val="5183E67C"/>
    <w:rsid w:val="518779B7"/>
    <w:rsid w:val="518EBC2F"/>
    <w:rsid w:val="519C7B3F"/>
    <w:rsid w:val="51CC207A"/>
    <w:rsid w:val="51D8D923"/>
    <w:rsid w:val="51DF5280"/>
    <w:rsid w:val="51E02CE6"/>
    <w:rsid w:val="51F7204C"/>
    <w:rsid w:val="520798A7"/>
    <w:rsid w:val="5218122A"/>
    <w:rsid w:val="521ED116"/>
    <w:rsid w:val="52273A08"/>
    <w:rsid w:val="5233D7DD"/>
    <w:rsid w:val="52356766"/>
    <w:rsid w:val="523E1EF9"/>
    <w:rsid w:val="523FF8B8"/>
    <w:rsid w:val="524D9758"/>
    <w:rsid w:val="5259A5BD"/>
    <w:rsid w:val="52876870"/>
    <w:rsid w:val="5287DF92"/>
    <w:rsid w:val="52A9124E"/>
    <w:rsid w:val="52C91C48"/>
    <w:rsid w:val="52D2282F"/>
    <w:rsid w:val="52D34AB2"/>
    <w:rsid w:val="52F44CED"/>
    <w:rsid w:val="52F7CD27"/>
    <w:rsid w:val="52FA321C"/>
    <w:rsid w:val="53043509"/>
    <w:rsid w:val="53184F50"/>
    <w:rsid w:val="5325945D"/>
    <w:rsid w:val="533D5E49"/>
    <w:rsid w:val="533ED885"/>
    <w:rsid w:val="53469852"/>
    <w:rsid w:val="536B43E7"/>
    <w:rsid w:val="537A985E"/>
    <w:rsid w:val="53A5D48E"/>
    <w:rsid w:val="53B4A3C0"/>
    <w:rsid w:val="53B5B9C0"/>
    <w:rsid w:val="53D295FC"/>
    <w:rsid w:val="53D57A0F"/>
    <w:rsid w:val="53E10C1C"/>
    <w:rsid w:val="53ED0B4F"/>
    <w:rsid w:val="53F14A48"/>
    <w:rsid w:val="54040D0F"/>
    <w:rsid w:val="540AEF67"/>
    <w:rsid w:val="54115851"/>
    <w:rsid w:val="5439CDE3"/>
    <w:rsid w:val="543EB820"/>
    <w:rsid w:val="5441D5FE"/>
    <w:rsid w:val="5442C10D"/>
    <w:rsid w:val="5442DF7D"/>
    <w:rsid w:val="5445ED3A"/>
    <w:rsid w:val="54494C7B"/>
    <w:rsid w:val="5452B9AC"/>
    <w:rsid w:val="5452D888"/>
    <w:rsid w:val="545C3D6B"/>
    <w:rsid w:val="5461C9E7"/>
    <w:rsid w:val="546848B6"/>
    <w:rsid w:val="547C8659"/>
    <w:rsid w:val="547DC34D"/>
    <w:rsid w:val="548A6C15"/>
    <w:rsid w:val="54AC79CC"/>
    <w:rsid w:val="54C1844F"/>
    <w:rsid w:val="54D8F805"/>
    <w:rsid w:val="54DC70B5"/>
    <w:rsid w:val="54DEB56B"/>
    <w:rsid w:val="54E1EEF6"/>
    <w:rsid w:val="54E22C0B"/>
    <w:rsid w:val="5513ED7C"/>
    <w:rsid w:val="551A2537"/>
    <w:rsid w:val="551D0432"/>
    <w:rsid w:val="553F3969"/>
    <w:rsid w:val="5556FFF7"/>
    <w:rsid w:val="555B4704"/>
    <w:rsid w:val="557D63E5"/>
    <w:rsid w:val="558288AF"/>
    <w:rsid w:val="55879BC2"/>
    <w:rsid w:val="5595BEEB"/>
    <w:rsid w:val="5599B566"/>
    <w:rsid w:val="55A6B5FF"/>
    <w:rsid w:val="55BFE19C"/>
    <w:rsid w:val="55D7348B"/>
    <w:rsid w:val="55E4C64B"/>
    <w:rsid w:val="55F88708"/>
    <w:rsid w:val="56363417"/>
    <w:rsid w:val="563BA383"/>
    <w:rsid w:val="56431ECE"/>
    <w:rsid w:val="5655E49D"/>
    <w:rsid w:val="56771A37"/>
    <w:rsid w:val="56B499F0"/>
    <w:rsid w:val="56DE57FF"/>
    <w:rsid w:val="56E37BC4"/>
    <w:rsid w:val="56F29C78"/>
    <w:rsid w:val="56FD5E91"/>
    <w:rsid w:val="571A91C7"/>
    <w:rsid w:val="57340A1A"/>
    <w:rsid w:val="574BB86D"/>
    <w:rsid w:val="5759D9DB"/>
    <w:rsid w:val="5772F327"/>
    <w:rsid w:val="5775D20B"/>
    <w:rsid w:val="577D66F5"/>
    <w:rsid w:val="5786225F"/>
    <w:rsid w:val="5788172E"/>
    <w:rsid w:val="5795B54F"/>
    <w:rsid w:val="5796D836"/>
    <w:rsid w:val="579E597B"/>
    <w:rsid w:val="57A3545B"/>
    <w:rsid w:val="57A6A3C2"/>
    <w:rsid w:val="57B0C170"/>
    <w:rsid w:val="57D36E73"/>
    <w:rsid w:val="57DC50D4"/>
    <w:rsid w:val="57DCAE34"/>
    <w:rsid w:val="57DF4F43"/>
    <w:rsid w:val="57E39408"/>
    <w:rsid w:val="57EB508C"/>
    <w:rsid w:val="580B6D80"/>
    <w:rsid w:val="5817CBA8"/>
    <w:rsid w:val="58187605"/>
    <w:rsid w:val="585A6C81"/>
    <w:rsid w:val="58755813"/>
    <w:rsid w:val="58817FD1"/>
    <w:rsid w:val="5898952C"/>
    <w:rsid w:val="589CD846"/>
    <w:rsid w:val="58A4AA84"/>
    <w:rsid w:val="58AAC96C"/>
    <w:rsid w:val="58BB0988"/>
    <w:rsid w:val="58C7526D"/>
    <w:rsid w:val="58DE935B"/>
    <w:rsid w:val="58E4287A"/>
    <w:rsid w:val="58E537C7"/>
    <w:rsid w:val="58FDD6BA"/>
    <w:rsid w:val="590D299B"/>
    <w:rsid w:val="591258A9"/>
    <w:rsid w:val="59191D2C"/>
    <w:rsid w:val="591E8D29"/>
    <w:rsid w:val="59364905"/>
    <w:rsid w:val="5941D3B9"/>
    <w:rsid w:val="59463DE0"/>
    <w:rsid w:val="59498A51"/>
    <w:rsid w:val="59765144"/>
    <w:rsid w:val="59ECAC27"/>
    <w:rsid w:val="5A07B85F"/>
    <w:rsid w:val="5A0F3BA4"/>
    <w:rsid w:val="5A2A7779"/>
    <w:rsid w:val="5A3AD86F"/>
    <w:rsid w:val="5A4971CB"/>
    <w:rsid w:val="5A51FAD9"/>
    <w:rsid w:val="5A527AAF"/>
    <w:rsid w:val="5A738F2A"/>
    <w:rsid w:val="5A7E384A"/>
    <w:rsid w:val="5A804799"/>
    <w:rsid w:val="5A85153E"/>
    <w:rsid w:val="5A95CC15"/>
    <w:rsid w:val="5AB462DF"/>
    <w:rsid w:val="5ADDAD0C"/>
    <w:rsid w:val="5AEE1279"/>
    <w:rsid w:val="5AF33B2D"/>
    <w:rsid w:val="5AFF5DDC"/>
    <w:rsid w:val="5B0207A0"/>
    <w:rsid w:val="5B1380D3"/>
    <w:rsid w:val="5B1731A1"/>
    <w:rsid w:val="5B378EE2"/>
    <w:rsid w:val="5B3CEE8A"/>
    <w:rsid w:val="5B431B29"/>
    <w:rsid w:val="5B5519C6"/>
    <w:rsid w:val="5B61519E"/>
    <w:rsid w:val="5B61DA38"/>
    <w:rsid w:val="5B6F22CB"/>
    <w:rsid w:val="5B6FBA30"/>
    <w:rsid w:val="5B834711"/>
    <w:rsid w:val="5B932F1E"/>
    <w:rsid w:val="5BA5CA42"/>
    <w:rsid w:val="5BA9683A"/>
    <w:rsid w:val="5BB7F785"/>
    <w:rsid w:val="5BCAED83"/>
    <w:rsid w:val="5BCE60E8"/>
    <w:rsid w:val="5BDEDFDE"/>
    <w:rsid w:val="5BE9B10B"/>
    <w:rsid w:val="5BEE4B10"/>
    <w:rsid w:val="5BF40646"/>
    <w:rsid w:val="5BF94F99"/>
    <w:rsid w:val="5C28994E"/>
    <w:rsid w:val="5C51E5E8"/>
    <w:rsid w:val="5C584E08"/>
    <w:rsid w:val="5C5EEC80"/>
    <w:rsid w:val="5C679100"/>
    <w:rsid w:val="5C77C7AB"/>
    <w:rsid w:val="5C7AD21F"/>
    <w:rsid w:val="5C7D1F5F"/>
    <w:rsid w:val="5C8FCDB4"/>
    <w:rsid w:val="5C959541"/>
    <w:rsid w:val="5CA2256D"/>
    <w:rsid w:val="5CA4D590"/>
    <w:rsid w:val="5CB3A7BE"/>
    <w:rsid w:val="5CBD7981"/>
    <w:rsid w:val="5CC18F0B"/>
    <w:rsid w:val="5CCE977A"/>
    <w:rsid w:val="5CD4446D"/>
    <w:rsid w:val="5CE8EDBE"/>
    <w:rsid w:val="5CE916B8"/>
    <w:rsid w:val="5CEDE436"/>
    <w:rsid w:val="5CFC9747"/>
    <w:rsid w:val="5CFCD856"/>
    <w:rsid w:val="5D0ADC94"/>
    <w:rsid w:val="5D0E3B53"/>
    <w:rsid w:val="5D0FB822"/>
    <w:rsid w:val="5D114522"/>
    <w:rsid w:val="5D522061"/>
    <w:rsid w:val="5D96BA71"/>
    <w:rsid w:val="5DA07D9D"/>
    <w:rsid w:val="5DA72DB3"/>
    <w:rsid w:val="5DC3E52F"/>
    <w:rsid w:val="5DCEDA23"/>
    <w:rsid w:val="5DF57975"/>
    <w:rsid w:val="5E0914B4"/>
    <w:rsid w:val="5E26735F"/>
    <w:rsid w:val="5E4DC19E"/>
    <w:rsid w:val="5E5D9CFE"/>
    <w:rsid w:val="5E659C1D"/>
    <w:rsid w:val="5E67F3BF"/>
    <w:rsid w:val="5E77F012"/>
    <w:rsid w:val="5E8F1F92"/>
    <w:rsid w:val="5EA7ED2B"/>
    <w:rsid w:val="5EACCA3F"/>
    <w:rsid w:val="5EB05DEE"/>
    <w:rsid w:val="5EBA4D88"/>
    <w:rsid w:val="5ED60830"/>
    <w:rsid w:val="5EF5062C"/>
    <w:rsid w:val="5F01757D"/>
    <w:rsid w:val="5F0233AE"/>
    <w:rsid w:val="5F0BA97C"/>
    <w:rsid w:val="5F2B3887"/>
    <w:rsid w:val="5F594DB1"/>
    <w:rsid w:val="5F68BC74"/>
    <w:rsid w:val="5F6AE2C7"/>
    <w:rsid w:val="5F6AE6B7"/>
    <w:rsid w:val="5F714889"/>
    <w:rsid w:val="5F7B7A7C"/>
    <w:rsid w:val="5F9F7EA0"/>
    <w:rsid w:val="5FAAE0F8"/>
    <w:rsid w:val="5FB3809D"/>
    <w:rsid w:val="5FB75932"/>
    <w:rsid w:val="5FBA0B15"/>
    <w:rsid w:val="5FC58A0D"/>
    <w:rsid w:val="5FD1F525"/>
    <w:rsid w:val="5FD5FD61"/>
    <w:rsid w:val="5FDDEE6F"/>
    <w:rsid w:val="5FED9A64"/>
    <w:rsid w:val="6004BFB6"/>
    <w:rsid w:val="602B7570"/>
    <w:rsid w:val="60657E66"/>
    <w:rsid w:val="6072031A"/>
    <w:rsid w:val="607C4EF4"/>
    <w:rsid w:val="608082BC"/>
    <w:rsid w:val="60834F50"/>
    <w:rsid w:val="60845796"/>
    <w:rsid w:val="60871FCF"/>
    <w:rsid w:val="608B1AC9"/>
    <w:rsid w:val="608D02A2"/>
    <w:rsid w:val="6097AE5C"/>
    <w:rsid w:val="60C01CC5"/>
    <w:rsid w:val="60C5F1D1"/>
    <w:rsid w:val="60D88BAD"/>
    <w:rsid w:val="60E475B7"/>
    <w:rsid w:val="60E54DCE"/>
    <w:rsid w:val="6127D462"/>
    <w:rsid w:val="612B5CBE"/>
    <w:rsid w:val="6145552F"/>
    <w:rsid w:val="614793ED"/>
    <w:rsid w:val="61491657"/>
    <w:rsid w:val="61594159"/>
    <w:rsid w:val="61750826"/>
    <w:rsid w:val="6184055E"/>
    <w:rsid w:val="61AA1163"/>
    <w:rsid w:val="61B037E0"/>
    <w:rsid w:val="61B06968"/>
    <w:rsid w:val="61CA7DCF"/>
    <w:rsid w:val="61EACBF4"/>
    <w:rsid w:val="61F26B39"/>
    <w:rsid w:val="61F2A283"/>
    <w:rsid w:val="62181CBC"/>
    <w:rsid w:val="621F27CE"/>
    <w:rsid w:val="6220F052"/>
    <w:rsid w:val="62299EA6"/>
    <w:rsid w:val="623FD4D5"/>
    <w:rsid w:val="627681B3"/>
    <w:rsid w:val="627DEAEA"/>
    <w:rsid w:val="62813038"/>
    <w:rsid w:val="62B9A1DD"/>
    <w:rsid w:val="62C94C41"/>
    <w:rsid w:val="62CCF0FC"/>
    <w:rsid w:val="62F00337"/>
    <w:rsid w:val="6304F6E7"/>
    <w:rsid w:val="63127E4E"/>
    <w:rsid w:val="63271CF3"/>
    <w:rsid w:val="632D65E3"/>
    <w:rsid w:val="633AB11A"/>
    <w:rsid w:val="633B9BD2"/>
    <w:rsid w:val="633C432B"/>
    <w:rsid w:val="6350D8EE"/>
    <w:rsid w:val="635D041D"/>
    <w:rsid w:val="635DEC29"/>
    <w:rsid w:val="635F2D92"/>
    <w:rsid w:val="6362A527"/>
    <w:rsid w:val="636C6383"/>
    <w:rsid w:val="6388A0A5"/>
    <w:rsid w:val="639376BE"/>
    <w:rsid w:val="6395C043"/>
    <w:rsid w:val="6396B180"/>
    <w:rsid w:val="639C8F50"/>
    <w:rsid w:val="63BF1842"/>
    <w:rsid w:val="63D00A2F"/>
    <w:rsid w:val="63E2AD37"/>
    <w:rsid w:val="63E2EAF1"/>
    <w:rsid w:val="63EABFB2"/>
    <w:rsid w:val="63FBE150"/>
    <w:rsid w:val="6407BADC"/>
    <w:rsid w:val="6414ABD6"/>
    <w:rsid w:val="6418AB08"/>
    <w:rsid w:val="641BDFD2"/>
    <w:rsid w:val="643400C4"/>
    <w:rsid w:val="64360825"/>
    <w:rsid w:val="643E53EA"/>
    <w:rsid w:val="64571109"/>
    <w:rsid w:val="647411B5"/>
    <w:rsid w:val="647F766B"/>
    <w:rsid w:val="648C1E28"/>
    <w:rsid w:val="648D02E0"/>
    <w:rsid w:val="64940EF5"/>
    <w:rsid w:val="64A49482"/>
    <w:rsid w:val="64ADC664"/>
    <w:rsid w:val="64BAA082"/>
    <w:rsid w:val="64C10B87"/>
    <w:rsid w:val="64CA55DF"/>
    <w:rsid w:val="64F4E061"/>
    <w:rsid w:val="64F6EC05"/>
    <w:rsid w:val="650C395E"/>
    <w:rsid w:val="650CF3B7"/>
    <w:rsid w:val="652A87E3"/>
    <w:rsid w:val="653AC10C"/>
    <w:rsid w:val="653B2F39"/>
    <w:rsid w:val="6543827E"/>
    <w:rsid w:val="6552C53B"/>
    <w:rsid w:val="6557C8B9"/>
    <w:rsid w:val="655FB63F"/>
    <w:rsid w:val="656EE2D7"/>
    <w:rsid w:val="65741100"/>
    <w:rsid w:val="65791B0A"/>
    <w:rsid w:val="6594B541"/>
    <w:rsid w:val="65A1B379"/>
    <w:rsid w:val="65E00676"/>
    <w:rsid w:val="65EEF8A2"/>
    <w:rsid w:val="65F2A365"/>
    <w:rsid w:val="65FB29FC"/>
    <w:rsid w:val="66155562"/>
    <w:rsid w:val="661856ED"/>
    <w:rsid w:val="6619066F"/>
    <w:rsid w:val="661BE43F"/>
    <w:rsid w:val="66293A20"/>
    <w:rsid w:val="662D3CA1"/>
    <w:rsid w:val="662FDF56"/>
    <w:rsid w:val="664F0F12"/>
    <w:rsid w:val="666BE267"/>
    <w:rsid w:val="668402E5"/>
    <w:rsid w:val="66A40445"/>
    <w:rsid w:val="66AD0B80"/>
    <w:rsid w:val="66B32EFB"/>
    <w:rsid w:val="66C94919"/>
    <w:rsid w:val="66DA4EAF"/>
    <w:rsid w:val="66F262D5"/>
    <w:rsid w:val="66F93B74"/>
    <w:rsid w:val="6703CBAB"/>
    <w:rsid w:val="670C08CB"/>
    <w:rsid w:val="6710161A"/>
    <w:rsid w:val="673085A2"/>
    <w:rsid w:val="673F710D"/>
    <w:rsid w:val="6742B70E"/>
    <w:rsid w:val="67555DC4"/>
    <w:rsid w:val="67BC2C3F"/>
    <w:rsid w:val="67C38A23"/>
    <w:rsid w:val="67C3B8BB"/>
    <w:rsid w:val="67C882DD"/>
    <w:rsid w:val="67CF8AEC"/>
    <w:rsid w:val="67DB073C"/>
    <w:rsid w:val="67DE678D"/>
    <w:rsid w:val="67E62178"/>
    <w:rsid w:val="67FB641F"/>
    <w:rsid w:val="67FE1197"/>
    <w:rsid w:val="681825E1"/>
    <w:rsid w:val="681FA290"/>
    <w:rsid w:val="682863A3"/>
    <w:rsid w:val="682C4581"/>
    <w:rsid w:val="6852E9B2"/>
    <w:rsid w:val="6857DE93"/>
    <w:rsid w:val="6865C1F2"/>
    <w:rsid w:val="686BED16"/>
    <w:rsid w:val="68741BF1"/>
    <w:rsid w:val="688D05DB"/>
    <w:rsid w:val="688F9B59"/>
    <w:rsid w:val="6899D7F4"/>
    <w:rsid w:val="68A53392"/>
    <w:rsid w:val="68A86585"/>
    <w:rsid w:val="68B9D4E1"/>
    <w:rsid w:val="68E82452"/>
    <w:rsid w:val="6916D501"/>
    <w:rsid w:val="691F0DFA"/>
    <w:rsid w:val="694A8741"/>
    <w:rsid w:val="695F44BB"/>
    <w:rsid w:val="6966744C"/>
    <w:rsid w:val="697E98DC"/>
    <w:rsid w:val="698776A5"/>
    <w:rsid w:val="69CB1400"/>
    <w:rsid w:val="69D0F3EA"/>
    <w:rsid w:val="69D844A9"/>
    <w:rsid w:val="69E3928D"/>
    <w:rsid w:val="69E8C29F"/>
    <w:rsid w:val="69FF1F40"/>
    <w:rsid w:val="6A0637CF"/>
    <w:rsid w:val="6A206CEE"/>
    <w:rsid w:val="6A21FBD5"/>
    <w:rsid w:val="6A2FCD63"/>
    <w:rsid w:val="6A31E49D"/>
    <w:rsid w:val="6A355699"/>
    <w:rsid w:val="6A390E46"/>
    <w:rsid w:val="6A53FF28"/>
    <w:rsid w:val="6A602F3F"/>
    <w:rsid w:val="6A64D34D"/>
    <w:rsid w:val="6A6B35DD"/>
    <w:rsid w:val="6A8E0D95"/>
    <w:rsid w:val="6AB48262"/>
    <w:rsid w:val="6AC6D8B6"/>
    <w:rsid w:val="6AC97187"/>
    <w:rsid w:val="6AD3F9DE"/>
    <w:rsid w:val="6AE56A62"/>
    <w:rsid w:val="6AEEC267"/>
    <w:rsid w:val="6AEED937"/>
    <w:rsid w:val="6AF45A47"/>
    <w:rsid w:val="6AFFE0E4"/>
    <w:rsid w:val="6B1E28D1"/>
    <w:rsid w:val="6B2A59F7"/>
    <w:rsid w:val="6B3D5601"/>
    <w:rsid w:val="6B4629F8"/>
    <w:rsid w:val="6B4BBE3D"/>
    <w:rsid w:val="6B547782"/>
    <w:rsid w:val="6B797D99"/>
    <w:rsid w:val="6B7F0E0D"/>
    <w:rsid w:val="6B980623"/>
    <w:rsid w:val="6B9DCFC4"/>
    <w:rsid w:val="6BA20830"/>
    <w:rsid w:val="6BA516CA"/>
    <w:rsid w:val="6BBC3D4F"/>
    <w:rsid w:val="6BBE1471"/>
    <w:rsid w:val="6BCA745F"/>
    <w:rsid w:val="6BCCA292"/>
    <w:rsid w:val="6BCE5273"/>
    <w:rsid w:val="6BCEA08B"/>
    <w:rsid w:val="6BCEF636"/>
    <w:rsid w:val="6BD217AD"/>
    <w:rsid w:val="6BDA2AC5"/>
    <w:rsid w:val="6BE00604"/>
    <w:rsid w:val="6BEBE62E"/>
    <w:rsid w:val="6C046991"/>
    <w:rsid w:val="6C0A588F"/>
    <w:rsid w:val="6C213AA1"/>
    <w:rsid w:val="6C304162"/>
    <w:rsid w:val="6C3E19F0"/>
    <w:rsid w:val="6C40118B"/>
    <w:rsid w:val="6C402103"/>
    <w:rsid w:val="6C460B83"/>
    <w:rsid w:val="6C72EF26"/>
    <w:rsid w:val="6CA7D921"/>
    <w:rsid w:val="6CB2F50F"/>
    <w:rsid w:val="6CB8C9A1"/>
    <w:rsid w:val="6CBDD183"/>
    <w:rsid w:val="6CC72DA9"/>
    <w:rsid w:val="6CC7FD03"/>
    <w:rsid w:val="6CF33427"/>
    <w:rsid w:val="6D08C882"/>
    <w:rsid w:val="6D09CAB5"/>
    <w:rsid w:val="6D49E41F"/>
    <w:rsid w:val="6D54DF3E"/>
    <w:rsid w:val="6D6AC824"/>
    <w:rsid w:val="6D72FBEA"/>
    <w:rsid w:val="6DA51792"/>
    <w:rsid w:val="6DB4273A"/>
    <w:rsid w:val="6DBD238A"/>
    <w:rsid w:val="6DC398C3"/>
    <w:rsid w:val="6DC85B19"/>
    <w:rsid w:val="6DD62F03"/>
    <w:rsid w:val="6DE50E91"/>
    <w:rsid w:val="6E0A49B8"/>
    <w:rsid w:val="6E14EEEF"/>
    <w:rsid w:val="6E2A5618"/>
    <w:rsid w:val="6E32E79B"/>
    <w:rsid w:val="6E3BEE42"/>
    <w:rsid w:val="6E4C4DD6"/>
    <w:rsid w:val="6E59BD7B"/>
    <w:rsid w:val="6E75068E"/>
    <w:rsid w:val="6E80A0B4"/>
    <w:rsid w:val="6E893150"/>
    <w:rsid w:val="6E8AE78A"/>
    <w:rsid w:val="6EB1F0CC"/>
    <w:rsid w:val="6ED6F2E7"/>
    <w:rsid w:val="6EE47A5C"/>
    <w:rsid w:val="6EF72D89"/>
    <w:rsid w:val="6EFA9BDB"/>
    <w:rsid w:val="6F069885"/>
    <w:rsid w:val="6F36789E"/>
    <w:rsid w:val="6F5C10BE"/>
    <w:rsid w:val="6F8968C2"/>
    <w:rsid w:val="6F90660C"/>
    <w:rsid w:val="6FCAFBB9"/>
    <w:rsid w:val="6FDB5DF2"/>
    <w:rsid w:val="6FED448B"/>
    <w:rsid w:val="6FF93B4A"/>
    <w:rsid w:val="6FFEF005"/>
    <w:rsid w:val="70182DAF"/>
    <w:rsid w:val="7031221C"/>
    <w:rsid w:val="703A163D"/>
    <w:rsid w:val="704D11A8"/>
    <w:rsid w:val="705E1FB2"/>
    <w:rsid w:val="706BD40D"/>
    <w:rsid w:val="707210C8"/>
    <w:rsid w:val="707F7BA1"/>
    <w:rsid w:val="7086D503"/>
    <w:rsid w:val="70A64DBC"/>
    <w:rsid w:val="70BA328B"/>
    <w:rsid w:val="70C22829"/>
    <w:rsid w:val="70E2F4AB"/>
    <w:rsid w:val="70F1085B"/>
    <w:rsid w:val="70FE9E84"/>
    <w:rsid w:val="710150D5"/>
    <w:rsid w:val="710AAACE"/>
    <w:rsid w:val="711CF430"/>
    <w:rsid w:val="71932BA6"/>
    <w:rsid w:val="71A15A9B"/>
    <w:rsid w:val="71A4BF40"/>
    <w:rsid w:val="71AA869A"/>
    <w:rsid w:val="71AC2CE2"/>
    <w:rsid w:val="71D73F56"/>
    <w:rsid w:val="71F8528C"/>
    <w:rsid w:val="7210B738"/>
    <w:rsid w:val="722D80D8"/>
    <w:rsid w:val="72469558"/>
    <w:rsid w:val="7253BCB3"/>
    <w:rsid w:val="726D386B"/>
    <w:rsid w:val="72744EDA"/>
    <w:rsid w:val="727EA60E"/>
    <w:rsid w:val="728F469A"/>
    <w:rsid w:val="728F5BA3"/>
    <w:rsid w:val="72998834"/>
    <w:rsid w:val="72A09841"/>
    <w:rsid w:val="72C2FE8B"/>
    <w:rsid w:val="72EEE16F"/>
    <w:rsid w:val="72F771B8"/>
    <w:rsid w:val="73074DE5"/>
    <w:rsid w:val="7309BF57"/>
    <w:rsid w:val="730D6EEA"/>
    <w:rsid w:val="732449CE"/>
    <w:rsid w:val="7349AE5B"/>
    <w:rsid w:val="735F5911"/>
    <w:rsid w:val="736F7464"/>
    <w:rsid w:val="737B1CAE"/>
    <w:rsid w:val="737C0501"/>
    <w:rsid w:val="73871099"/>
    <w:rsid w:val="73A2E674"/>
    <w:rsid w:val="73A77A68"/>
    <w:rsid w:val="73D113DC"/>
    <w:rsid w:val="73DAD203"/>
    <w:rsid w:val="73EF0CDC"/>
    <w:rsid w:val="7409A604"/>
    <w:rsid w:val="740B7A05"/>
    <w:rsid w:val="7431258A"/>
    <w:rsid w:val="7442E29E"/>
    <w:rsid w:val="7444CCAE"/>
    <w:rsid w:val="74481327"/>
    <w:rsid w:val="74536477"/>
    <w:rsid w:val="74612056"/>
    <w:rsid w:val="7465A1BB"/>
    <w:rsid w:val="7467A1ED"/>
    <w:rsid w:val="746A4D29"/>
    <w:rsid w:val="7471B1A9"/>
    <w:rsid w:val="748C8C5C"/>
    <w:rsid w:val="749437BA"/>
    <w:rsid w:val="74B20981"/>
    <w:rsid w:val="74BCE949"/>
    <w:rsid w:val="74BE0A80"/>
    <w:rsid w:val="74CCC4A6"/>
    <w:rsid w:val="74CD6081"/>
    <w:rsid w:val="74D7C7B9"/>
    <w:rsid w:val="74E74451"/>
    <w:rsid w:val="7507835D"/>
    <w:rsid w:val="750BD5FD"/>
    <w:rsid w:val="7527CC60"/>
    <w:rsid w:val="7546AF12"/>
    <w:rsid w:val="7548E71F"/>
    <w:rsid w:val="75502644"/>
    <w:rsid w:val="75525369"/>
    <w:rsid w:val="7553BBE0"/>
    <w:rsid w:val="755C088A"/>
    <w:rsid w:val="755EBE40"/>
    <w:rsid w:val="7562801C"/>
    <w:rsid w:val="756A07E2"/>
    <w:rsid w:val="758CB275"/>
    <w:rsid w:val="758EC851"/>
    <w:rsid w:val="759B27F7"/>
    <w:rsid w:val="759E4E05"/>
    <w:rsid w:val="75A260E0"/>
    <w:rsid w:val="75B652A7"/>
    <w:rsid w:val="75BDC02B"/>
    <w:rsid w:val="75C963E0"/>
    <w:rsid w:val="75CC8564"/>
    <w:rsid w:val="75D2A631"/>
    <w:rsid w:val="75E0BC29"/>
    <w:rsid w:val="75F4605B"/>
    <w:rsid w:val="75F88F5D"/>
    <w:rsid w:val="7605D741"/>
    <w:rsid w:val="760A1FD8"/>
    <w:rsid w:val="760F2372"/>
    <w:rsid w:val="762316A9"/>
    <w:rsid w:val="7635A09A"/>
    <w:rsid w:val="76407226"/>
    <w:rsid w:val="76451C39"/>
    <w:rsid w:val="7656A77A"/>
    <w:rsid w:val="76617561"/>
    <w:rsid w:val="766B5FB4"/>
    <w:rsid w:val="76718B14"/>
    <w:rsid w:val="76734F0D"/>
    <w:rsid w:val="76789411"/>
    <w:rsid w:val="76931D7B"/>
    <w:rsid w:val="76BBF862"/>
    <w:rsid w:val="76C9071E"/>
    <w:rsid w:val="76C9D494"/>
    <w:rsid w:val="76CD922E"/>
    <w:rsid w:val="76DFBA7C"/>
    <w:rsid w:val="76E4B780"/>
    <w:rsid w:val="76E58C8B"/>
    <w:rsid w:val="76E9FF83"/>
    <w:rsid w:val="76FB8B4C"/>
    <w:rsid w:val="76FFBE00"/>
    <w:rsid w:val="771150E1"/>
    <w:rsid w:val="7714CA54"/>
    <w:rsid w:val="772CCD4D"/>
    <w:rsid w:val="7735ECB1"/>
    <w:rsid w:val="7740C1E1"/>
    <w:rsid w:val="775E6C5A"/>
    <w:rsid w:val="7777B952"/>
    <w:rsid w:val="777A8C50"/>
    <w:rsid w:val="7786AFE0"/>
    <w:rsid w:val="7786BF23"/>
    <w:rsid w:val="778EEBB2"/>
    <w:rsid w:val="77B049D8"/>
    <w:rsid w:val="77C44A6C"/>
    <w:rsid w:val="77E079DE"/>
    <w:rsid w:val="77E093B7"/>
    <w:rsid w:val="77E9C107"/>
    <w:rsid w:val="7817FCD3"/>
    <w:rsid w:val="7821DD23"/>
    <w:rsid w:val="7830CB72"/>
    <w:rsid w:val="78349CF0"/>
    <w:rsid w:val="78447324"/>
    <w:rsid w:val="785D6BF6"/>
    <w:rsid w:val="78898E91"/>
    <w:rsid w:val="788B789B"/>
    <w:rsid w:val="78A6B17F"/>
    <w:rsid w:val="78C4C149"/>
    <w:rsid w:val="78F9BBF2"/>
    <w:rsid w:val="7908EBD4"/>
    <w:rsid w:val="792E373F"/>
    <w:rsid w:val="792FCBF9"/>
    <w:rsid w:val="794731FF"/>
    <w:rsid w:val="79649DA4"/>
    <w:rsid w:val="7974054E"/>
    <w:rsid w:val="79884644"/>
    <w:rsid w:val="798AFD69"/>
    <w:rsid w:val="7996DDC8"/>
    <w:rsid w:val="79A8BDD3"/>
    <w:rsid w:val="79AC5A0D"/>
    <w:rsid w:val="79DB4DF3"/>
    <w:rsid w:val="79E8747F"/>
    <w:rsid w:val="79E8AEBE"/>
    <w:rsid w:val="79ED4A64"/>
    <w:rsid w:val="79F0EE57"/>
    <w:rsid w:val="79F7227F"/>
    <w:rsid w:val="7A05DC36"/>
    <w:rsid w:val="7A248F0D"/>
    <w:rsid w:val="7A2E4D54"/>
    <w:rsid w:val="7A7AE1D1"/>
    <w:rsid w:val="7A829F89"/>
    <w:rsid w:val="7A9800C4"/>
    <w:rsid w:val="7AA47F91"/>
    <w:rsid w:val="7AA5EC71"/>
    <w:rsid w:val="7AD8FAB3"/>
    <w:rsid w:val="7ADCEB4A"/>
    <w:rsid w:val="7AF6131C"/>
    <w:rsid w:val="7B09EF18"/>
    <w:rsid w:val="7B305F19"/>
    <w:rsid w:val="7B361924"/>
    <w:rsid w:val="7B416ABF"/>
    <w:rsid w:val="7B4E1C60"/>
    <w:rsid w:val="7B4E9012"/>
    <w:rsid w:val="7B5BD77D"/>
    <w:rsid w:val="7B76C4BC"/>
    <w:rsid w:val="7B90B855"/>
    <w:rsid w:val="7BB972AA"/>
    <w:rsid w:val="7BC2FD64"/>
    <w:rsid w:val="7BC364FA"/>
    <w:rsid w:val="7BCF131A"/>
    <w:rsid w:val="7BD464F5"/>
    <w:rsid w:val="7BE0533E"/>
    <w:rsid w:val="7BE51B8D"/>
    <w:rsid w:val="7BFB9034"/>
    <w:rsid w:val="7C0989CB"/>
    <w:rsid w:val="7C1E1A85"/>
    <w:rsid w:val="7C28EEAD"/>
    <w:rsid w:val="7C300426"/>
    <w:rsid w:val="7C45BE1A"/>
    <w:rsid w:val="7C647753"/>
    <w:rsid w:val="7C7F304B"/>
    <w:rsid w:val="7C9F1377"/>
    <w:rsid w:val="7CAC65C9"/>
    <w:rsid w:val="7CACFBAF"/>
    <w:rsid w:val="7CB2DA09"/>
    <w:rsid w:val="7CB3C768"/>
    <w:rsid w:val="7CDA7364"/>
    <w:rsid w:val="7CDBEC4A"/>
    <w:rsid w:val="7CDDB49F"/>
    <w:rsid w:val="7CE42826"/>
    <w:rsid w:val="7CEE4D62"/>
    <w:rsid w:val="7CEE5D6D"/>
    <w:rsid w:val="7D087C80"/>
    <w:rsid w:val="7D164222"/>
    <w:rsid w:val="7D182EBC"/>
    <w:rsid w:val="7D206711"/>
    <w:rsid w:val="7D3C59A6"/>
    <w:rsid w:val="7D5BD8F8"/>
    <w:rsid w:val="7D62B0FD"/>
    <w:rsid w:val="7D93D811"/>
    <w:rsid w:val="7DB0AA22"/>
    <w:rsid w:val="7DB4FF8B"/>
    <w:rsid w:val="7DB65A5A"/>
    <w:rsid w:val="7DE12A78"/>
    <w:rsid w:val="7DF1123B"/>
    <w:rsid w:val="7DFEAAAC"/>
    <w:rsid w:val="7E19673A"/>
    <w:rsid w:val="7E1CCFE4"/>
    <w:rsid w:val="7E2C81AB"/>
    <w:rsid w:val="7E41B63A"/>
    <w:rsid w:val="7E44BC32"/>
    <w:rsid w:val="7E4993F7"/>
    <w:rsid w:val="7E4A7DB0"/>
    <w:rsid w:val="7E52192E"/>
    <w:rsid w:val="7E6E23CF"/>
    <w:rsid w:val="7E72AC79"/>
    <w:rsid w:val="7E738B0F"/>
    <w:rsid w:val="7E787901"/>
    <w:rsid w:val="7E7CB97B"/>
    <w:rsid w:val="7E834248"/>
    <w:rsid w:val="7E85BD22"/>
    <w:rsid w:val="7EB7AC54"/>
    <w:rsid w:val="7EBE0F19"/>
    <w:rsid w:val="7EC3011E"/>
    <w:rsid w:val="7EC57C47"/>
    <w:rsid w:val="7EC69D73"/>
    <w:rsid w:val="7EE61BE1"/>
    <w:rsid w:val="7EF8C310"/>
    <w:rsid w:val="7F207AB2"/>
    <w:rsid w:val="7F25A84A"/>
    <w:rsid w:val="7F45C83C"/>
    <w:rsid w:val="7F4F5E00"/>
    <w:rsid w:val="7F558950"/>
    <w:rsid w:val="7F578E82"/>
    <w:rsid w:val="7F5FF3D5"/>
    <w:rsid w:val="7F685F02"/>
    <w:rsid w:val="7F68A4BC"/>
    <w:rsid w:val="7F79CBDA"/>
    <w:rsid w:val="7F7BA2B8"/>
    <w:rsid w:val="7F91B391"/>
    <w:rsid w:val="7FA69EC8"/>
    <w:rsid w:val="7FDB3AB1"/>
    <w:rsid w:val="7FE96973"/>
    <w:rsid w:val="7FEDBBF3"/>
    <w:rsid w:val="7FF988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DB04B"/>
  <w15:docId w15:val="{7F04A9F9-644A-4994-9C65-55F12EB4A5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7F12C6"/>
    <w:rPr>
      <w:rFonts w:ascii="Calibri" w:hAnsi="Calibri" w:cs="Calibri" w:eastAsiaTheme="minorHAnsi"/>
      <w:sz w:val="22"/>
      <w:szCs w:val="22"/>
    </w:rPr>
  </w:style>
  <w:style w:type="paragraph" w:styleId="Heading1">
    <w:name w:val="heading 1"/>
    <w:basedOn w:val="Normal"/>
    <w:next w:val="Normal"/>
    <w:link w:val="Heading1Char"/>
    <w:rsid w:val="00051A2E"/>
    <w:pPr>
      <w:keepNext/>
      <w:spacing w:before="240" w:after="60"/>
      <w:outlineLvl w:val="0"/>
    </w:pPr>
    <w:rPr>
      <w:rFonts w:ascii="Cambria" w:hAnsi="Cambria"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A17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rsid w:val="00E63040"/>
    <w:pPr>
      <w:spacing w:after="200" w:line="276" w:lineRule="auto"/>
      <w:ind w:left="720"/>
      <w:contextualSpacing/>
    </w:pPr>
    <w:rPr>
      <w:rFonts w:eastAsia="Calibri" w:cs="Times New Roman" w:asciiTheme="minorHAnsi" w:hAnsiTheme="minorHAnsi"/>
      <w:lang w:eastAsia="en-US"/>
    </w:rPr>
  </w:style>
  <w:style w:type="character" w:styleId="CommentReference">
    <w:name w:val="annotation reference"/>
    <w:basedOn w:val="DefaultParagraphFont"/>
    <w:rsid w:val="00552379"/>
    <w:rPr>
      <w:sz w:val="16"/>
      <w:szCs w:val="16"/>
    </w:rPr>
  </w:style>
  <w:style w:type="paragraph" w:styleId="CommentText">
    <w:name w:val="annotation text"/>
    <w:basedOn w:val="Normal"/>
    <w:link w:val="CommentTextChar"/>
    <w:rsid w:val="00552379"/>
    <w:rPr>
      <w:rFonts w:eastAsia="Times New Roman" w:cs="Times New Roman" w:asciiTheme="minorHAnsi" w:hAnsiTheme="minorHAnsi"/>
      <w:sz w:val="20"/>
      <w:szCs w:val="20"/>
    </w:rPr>
  </w:style>
  <w:style w:type="character" w:styleId="CommentTextChar" w:customStyle="1">
    <w:name w:val="Comment Text Char"/>
    <w:basedOn w:val="DefaultParagraphFont"/>
    <w:link w:val="CommentText"/>
    <w:rsid w:val="00552379"/>
    <w:rPr>
      <w:rFonts w:ascii="Calibri" w:hAnsi="Calibri"/>
    </w:rPr>
  </w:style>
  <w:style w:type="paragraph" w:styleId="CommentSubject">
    <w:name w:val="annotation subject"/>
    <w:basedOn w:val="CommentText"/>
    <w:next w:val="CommentText"/>
    <w:link w:val="CommentSubjectChar"/>
    <w:rsid w:val="00552379"/>
    <w:rPr>
      <w:b/>
      <w:bCs/>
    </w:rPr>
  </w:style>
  <w:style w:type="character" w:styleId="CommentSubjectChar" w:customStyle="1">
    <w:name w:val="Comment Subject Char"/>
    <w:basedOn w:val="CommentTextChar"/>
    <w:link w:val="CommentSubject"/>
    <w:rsid w:val="00552379"/>
    <w:rPr>
      <w:rFonts w:ascii="Calibri" w:hAnsi="Calibri"/>
      <w:b/>
      <w:bCs/>
    </w:rPr>
  </w:style>
  <w:style w:type="paragraph" w:styleId="BalloonText">
    <w:name w:val="Balloon Text"/>
    <w:basedOn w:val="Normal"/>
    <w:link w:val="BalloonTextChar"/>
    <w:rsid w:val="00552379"/>
    <w:rPr>
      <w:rFonts w:ascii="Tahoma" w:hAnsi="Tahoma" w:eastAsia="Times New Roman" w:cs="Tahoma"/>
      <w:sz w:val="16"/>
      <w:szCs w:val="16"/>
    </w:rPr>
  </w:style>
  <w:style w:type="character" w:styleId="BalloonTextChar" w:customStyle="1">
    <w:name w:val="Balloon Text Char"/>
    <w:basedOn w:val="DefaultParagraphFont"/>
    <w:link w:val="BalloonText"/>
    <w:rsid w:val="00552379"/>
    <w:rPr>
      <w:rFonts w:ascii="Tahoma" w:hAnsi="Tahoma" w:cs="Tahoma"/>
      <w:sz w:val="16"/>
      <w:szCs w:val="16"/>
    </w:rPr>
  </w:style>
  <w:style w:type="paragraph" w:styleId="Revision">
    <w:name w:val="Revision"/>
    <w:hidden/>
    <w:uiPriority w:val="99"/>
    <w:semiHidden/>
    <w:rsid w:val="005C2DCF"/>
    <w:rPr>
      <w:rFonts w:ascii="Calibri" w:hAnsi="Calibri"/>
      <w:sz w:val="22"/>
      <w:szCs w:val="24"/>
    </w:rPr>
  </w:style>
  <w:style w:type="paragraph" w:styleId="Header">
    <w:name w:val="header"/>
    <w:basedOn w:val="Normal"/>
    <w:link w:val="HeaderChar"/>
    <w:rsid w:val="002D580A"/>
    <w:pPr>
      <w:tabs>
        <w:tab w:val="center" w:pos="4513"/>
        <w:tab w:val="right" w:pos="9026"/>
      </w:tabs>
    </w:pPr>
    <w:rPr>
      <w:rFonts w:eastAsia="Times New Roman" w:cs="Times New Roman" w:asciiTheme="minorHAnsi" w:hAnsiTheme="minorHAnsi"/>
      <w:szCs w:val="24"/>
    </w:rPr>
  </w:style>
  <w:style w:type="character" w:styleId="HeaderChar" w:customStyle="1">
    <w:name w:val="Header Char"/>
    <w:basedOn w:val="DefaultParagraphFont"/>
    <w:link w:val="Header"/>
    <w:rsid w:val="002D580A"/>
    <w:rPr>
      <w:rFonts w:ascii="Calibri" w:hAnsi="Calibri"/>
      <w:sz w:val="22"/>
      <w:szCs w:val="24"/>
    </w:rPr>
  </w:style>
  <w:style w:type="paragraph" w:styleId="Footer">
    <w:name w:val="footer"/>
    <w:basedOn w:val="Normal"/>
    <w:link w:val="FooterChar"/>
    <w:uiPriority w:val="99"/>
    <w:rsid w:val="002D580A"/>
    <w:pPr>
      <w:tabs>
        <w:tab w:val="center" w:pos="4513"/>
        <w:tab w:val="right" w:pos="9026"/>
      </w:tabs>
    </w:pPr>
    <w:rPr>
      <w:rFonts w:eastAsia="Times New Roman" w:cs="Times New Roman" w:asciiTheme="minorHAnsi" w:hAnsiTheme="minorHAnsi"/>
      <w:szCs w:val="24"/>
    </w:rPr>
  </w:style>
  <w:style w:type="character" w:styleId="FooterChar" w:customStyle="1">
    <w:name w:val="Footer Char"/>
    <w:basedOn w:val="DefaultParagraphFont"/>
    <w:link w:val="Footer"/>
    <w:uiPriority w:val="99"/>
    <w:rsid w:val="002D580A"/>
    <w:rPr>
      <w:rFonts w:ascii="Calibri" w:hAnsi="Calibri"/>
      <w:sz w:val="22"/>
      <w:szCs w:val="24"/>
    </w:rPr>
  </w:style>
  <w:style w:type="character" w:styleId="Hyperlink">
    <w:name w:val="Hyperlink"/>
    <w:basedOn w:val="DefaultParagraphFont"/>
    <w:uiPriority w:val="99"/>
    <w:rsid w:val="002D580A"/>
    <w:rPr>
      <w:color w:val="0000FF"/>
      <w:u w:val="single"/>
    </w:rPr>
  </w:style>
  <w:style w:type="character" w:styleId="FollowedHyperlink">
    <w:name w:val="FollowedHyperlink"/>
    <w:basedOn w:val="DefaultParagraphFont"/>
    <w:rsid w:val="002A2F81"/>
    <w:rPr>
      <w:color w:val="800080"/>
      <w:u w:val="single"/>
    </w:rPr>
  </w:style>
  <w:style w:type="paragraph" w:styleId="H2" w:customStyle="1">
    <w:name w:val="H2"/>
    <w:basedOn w:val="Normal"/>
    <w:qFormat/>
    <w:rsid w:val="00E9286C"/>
    <w:pPr>
      <w:outlineLvl w:val="1"/>
    </w:pPr>
    <w:rPr>
      <w:rFonts w:eastAsia="Times New Roman" w:cs="Times New Roman" w:asciiTheme="minorHAnsi" w:hAnsiTheme="minorHAnsi"/>
      <w:b/>
      <w:sz w:val="36"/>
      <w:szCs w:val="24"/>
    </w:rPr>
  </w:style>
  <w:style w:type="paragraph" w:styleId="H1" w:customStyle="1">
    <w:name w:val="H1"/>
    <w:basedOn w:val="Normal"/>
    <w:qFormat/>
    <w:rsid w:val="00051A2E"/>
    <w:pPr>
      <w:outlineLvl w:val="0"/>
    </w:pPr>
    <w:rPr>
      <w:rFonts w:eastAsia="Times New Roman" w:cs="Times New Roman" w:asciiTheme="minorHAnsi" w:hAnsiTheme="minorHAnsi"/>
      <w:b/>
      <w:color w:val="009FDA"/>
      <w:sz w:val="56"/>
      <w:szCs w:val="48"/>
    </w:rPr>
  </w:style>
  <w:style w:type="paragraph" w:styleId="H3" w:customStyle="1">
    <w:name w:val="H3"/>
    <w:basedOn w:val="H2"/>
    <w:next w:val="Normal"/>
    <w:qFormat/>
    <w:rsid w:val="002A4D5C"/>
    <w:pPr>
      <w:outlineLvl w:val="2"/>
    </w:pPr>
    <w:rPr>
      <w:sz w:val="22"/>
      <w:szCs w:val="22"/>
    </w:rPr>
  </w:style>
  <w:style w:type="paragraph" w:styleId="Dot" w:customStyle="1">
    <w:name w:val="Dot"/>
    <w:basedOn w:val="Normal"/>
    <w:qFormat/>
    <w:rsid w:val="00E9286C"/>
    <w:pPr>
      <w:numPr>
        <w:numId w:val="4"/>
      </w:numPr>
      <w:spacing w:before="60"/>
    </w:pPr>
    <w:rPr>
      <w:rFonts w:eastAsia="Times New Roman" w:cs="Times New Roman" w:asciiTheme="minorHAnsi" w:hAnsiTheme="minorHAnsi"/>
      <w:szCs w:val="24"/>
    </w:rPr>
  </w:style>
  <w:style w:type="paragraph" w:styleId="Dot2" w:customStyle="1">
    <w:name w:val="Dot2"/>
    <w:basedOn w:val="Dot"/>
    <w:qFormat/>
    <w:rsid w:val="00835CCE"/>
    <w:pPr>
      <w:numPr>
        <w:numId w:val="1"/>
      </w:numPr>
      <w:spacing w:before="0"/>
    </w:pPr>
  </w:style>
  <w:style w:type="paragraph" w:styleId="DocumentTitle" w:customStyle="1">
    <w:name w:val="DocumentTitle"/>
    <w:basedOn w:val="Normal"/>
    <w:qFormat/>
    <w:rsid w:val="00051A2E"/>
    <w:rPr>
      <w:rFonts w:eastAsia="Times New Roman" w:cs="Times New Roman" w:asciiTheme="minorHAnsi" w:hAnsiTheme="minorHAnsi"/>
      <w:b/>
      <w:sz w:val="56"/>
      <w:szCs w:val="48"/>
    </w:rPr>
  </w:style>
  <w:style w:type="paragraph" w:styleId="TableHeading1" w:customStyle="1">
    <w:name w:val="TableHeading1"/>
    <w:basedOn w:val="Normal"/>
    <w:qFormat/>
    <w:rsid w:val="008D7ABD"/>
    <w:pPr>
      <w:spacing w:before="60" w:after="60"/>
    </w:pPr>
    <w:rPr>
      <w:rFonts w:eastAsia="Times New Roman" w:cs="Times New Roman" w:asciiTheme="minorHAnsi" w:hAnsiTheme="minorHAnsi"/>
      <w:b/>
      <w:color w:val="FFFFFF"/>
      <w:sz w:val="20"/>
      <w:szCs w:val="20"/>
    </w:rPr>
  </w:style>
  <w:style w:type="paragraph" w:styleId="TableNumber" w:customStyle="1">
    <w:name w:val="TableNumber"/>
    <w:basedOn w:val="TableDot"/>
    <w:qFormat/>
    <w:rsid w:val="00E9286C"/>
    <w:pPr>
      <w:numPr>
        <w:numId w:val="0"/>
      </w:numPr>
      <w:ind w:left="284" w:hanging="284"/>
    </w:pPr>
  </w:style>
  <w:style w:type="paragraph" w:styleId="TableText" w:customStyle="1">
    <w:name w:val="TableText"/>
    <w:basedOn w:val="Normal"/>
    <w:qFormat/>
    <w:rsid w:val="008D7ABD"/>
    <w:pPr>
      <w:spacing w:before="60" w:after="60"/>
    </w:pPr>
    <w:rPr>
      <w:rFonts w:eastAsia="Times New Roman" w:cs="Times New Roman" w:asciiTheme="minorHAnsi" w:hAnsiTheme="minorHAnsi"/>
      <w:sz w:val="20"/>
      <w:szCs w:val="20"/>
    </w:rPr>
  </w:style>
  <w:style w:type="paragraph" w:styleId="TableHeading2" w:customStyle="1">
    <w:name w:val="TableHeading2"/>
    <w:basedOn w:val="TableHeading1"/>
    <w:qFormat/>
    <w:rsid w:val="00290EC8"/>
    <w:rPr>
      <w:b w:val="0"/>
      <w:color w:val="auto"/>
    </w:rPr>
  </w:style>
  <w:style w:type="paragraph" w:styleId="DocumentSeriesTitle" w:customStyle="1">
    <w:name w:val="DocumentSeriesTitle"/>
    <w:basedOn w:val="H1"/>
    <w:qFormat/>
    <w:rsid w:val="00E9286C"/>
    <w:pPr>
      <w:ind w:right="2835"/>
      <w:outlineLvl w:val="9"/>
    </w:pPr>
    <w:rPr>
      <w:color w:val="auto"/>
    </w:rPr>
  </w:style>
  <w:style w:type="paragraph" w:styleId="TableTitle" w:customStyle="1">
    <w:name w:val="TableTitle"/>
    <w:basedOn w:val="Normal"/>
    <w:qFormat/>
    <w:rsid w:val="00E9286C"/>
    <w:rPr>
      <w:rFonts w:eastAsia="Times New Roman" w:cs="Times New Roman" w:asciiTheme="minorHAnsi" w:hAnsiTheme="minorHAnsi"/>
      <w:b/>
      <w:i/>
      <w:szCs w:val="24"/>
    </w:rPr>
  </w:style>
  <w:style w:type="character" w:styleId="Heading1Char" w:customStyle="1">
    <w:name w:val="Heading 1 Char"/>
    <w:basedOn w:val="DefaultParagraphFont"/>
    <w:link w:val="Heading1"/>
    <w:rsid w:val="00051A2E"/>
    <w:rPr>
      <w:rFonts w:ascii="Cambria" w:hAnsi="Cambria" w:eastAsia="Times New Roman" w:cs="Times New Roman"/>
      <w:b/>
      <w:bCs/>
      <w:kern w:val="32"/>
      <w:sz w:val="32"/>
      <w:szCs w:val="32"/>
    </w:rPr>
  </w:style>
  <w:style w:type="paragraph" w:styleId="TOCHeading">
    <w:name w:val="TOC Heading"/>
    <w:basedOn w:val="Heading1"/>
    <w:next w:val="Normal"/>
    <w:uiPriority w:val="39"/>
    <w:semiHidden/>
    <w:unhideWhenUsed/>
    <w:qFormat/>
    <w:rsid w:val="00051A2E"/>
    <w:pPr>
      <w:keepLines/>
      <w:spacing w:before="480" w:after="0" w:line="276" w:lineRule="auto"/>
      <w:outlineLvl w:val="9"/>
    </w:pPr>
    <w:rPr>
      <w:color w:val="365F91"/>
      <w:kern w:val="0"/>
      <w:sz w:val="28"/>
      <w:szCs w:val="28"/>
      <w:lang w:val="en-US" w:eastAsia="en-US"/>
    </w:rPr>
  </w:style>
  <w:style w:type="paragraph" w:styleId="TOC1">
    <w:name w:val="toc 1"/>
    <w:basedOn w:val="Normal"/>
    <w:next w:val="Normal"/>
    <w:autoRedefine/>
    <w:uiPriority w:val="39"/>
    <w:rsid w:val="006D6E3E"/>
    <w:pPr>
      <w:tabs>
        <w:tab w:val="right" w:leader="dot" w:pos="9016"/>
      </w:tabs>
      <w:spacing w:before="220"/>
    </w:pPr>
    <w:rPr>
      <w:rFonts w:eastAsia="Times New Roman" w:cs="Times New Roman" w:asciiTheme="minorHAnsi" w:hAnsiTheme="minorHAnsi"/>
      <w:b/>
      <w:szCs w:val="24"/>
    </w:rPr>
  </w:style>
  <w:style w:type="paragraph" w:styleId="TOC2">
    <w:name w:val="toc 2"/>
    <w:basedOn w:val="Normal"/>
    <w:next w:val="Normal"/>
    <w:autoRedefine/>
    <w:uiPriority w:val="39"/>
    <w:rsid w:val="006D6E3E"/>
    <w:pPr>
      <w:tabs>
        <w:tab w:val="right" w:leader="dot" w:pos="9016"/>
      </w:tabs>
      <w:spacing w:before="120"/>
      <w:ind w:left="221"/>
    </w:pPr>
    <w:rPr>
      <w:rFonts w:eastAsia="Times New Roman" w:cs="Times New Roman" w:asciiTheme="minorHAnsi" w:hAnsiTheme="minorHAnsi"/>
      <w:szCs w:val="24"/>
    </w:rPr>
  </w:style>
  <w:style w:type="paragraph" w:styleId="TOC3">
    <w:name w:val="toc 3"/>
    <w:basedOn w:val="Normal"/>
    <w:next w:val="Normal"/>
    <w:autoRedefine/>
    <w:uiPriority w:val="39"/>
    <w:rsid w:val="006D6E3E"/>
    <w:pPr>
      <w:tabs>
        <w:tab w:val="right" w:leader="dot" w:pos="9016"/>
      </w:tabs>
      <w:spacing w:before="60"/>
      <w:ind w:left="442"/>
    </w:pPr>
    <w:rPr>
      <w:rFonts w:eastAsia="Times New Roman" w:cs="Times New Roman" w:asciiTheme="minorHAnsi" w:hAnsiTheme="minorHAnsi"/>
      <w:i/>
      <w:szCs w:val="24"/>
    </w:rPr>
  </w:style>
  <w:style w:type="paragraph" w:styleId="DocumentDate" w:customStyle="1">
    <w:name w:val="DocumentDate"/>
    <w:basedOn w:val="H2"/>
    <w:qFormat/>
    <w:rsid w:val="00051A2E"/>
    <w:pPr>
      <w:outlineLvl w:val="9"/>
    </w:pPr>
  </w:style>
  <w:style w:type="paragraph" w:styleId="N" w:customStyle="1">
    <w:name w:val="N"/>
    <w:basedOn w:val="Dot"/>
    <w:rsid w:val="00144BE9"/>
  </w:style>
  <w:style w:type="paragraph" w:styleId="Number" w:customStyle="1">
    <w:name w:val="Number"/>
    <w:basedOn w:val="N"/>
    <w:qFormat/>
    <w:rsid w:val="00E9286C"/>
    <w:pPr>
      <w:numPr>
        <w:numId w:val="0"/>
      </w:numPr>
      <w:ind w:left="720" w:hanging="360"/>
    </w:pPr>
  </w:style>
  <w:style w:type="paragraph" w:styleId="TableDot" w:customStyle="1">
    <w:name w:val="TableDot"/>
    <w:basedOn w:val="Normal"/>
    <w:qFormat/>
    <w:rsid w:val="00E9286C"/>
    <w:pPr>
      <w:numPr>
        <w:numId w:val="2"/>
      </w:numPr>
      <w:spacing w:before="60" w:after="60"/>
    </w:pPr>
    <w:rPr>
      <w:rFonts w:eastAsia="Times New Roman" w:cs="Times New Roman" w:asciiTheme="minorHAnsi" w:hAnsiTheme="minorHAnsi"/>
      <w:sz w:val="20"/>
      <w:szCs w:val="20"/>
    </w:rPr>
  </w:style>
  <w:style w:type="paragraph" w:styleId="Quote">
    <w:name w:val="Quote"/>
    <w:basedOn w:val="Normal"/>
    <w:next w:val="Normal"/>
    <w:link w:val="QuoteChar"/>
    <w:uiPriority w:val="29"/>
    <w:qFormat/>
    <w:rsid w:val="00D40532"/>
    <w:pPr>
      <w:ind w:left="567" w:right="567"/>
    </w:pPr>
    <w:rPr>
      <w:rFonts w:eastAsia="Times New Roman" w:cs="Times New Roman" w:asciiTheme="minorHAnsi" w:hAnsiTheme="minorHAnsi"/>
      <w:i/>
      <w:iCs/>
      <w:color w:val="000000"/>
      <w:szCs w:val="24"/>
    </w:rPr>
  </w:style>
  <w:style w:type="character" w:styleId="QuoteChar" w:customStyle="1">
    <w:name w:val="Quote Char"/>
    <w:basedOn w:val="DefaultParagraphFont"/>
    <w:link w:val="Quote"/>
    <w:uiPriority w:val="29"/>
    <w:rsid w:val="00D40532"/>
    <w:rPr>
      <w:rFonts w:ascii="Arial" w:hAnsi="Arial"/>
      <w:i/>
      <w:iCs/>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607">
      <w:bodyDiv w:val="1"/>
      <w:marLeft w:val="0"/>
      <w:marRight w:val="0"/>
      <w:marTop w:val="0"/>
      <w:marBottom w:val="0"/>
      <w:divBdr>
        <w:top w:val="none" w:sz="0" w:space="0" w:color="auto"/>
        <w:left w:val="none" w:sz="0" w:space="0" w:color="auto"/>
        <w:bottom w:val="none" w:sz="0" w:space="0" w:color="auto"/>
        <w:right w:val="none" w:sz="0" w:space="0" w:color="auto"/>
      </w:divBdr>
    </w:div>
    <w:div w:id="375082665">
      <w:bodyDiv w:val="1"/>
      <w:marLeft w:val="0"/>
      <w:marRight w:val="0"/>
      <w:marTop w:val="0"/>
      <w:marBottom w:val="0"/>
      <w:divBdr>
        <w:top w:val="none" w:sz="0" w:space="0" w:color="auto"/>
        <w:left w:val="none" w:sz="0" w:space="0" w:color="auto"/>
        <w:bottom w:val="none" w:sz="0" w:space="0" w:color="auto"/>
        <w:right w:val="none" w:sz="0" w:space="0" w:color="auto"/>
      </w:divBdr>
    </w:div>
    <w:div w:id="603534892">
      <w:bodyDiv w:val="1"/>
      <w:marLeft w:val="0"/>
      <w:marRight w:val="0"/>
      <w:marTop w:val="0"/>
      <w:marBottom w:val="0"/>
      <w:divBdr>
        <w:top w:val="none" w:sz="0" w:space="0" w:color="auto"/>
        <w:left w:val="none" w:sz="0" w:space="0" w:color="auto"/>
        <w:bottom w:val="none" w:sz="0" w:space="0" w:color="auto"/>
        <w:right w:val="none" w:sz="0" w:space="0" w:color="auto"/>
      </w:divBdr>
    </w:div>
    <w:div w:id="834495960">
      <w:bodyDiv w:val="1"/>
      <w:marLeft w:val="0"/>
      <w:marRight w:val="0"/>
      <w:marTop w:val="0"/>
      <w:marBottom w:val="0"/>
      <w:divBdr>
        <w:top w:val="none" w:sz="0" w:space="0" w:color="auto"/>
        <w:left w:val="none" w:sz="0" w:space="0" w:color="auto"/>
        <w:bottom w:val="none" w:sz="0" w:space="0" w:color="auto"/>
        <w:right w:val="none" w:sz="0" w:space="0" w:color="auto"/>
      </w:divBdr>
      <w:divsChild>
        <w:div w:id="137503779">
          <w:marLeft w:val="0"/>
          <w:marRight w:val="0"/>
          <w:marTop w:val="0"/>
          <w:marBottom w:val="0"/>
          <w:divBdr>
            <w:top w:val="none" w:sz="0" w:space="0" w:color="auto"/>
            <w:left w:val="none" w:sz="0" w:space="0" w:color="auto"/>
            <w:bottom w:val="none" w:sz="0" w:space="0" w:color="auto"/>
            <w:right w:val="none" w:sz="0" w:space="0" w:color="auto"/>
          </w:divBdr>
          <w:divsChild>
            <w:div w:id="1820463602">
              <w:marLeft w:val="0"/>
              <w:marRight w:val="0"/>
              <w:marTop w:val="0"/>
              <w:marBottom w:val="0"/>
              <w:divBdr>
                <w:top w:val="none" w:sz="0" w:space="0" w:color="auto"/>
                <w:left w:val="none" w:sz="0" w:space="0" w:color="auto"/>
                <w:bottom w:val="none" w:sz="0" w:space="0" w:color="auto"/>
                <w:right w:val="none" w:sz="0" w:space="0" w:color="auto"/>
              </w:divBdr>
            </w:div>
          </w:divsChild>
        </w:div>
        <w:div w:id="652224427">
          <w:marLeft w:val="0"/>
          <w:marRight w:val="0"/>
          <w:marTop w:val="0"/>
          <w:marBottom w:val="0"/>
          <w:divBdr>
            <w:top w:val="none" w:sz="0" w:space="0" w:color="auto"/>
            <w:left w:val="none" w:sz="0" w:space="0" w:color="auto"/>
            <w:bottom w:val="none" w:sz="0" w:space="0" w:color="auto"/>
            <w:right w:val="none" w:sz="0" w:space="0" w:color="auto"/>
          </w:divBdr>
        </w:div>
        <w:div w:id="1059979272">
          <w:marLeft w:val="0"/>
          <w:marRight w:val="0"/>
          <w:marTop w:val="0"/>
          <w:marBottom w:val="0"/>
          <w:divBdr>
            <w:top w:val="none" w:sz="0" w:space="0" w:color="auto"/>
            <w:left w:val="none" w:sz="0" w:space="0" w:color="auto"/>
            <w:bottom w:val="none" w:sz="0" w:space="0" w:color="auto"/>
            <w:right w:val="none" w:sz="0" w:space="0" w:color="auto"/>
          </w:divBdr>
        </w:div>
        <w:div w:id="1382948624">
          <w:marLeft w:val="0"/>
          <w:marRight w:val="0"/>
          <w:marTop w:val="0"/>
          <w:marBottom w:val="0"/>
          <w:divBdr>
            <w:top w:val="none" w:sz="0" w:space="0" w:color="auto"/>
            <w:left w:val="none" w:sz="0" w:space="0" w:color="auto"/>
            <w:bottom w:val="none" w:sz="0" w:space="0" w:color="auto"/>
            <w:right w:val="none" w:sz="0" w:space="0" w:color="auto"/>
          </w:divBdr>
        </w:div>
        <w:div w:id="1383865432">
          <w:marLeft w:val="0"/>
          <w:marRight w:val="0"/>
          <w:marTop w:val="0"/>
          <w:marBottom w:val="0"/>
          <w:divBdr>
            <w:top w:val="none" w:sz="0" w:space="0" w:color="auto"/>
            <w:left w:val="none" w:sz="0" w:space="0" w:color="auto"/>
            <w:bottom w:val="none" w:sz="0" w:space="0" w:color="auto"/>
            <w:right w:val="none" w:sz="0" w:space="0" w:color="auto"/>
          </w:divBdr>
          <w:divsChild>
            <w:div w:id="1556550983">
              <w:marLeft w:val="0"/>
              <w:marRight w:val="0"/>
              <w:marTop w:val="0"/>
              <w:marBottom w:val="0"/>
              <w:divBdr>
                <w:top w:val="none" w:sz="0" w:space="0" w:color="auto"/>
                <w:left w:val="none" w:sz="0" w:space="0" w:color="auto"/>
                <w:bottom w:val="none" w:sz="0" w:space="0" w:color="auto"/>
                <w:right w:val="none" w:sz="0" w:space="0" w:color="auto"/>
              </w:divBdr>
            </w:div>
          </w:divsChild>
        </w:div>
        <w:div w:id="1461456676">
          <w:marLeft w:val="0"/>
          <w:marRight w:val="0"/>
          <w:marTop w:val="0"/>
          <w:marBottom w:val="0"/>
          <w:divBdr>
            <w:top w:val="none" w:sz="0" w:space="0" w:color="auto"/>
            <w:left w:val="none" w:sz="0" w:space="0" w:color="auto"/>
            <w:bottom w:val="none" w:sz="0" w:space="0" w:color="auto"/>
            <w:right w:val="none" w:sz="0" w:space="0" w:color="auto"/>
          </w:divBdr>
        </w:div>
        <w:div w:id="1465538125">
          <w:marLeft w:val="0"/>
          <w:marRight w:val="0"/>
          <w:marTop w:val="0"/>
          <w:marBottom w:val="0"/>
          <w:divBdr>
            <w:top w:val="none" w:sz="0" w:space="0" w:color="auto"/>
            <w:left w:val="none" w:sz="0" w:space="0" w:color="auto"/>
            <w:bottom w:val="none" w:sz="0" w:space="0" w:color="auto"/>
            <w:right w:val="none" w:sz="0" w:space="0" w:color="auto"/>
          </w:divBdr>
        </w:div>
        <w:div w:id="1601570257">
          <w:marLeft w:val="0"/>
          <w:marRight w:val="0"/>
          <w:marTop w:val="0"/>
          <w:marBottom w:val="0"/>
          <w:divBdr>
            <w:top w:val="none" w:sz="0" w:space="0" w:color="auto"/>
            <w:left w:val="none" w:sz="0" w:space="0" w:color="auto"/>
            <w:bottom w:val="none" w:sz="0" w:space="0" w:color="auto"/>
            <w:right w:val="none" w:sz="0" w:space="0" w:color="auto"/>
          </w:divBdr>
        </w:div>
      </w:divsChild>
    </w:div>
    <w:div w:id="870803453">
      <w:bodyDiv w:val="1"/>
      <w:marLeft w:val="0"/>
      <w:marRight w:val="0"/>
      <w:marTop w:val="0"/>
      <w:marBottom w:val="0"/>
      <w:divBdr>
        <w:top w:val="none" w:sz="0" w:space="0" w:color="auto"/>
        <w:left w:val="none" w:sz="0" w:space="0" w:color="auto"/>
        <w:bottom w:val="none" w:sz="0" w:space="0" w:color="auto"/>
        <w:right w:val="none" w:sz="0" w:space="0" w:color="auto"/>
      </w:divBdr>
    </w:div>
    <w:div w:id="970790427">
      <w:bodyDiv w:val="1"/>
      <w:marLeft w:val="0"/>
      <w:marRight w:val="0"/>
      <w:marTop w:val="0"/>
      <w:marBottom w:val="0"/>
      <w:divBdr>
        <w:top w:val="none" w:sz="0" w:space="0" w:color="auto"/>
        <w:left w:val="none" w:sz="0" w:space="0" w:color="auto"/>
        <w:bottom w:val="none" w:sz="0" w:space="0" w:color="auto"/>
        <w:right w:val="none" w:sz="0" w:space="0" w:color="auto"/>
      </w:divBdr>
    </w:div>
    <w:div w:id="1069766941">
      <w:bodyDiv w:val="1"/>
      <w:marLeft w:val="0"/>
      <w:marRight w:val="0"/>
      <w:marTop w:val="0"/>
      <w:marBottom w:val="0"/>
      <w:divBdr>
        <w:top w:val="none" w:sz="0" w:space="0" w:color="auto"/>
        <w:left w:val="none" w:sz="0" w:space="0" w:color="auto"/>
        <w:bottom w:val="none" w:sz="0" w:space="0" w:color="auto"/>
        <w:right w:val="none" w:sz="0" w:space="0" w:color="auto"/>
      </w:divBdr>
    </w:div>
    <w:div w:id="1096754507">
      <w:bodyDiv w:val="1"/>
      <w:marLeft w:val="0"/>
      <w:marRight w:val="0"/>
      <w:marTop w:val="0"/>
      <w:marBottom w:val="0"/>
      <w:divBdr>
        <w:top w:val="none" w:sz="0" w:space="0" w:color="auto"/>
        <w:left w:val="none" w:sz="0" w:space="0" w:color="auto"/>
        <w:bottom w:val="none" w:sz="0" w:space="0" w:color="auto"/>
        <w:right w:val="none" w:sz="0" w:space="0" w:color="auto"/>
      </w:divBdr>
    </w:div>
    <w:div w:id="1268852558">
      <w:bodyDiv w:val="1"/>
      <w:marLeft w:val="0"/>
      <w:marRight w:val="0"/>
      <w:marTop w:val="0"/>
      <w:marBottom w:val="0"/>
      <w:divBdr>
        <w:top w:val="none" w:sz="0" w:space="0" w:color="auto"/>
        <w:left w:val="none" w:sz="0" w:space="0" w:color="auto"/>
        <w:bottom w:val="none" w:sz="0" w:space="0" w:color="auto"/>
        <w:right w:val="none" w:sz="0" w:space="0" w:color="auto"/>
      </w:divBdr>
    </w:div>
    <w:div w:id="1504390570">
      <w:bodyDiv w:val="1"/>
      <w:marLeft w:val="0"/>
      <w:marRight w:val="0"/>
      <w:marTop w:val="0"/>
      <w:marBottom w:val="0"/>
      <w:divBdr>
        <w:top w:val="none" w:sz="0" w:space="0" w:color="auto"/>
        <w:left w:val="none" w:sz="0" w:space="0" w:color="auto"/>
        <w:bottom w:val="none" w:sz="0" w:space="0" w:color="auto"/>
        <w:right w:val="none" w:sz="0" w:space="0" w:color="auto"/>
      </w:divBdr>
    </w:div>
    <w:div w:id="1760827038">
      <w:bodyDiv w:val="1"/>
      <w:marLeft w:val="0"/>
      <w:marRight w:val="0"/>
      <w:marTop w:val="0"/>
      <w:marBottom w:val="0"/>
      <w:divBdr>
        <w:top w:val="none" w:sz="0" w:space="0" w:color="auto"/>
        <w:left w:val="none" w:sz="0" w:space="0" w:color="auto"/>
        <w:bottom w:val="none" w:sz="0" w:space="0" w:color="auto"/>
        <w:right w:val="none" w:sz="0" w:space="0" w:color="auto"/>
      </w:divBdr>
      <w:divsChild>
        <w:div w:id="3214040">
          <w:marLeft w:val="0"/>
          <w:marRight w:val="0"/>
          <w:marTop w:val="0"/>
          <w:marBottom w:val="0"/>
          <w:divBdr>
            <w:top w:val="none" w:sz="0" w:space="0" w:color="auto"/>
            <w:left w:val="none" w:sz="0" w:space="0" w:color="auto"/>
            <w:bottom w:val="none" w:sz="0" w:space="0" w:color="auto"/>
            <w:right w:val="none" w:sz="0" w:space="0" w:color="auto"/>
          </w:divBdr>
        </w:div>
        <w:div w:id="101728257">
          <w:marLeft w:val="0"/>
          <w:marRight w:val="0"/>
          <w:marTop w:val="0"/>
          <w:marBottom w:val="0"/>
          <w:divBdr>
            <w:top w:val="none" w:sz="0" w:space="0" w:color="auto"/>
            <w:left w:val="none" w:sz="0" w:space="0" w:color="auto"/>
            <w:bottom w:val="none" w:sz="0" w:space="0" w:color="auto"/>
            <w:right w:val="none" w:sz="0" w:space="0" w:color="auto"/>
          </w:divBdr>
        </w:div>
        <w:div w:id="152766656">
          <w:marLeft w:val="0"/>
          <w:marRight w:val="0"/>
          <w:marTop w:val="0"/>
          <w:marBottom w:val="0"/>
          <w:divBdr>
            <w:top w:val="none" w:sz="0" w:space="0" w:color="auto"/>
            <w:left w:val="none" w:sz="0" w:space="0" w:color="auto"/>
            <w:bottom w:val="none" w:sz="0" w:space="0" w:color="auto"/>
            <w:right w:val="none" w:sz="0" w:space="0" w:color="auto"/>
          </w:divBdr>
        </w:div>
        <w:div w:id="407192517">
          <w:marLeft w:val="0"/>
          <w:marRight w:val="0"/>
          <w:marTop w:val="0"/>
          <w:marBottom w:val="0"/>
          <w:divBdr>
            <w:top w:val="none" w:sz="0" w:space="0" w:color="auto"/>
            <w:left w:val="none" w:sz="0" w:space="0" w:color="auto"/>
            <w:bottom w:val="none" w:sz="0" w:space="0" w:color="auto"/>
            <w:right w:val="none" w:sz="0" w:space="0" w:color="auto"/>
          </w:divBdr>
          <w:divsChild>
            <w:div w:id="506555036">
              <w:marLeft w:val="0"/>
              <w:marRight w:val="0"/>
              <w:marTop w:val="0"/>
              <w:marBottom w:val="0"/>
              <w:divBdr>
                <w:top w:val="none" w:sz="0" w:space="0" w:color="auto"/>
                <w:left w:val="none" w:sz="0" w:space="0" w:color="auto"/>
                <w:bottom w:val="none" w:sz="0" w:space="0" w:color="auto"/>
                <w:right w:val="none" w:sz="0" w:space="0" w:color="auto"/>
              </w:divBdr>
            </w:div>
          </w:divsChild>
        </w:div>
        <w:div w:id="668100291">
          <w:marLeft w:val="0"/>
          <w:marRight w:val="0"/>
          <w:marTop w:val="0"/>
          <w:marBottom w:val="0"/>
          <w:divBdr>
            <w:top w:val="none" w:sz="0" w:space="0" w:color="auto"/>
            <w:left w:val="none" w:sz="0" w:space="0" w:color="auto"/>
            <w:bottom w:val="none" w:sz="0" w:space="0" w:color="auto"/>
            <w:right w:val="none" w:sz="0" w:space="0" w:color="auto"/>
          </w:divBdr>
        </w:div>
        <w:div w:id="713702459">
          <w:marLeft w:val="0"/>
          <w:marRight w:val="0"/>
          <w:marTop w:val="0"/>
          <w:marBottom w:val="0"/>
          <w:divBdr>
            <w:top w:val="none" w:sz="0" w:space="0" w:color="auto"/>
            <w:left w:val="none" w:sz="0" w:space="0" w:color="auto"/>
            <w:bottom w:val="none" w:sz="0" w:space="0" w:color="auto"/>
            <w:right w:val="none" w:sz="0" w:space="0" w:color="auto"/>
          </w:divBdr>
        </w:div>
        <w:div w:id="739443339">
          <w:marLeft w:val="0"/>
          <w:marRight w:val="0"/>
          <w:marTop w:val="0"/>
          <w:marBottom w:val="0"/>
          <w:divBdr>
            <w:top w:val="none" w:sz="0" w:space="0" w:color="auto"/>
            <w:left w:val="none" w:sz="0" w:space="0" w:color="auto"/>
            <w:bottom w:val="none" w:sz="0" w:space="0" w:color="auto"/>
            <w:right w:val="none" w:sz="0" w:space="0" w:color="auto"/>
          </w:divBdr>
        </w:div>
        <w:div w:id="1146043346">
          <w:marLeft w:val="0"/>
          <w:marRight w:val="0"/>
          <w:marTop w:val="0"/>
          <w:marBottom w:val="0"/>
          <w:divBdr>
            <w:top w:val="none" w:sz="0" w:space="0" w:color="auto"/>
            <w:left w:val="none" w:sz="0" w:space="0" w:color="auto"/>
            <w:bottom w:val="none" w:sz="0" w:space="0" w:color="auto"/>
            <w:right w:val="none" w:sz="0" w:space="0" w:color="auto"/>
          </w:divBdr>
          <w:divsChild>
            <w:div w:id="81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Qebo/Administration%2520-%2520Documents/Templates/Qebo%2520Word%25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8168E-97B5-4871-B8F5-4E7F8AB68B39}">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2.xml><?xml version="1.0" encoding="utf-8"?>
<ds:datastoreItem xmlns:ds="http://schemas.openxmlformats.org/officeDocument/2006/customXml" ds:itemID="{6B92E32D-85B7-4671-B7CD-8EA7ED750E15}">
  <ds:schemaRefs>
    <ds:schemaRef ds:uri="http://schemas.microsoft.com/sharepoint/v3/contenttype/forms"/>
  </ds:schemaRefs>
</ds:datastoreItem>
</file>

<file path=customXml/itemProps3.xml><?xml version="1.0" encoding="utf-8"?>
<ds:datastoreItem xmlns:ds="http://schemas.openxmlformats.org/officeDocument/2006/customXml" ds:itemID="{24558AD1-2ECE-4BBB-88AA-0CA480C2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5D69CE-6D31-0D43-AD75-388A9C0CF8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Qebo%20Word%20Template.dotx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 templates</dc:title>
  <dc:subject/>
  <dc:creator>Sam Johnson</dc:creator>
  <keywords/>
  <lastModifiedBy>carlos.tejo@solidlines.io</lastModifiedBy>
  <revision>23</revision>
  <lastPrinted>2022-06-01T11:43:00.0000000Z</lastPrinted>
  <dcterms:created xsi:type="dcterms:W3CDTF">2022-07-06T22:41:00.0000000Z</dcterms:created>
  <dcterms:modified xsi:type="dcterms:W3CDTF">2022-09-09T08:59:43.2150267Z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